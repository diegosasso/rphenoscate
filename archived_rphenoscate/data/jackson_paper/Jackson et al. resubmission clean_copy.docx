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0BAE79" w14:textId="550D8200" w:rsidR="00A06248" w:rsidRPr="00657095" w:rsidRDefault="00A06248" w:rsidP="003866B3">
      <w:pPr>
        <w:pStyle w:val="Normal1"/>
        <w:spacing w:line="480" w:lineRule="auto"/>
        <w:ind w:left="0" w:firstLine="0"/>
        <w:contextualSpacing/>
        <w:rPr>
          <w:rFonts w:ascii="Times New Roman" w:hAnsi="Times New Roman" w:cs="Times New Roman"/>
          <w:color w:val="auto"/>
          <w:sz w:val="24"/>
          <w:szCs w:val="24"/>
        </w:rPr>
      </w:pPr>
    </w:p>
    <w:p w14:paraId="4BB4C2BE" w14:textId="10C50332" w:rsidR="00A06248" w:rsidRPr="00657095" w:rsidRDefault="00A06248" w:rsidP="003866B3">
      <w:pPr>
        <w:pStyle w:val="Normal1"/>
        <w:spacing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Running Head: AUTOMATED INTEGRATION OF TREES AND TRAITS</w:t>
      </w:r>
    </w:p>
    <w:p w14:paraId="0AFF52F3" w14:textId="77777777" w:rsidR="00A06248" w:rsidRPr="00657095" w:rsidRDefault="00A06248" w:rsidP="003866B3">
      <w:pPr>
        <w:pStyle w:val="Normal1"/>
        <w:spacing w:line="480" w:lineRule="auto"/>
        <w:ind w:left="0" w:firstLine="0"/>
        <w:contextualSpacing/>
        <w:rPr>
          <w:rFonts w:ascii="Times New Roman" w:hAnsi="Times New Roman" w:cs="Times New Roman"/>
          <w:color w:val="auto"/>
          <w:sz w:val="24"/>
          <w:szCs w:val="24"/>
        </w:rPr>
      </w:pPr>
    </w:p>
    <w:p w14:paraId="40A4EF60" w14:textId="77777777" w:rsidR="003866B3" w:rsidRPr="00657095" w:rsidRDefault="003866B3" w:rsidP="003866B3">
      <w:pPr>
        <w:pStyle w:val="Normal1"/>
        <w:spacing w:line="480" w:lineRule="auto"/>
        <w:ind w:left="0" w:firstLine="0"/>
        <w:contextualSpacing/>
        <w:rPr>
          <w:rFonts w:ascii="Times New Roman" w:hAnsi="Times New Roman" w:cs="Times New Roman"/>
          <w:color w:val="auto"/>
          <w:sz w:val="24"/>
          <w:szCs w:val="24"/>
        </w:rPr>
      </w:pPr>
    </w:p>
    <w:p w14:paraId="4BD0585A" w14:textId="77777777" w:rsidR="00A06248" w:rsidRPr="00657095" w:rsidRDefault="001941FF" w:rsidP="003866B3">
      <w:pPr>
        <w:pStyle w:val="Normal1"/>
        <w:spacing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Automated Integration of Trees and Traits: A Case Study Using Paired Fin Loss </w:t>
      </w:r>
    </w:p>
    <w:p w14:paraId="4FA00189" w14:textId="333BDF32" w:rsidR="00A06248" w:rsidRPr="00657095" w:rsidRDefault="001941FF" w:rsidP="003866B3">
      <w:pPr>
        <w:pStyle w:val="Normal1"/>
        <w:spacing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Across Teleost Fishes</w:t>
      </w:r>
    </w:p>
    <w:p w14:paraId="63518095" w14:textId="77777777" w:rsidR="003866B3" w:rsidRPr="00657095" w:rsidRDefault="003866B3" w:rsidP="003866B3">
      <w:pPr>
        <w:pStyle w:val="Normal1"/>
        <w:spacing w:line="480" w:lineRule="auto"/>
        <w:ind w:left="0" w:firstLine="0"/>
        <w:contextualSpacing/>
        <w:rPr>
          <w:rFonts w:ascii="Times New Roman" w:hAnsi="Times New Roman" w:cs="Times New Roman"/>
          <w:color w:val="auto"/>
          <w:sz w:val="24"/>
          <w:szCs w:val="24"/>
        </w:rPr>
      </w:pPr>
    </w:p>
    <w:p w14:paraId="0AC4948E" w14:textId="77777777" w:rsidR="00A06248" w:rsidRPr="00657095" w:rsidRDefault="00A06248" w:rsidP="003866B3">
      <w:pPr>
        <w:pStyle w:val="Normal1"/>
        <w:spacing w:line="480" w:lineRule="auto"/>
        <w:ind w:left="0" w:firstLine="0"/>
        <w:contextualSpacing/>
        <w:rPr>
          <w:rFonts w:ascii="Times New Roman" w:hAnsi="Times New Roman" w:cs="Times New Roman"/>
          <w:color w:val="auto"/>
          <w:sz w:val="24"/>
          <w:szCs w:val="24"/>
        </w:rPr>
      </w:pPr>
    </w:p>
    <w:p w14:paraId="4E9359A4" w14:textId="77777777" w:rsidR="006B0034" w:rsidRPr="00657095" w:rsidRDefault="001941FF" w:rsidP="003866B3">
      <w:pPr>
        <w:pStyle w:val="Normal1"/>
        <w:spacing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Laura M. Jackson</w:t>
      </w:r>
      <w:r w:rsidRPr="00657095">
        <w:rPr>
          <w:rFonts w:ascii="Times New Roman" w:hAnsi="Times New Roman" w:cs="Times New Roman"/>
          <w:color w:val="auto"/>
          <w:sz w:val="24"/>
          <w:szCs w:val="24"/>
          <w:vertAlign w:val="superscript"/>
        </w:rPr>
        <w:t>1*</w:t>
      </w:r>
      <w:r w:rsidRPr="00657095">
        <w:rPr>
          <w:rFonts w:ascii="Times New Roman" w:hAnsi="Times New Roman" w:cs="Times New Roman"/>
          <w:color w:val="auto"/>
          <w:sz w:val="24"/>
          <w:szCs w:val="24"/>
        </w:rPr>
        <w:t>, Pasan C. Fernando</w:t>
      </w:r>
      <w:r w:rsidRPr="00657095">
        <w:rPr>
          <w:rFonts w:ascii="Times New Roman" w:hAnsi="Times New Roman" w:cs="Times New Roman"/>
          <w:color w:val="auto"/>
          <w:sz w:val="24"/>
          <w:szCs w:val="24"/>
          <w:vertAlign w:val="superscript"/>
        </w:rPr>
        <w:t>1</w:t>
      </w:r>
      <w:r w:rsidRPr="00657095">
        <w:rPr>
          <w:rFonts w:ascii="Times New Roman" w:hAnsi="Times New Roman" w:cs="Times New Roman"/>
          <w:color w:val="auto"/>
          <w:sz w:val="24"/>
          <w:szCs w:val="24"/>
        </w:rPr>
        <w:t>, Josh S. Hanscom</w:t>
      </w:r>
      <w:r w:rsidRPr="00657095">
        <w:rPr>
          <w:rFonts w:ascii="Times New Roman" w:hAnsi="Times New Roman" w:cs="Times New Roman"/>
          <w:color w:val="auto"/>
          <w:sz w:val="24"/>
          <w:szCs w:val="24"/>
          <w:vertAlign w:val="superscript"/>
        </w:rPr>
        <w:t>1</w:t>
      </w:r>
      <w:r w:rsidRPr="00657095">
        <w:rPr>
          <w:rFonts w:ascii="Times New Roman" w:hAnsi="Times New Roman" w:cs="Times New Roman"/>
          <w:color w:val="auto"/>
          <w:sz w:val="24"/>
          <w:szCs w:val="24"/>
        </w:rPr>
        <w:t>, James P. Balhoff</w:t>
      </w:r>
      <w:r w:rsidRPr="00657095">
        <w:rPr>
          <w:rFonts w:ascii="Times New Roman" w:hAnsi="Times New Roman" w:cs="Times New Roman"/>
          <w:color w:val="auto"/>
          <w:sz w:val="24"/>
          <w:szCs w:val="24"/>
          <w:vertAlign w:val="superscript"/>
        </w:rPr>
        <w:t>2</w:t>
      </w:r>
      <w:r w:rsidRPr="00657095">
        <w:rPr>
          <w:rFonts w:ascii="Times New Roman" w:hAnsi="Times New Roman" w:cs="Times New Roman"/>
          <w:color w:val="auto"/>
          <w:sz w:val="24"/>
          <w:szCs w:val="24"/>
        </w:rPr>
        <w:t xml:space="preserve">, </w:t>
      </w:r>
    </w:p>
    <w:p w14:paraId="7ED1E6EA" w14:textId="247B2022" w:rsidR="001941FF" w:rsidRPr="00657095" w:rsidRDefault="001941FF" w:rsidP="003866B3">
      <w:pPr>
        <w:pStyle w:val="Normal1"/>
        <w:spacing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Paula M. Mabee</w:t>
      </w:r>
      <w:r w:rsidRPr="00657095">
        <w:rPr>
          <w:rFonts w:ascii="Times New Roman" w:hAnsi="Times New Roman" w:cs="Times New Roman"/>
          <w:color w:val="auto"/>
          <w:sz w:val="24"/>
          <w:szCs w:val="24"/>
          <w:vertAlign w:val="superscript"/>
        </w:rPr>
        <w:t>1</w:t>
      </w:r>
      <w:r w:rsidR="004C2D5C" w:rsidRPr="00657095">
        <w:rPr>
          <w:rFonts w:ascii="Times New Roman" w:hAnsi="Times New Roman" w:cs="Times New Roman"/>
          <w:color w:val="auto"/>
          <w:sz w:val="24"/>
          <w:szCs w:val="24"/>
          <w:vertAlign w:val="superscript"/>
        </w:rPr>
        <w:t>*</w:t>
      </w:r>
    </w:p>
    <w:p w14:paraId="55948D3A" w14:textId="77777777" w:rsidR="001941FF" w:rsidRPr="00657095" w:rsidRDefault="001941FF" w:rsidP="003866B3">
      <w:pPr>
        <w:pStyle w:val="Normal1"/>
        <w:spacing w:after="0" w:line="480" w:lineRule="auto"/>
        <w:ind w:left="0" w:firstLine="0"/>
        <w:contextualSpacing/>
        <w:rPr>
          <w:rFonts w:ascii="Times New Roman" w:hAnsi="Times New Roman" w:cs="Times New Roman"/>
          <w:color w:val="auto"/>
          <w:sz w:val="24"/>
          <w:szCs w:val="24"/>
        </w:rPr>
      </w:pPr>
    </w:p>
    <w:p w14:paraId="365A0662" w14:textId="77777777" w:rsidR="001941FF" w:rsidRPr="00657095" w:rsidRDefault="001941FF" w:rsidP="003866B3">
      <w:pPr>
        <w:pStyle w:val="Normal1"/>
        <w:spacing w:after="0" w:line="480" w:lineRule="auto"/>
        <w:ind w:left="0" w:firstLine="0"/>
        <w:contextualSpacing/>
        <w:rPr>
          <w:rFonts w:ascii="Times New Roman" w:hAnsi="Times New Roman" w:cs="Times New Roman"/>
          <w:color w:val="auto"/>
          <w:sz w:val="24"/>
          <w:szCs w:val="24"/>
        </w:rPr>
      </w:pPr>
    </w:p>
    <w:p w14:paraId="36B3C0E2" w14:textId="334F402A" w:rsidR="001941FF" w:rsidRPr="00657095" w:rsidRDefault="001941FF" w:rsidP="003866B3">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vertAlign w:val="superscript"/>
        </w:rPr>
        <w:t>1</w:t>
      </w:r>
      <w:r w:rsidRPr="00657095">
        <w:rPr>
          <w:rFonts w:ascii="Times New Roman" w:hAnsi="Times New Roman" w:cs="Times New Roman"/>
          <w:i/>
          <w:color w:val="auto"/>
          <w:sz w:val="24"/>
          <w:szCs w:val="24"/>
        </w:rPr>
        <w:t xml:space="preserve">Department of Biology, University of South Dakota, Vermillion, </w:t>
      </w:r>
      <w:r w:rsidR="00A06248" w:rsidRPr="00657095">
        <w:rPr>
          <w:rFonts w:ascii="Times New Roman" w:hAnsi="Times New Roman" w:cs="Times New Roman"/>
          <w:i/>
          <w:color w:val="auto"/>
          <w:sz w:val="24"/>
          <w:szCs w:val="24"/>
        </w:rPr>
        <w:t>SD</w:t>
      </w:r>
      <w:r w:rsidR="003866B3" w:rsidRPr="00657095">
        <w:rPr>
          <w:rFonts w:ascii="Times New Roman" w:hAnsi="Times New Roman" w:cs="Times New Roman"/>
          <w:i/>
          <w:color w:val="auto"/>
          <w:sz w:val="24"/>
          <w:szCs w:val="24"/>
        </w:rPr>
        <w:t xml:space="preserve"> 57069,</w:t>
      </w:r>
      <w:r w:rsidRPr="00657095">
        <w:rPr>
          <w:rFonts w:ascii="Times New Roman" w:hAnsi="Times New Roman" w:cs="Times New Roman"/>
          <w:i/>
          <w:color w:val="auto"/>
          <w:sz w:val="24"/>
          <w:szCs w:val="24"/>
        </w:rPr>
        <w:t xml:space="preserve"> </w:t>
      </w:r>
      <w:r w:rsidR="00A06248" w:rsidRPr="00657095">
        <w:rPr>
          <w:rFonts w:ascii="Times New Roman" w:hAnsi="Times New Roman" w:cs="Times New Roman"/>
          <w:i/>
          <w:color w:val="auto"/>
          <w:sz w:val="24"/>
          <w:szCs w:val="24"/>
        </w:rPr>
        <w:t>USA</w:t>
      </w:r>
    </w:p>
    <w:p w14:paraId="294840A3" w14:textId="77777777" w:rsidR="00A06248" w:rsidRPr="00657095" w:rsidRDefault="00A06248" w:rsidP="003866B3">
      <w:pPr>
        <w:pStyle w:val="Normal1"/>
        <w:spacing w:after="0" w:line="480" w:lineRule="auto"/>
        <w:ind w:left="0" w:firstLine="0"/>
        <w:contextualSpacing/>
        <w:rPr>
          <w:rFonts w:ascii="Times New Roman" w:hAnsi="Times New Roman" w:cs="Times New Roman"/>
          <w:i/>
          <w:color w:val="auto"/>
          <w:sz w:val="24"/>
          <w:szCs w:val="24"/>
          <w:vertAlign w:val="superscript"/>
        </w:rPr>
      </w:pPr>
    </w:p>
    <w:p w14:paraId="2813768B" w14:textId="77777777" w:rsidR="005F4E7B" w:rsidRPr="00657095" w:rsidRDefault="005F4E7B" w:rsidP="005F4E7B">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vertAlign w:val="superscript"/>
        </w:rPr>
        <w:t>2</w:t>
      </w:r>
      <w:r w:rsidRPr="00657095">
        <w:rPr>
          <w:rFonts w:ascii="Times New Roman" w:hAnsi="Times New Roman" w:cs="Times New Roman"/>
          <w:i/>
          <w:color w:val="auto"/>
          <w:sz w:val="24"/>
          <w:szCs w:val="24"/>
        </w:rPr>
        <w:t>Renaissance Computing Institute, University of North Carolina, Chapel Hill, NC 27517, USA</w:t>
      </w:r>
    </w:p>
    <w:p w14:paraId="2D9842AD" w14:textId="63641FE9" w:rsidR="003866B3" w:rsidRPr="00657095" w:rsidRDefault="001941FF" w:rsidP="003866B3">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 </w:t>
      </w:r>
    </w:p>
    <w:p w14:paraId="7E96B2E7" w14:textId="45AB5058" w:rsidR="001941FF" w:rsidRPr="00657095" w:rsidRDefault="001941FF" w:rsidP="003866B3">
      <w:pPr>
        <w:pStyle w:val="Normal1"/>
        <w:spacing w:after="0" w:line="480" w:lineRule="auto"/>
        <w:ind w:left="0" w:firstLine="0"/>
        <w:contextualSpacing/>
        <w:rPr>
          <w:rFonts w:ascii="Times New Roman" w:hAnsi="Times New Roman" w:cs="Times New Roman"/>
          <w:color w:val="auto"/>
          <w:sz w:val="24"/>
          <w:szCs w:val="24"/>
        </w:rPr>
      </w:pPr>
    </w:p>
    <w:p w14:paraId="765A359C" w14:textId="77777777" w:rsidR="001941FF" w:rsidRPr="00657095" w:rsidRDefault="001941FF" w:rsidP="003866B3">
      <w:pPr>
        <w:pStyle w:val="Normal1"/>
        <w:spacing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 Corresponding author </w:t>
      </w:r>
    </w:p>
    <w:p w14:paraId="0469E1FC" w14:textId="77777777" w:rsidR="00A06248" w:rsidRPr="00657095" w:rsidRDefault="00A06248" w:rsidP="003866B3">
      <w:pPr>
        <w:pStyle w:val="Normal1"/>
        <w:spacing w:line="480" w:lineRule="auto"/>
        <w:ind w:left="0" w:firstLine="0"/>
        <w:contextualSpacing/>
        <w:rPr>
          <w:rFonts w:ascii="Times New Roman" w:hAnsi="Times New Roman" w:cs="Times New Roman"/>
          <w:color w:val="auto"/>
          <w:sz w:val="24"/>
          <w:szCs w:val="24"/>
        </w:rPr>
      </w:pPr>
    </w:p>
    <w:p w14:paraId="36E489C7" w14:textId="5C28F9B7" w:rsidR="001941FF" w:rsidRPr="00657095" w:rsidRDefault="001941FF" w:rsidP="00F74E86">
      <w:pPr>
        <w:pStyle w:val="Normal1"/>
        <w:spacing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E-mail: </w:t>
      </w:r>
      <w:r w:rsidR="004C2D5C" w:rsidRPr="00657095">
        <w:rPr>
          <w:rFonts w:ascii="Times New Roman" w:hAnsi="Times New Roman" w:cs="Times New Roman"/>
          <w:color w:val="auto"/>
          <w:sz w:val="24"/>
          <w:szCs w:val="24"/>
        </w:rPr>
        <w:t>laura.jackson@coyotes.usd.edu, pmabee@usd.edu</w:t>
      </w:r>
    </w:p>
    <w:p w14:paraId="5AF9E856" w14:textId="77777777" w:rsidR="00F74E86" w:rsidRPr="00657095" w:rsidRDefault="00F74E86" w:rsidP="00F74E86">
      <w:pPr>
        <w:pStyle w:val="Normal1"/>
        <w:spacing w:line="480" w:lineRule="auto"/>
        <w:ind w:left="0" w:firstLine="0"/>
        <w:contextualSpacing/>
        <w:rPr>
          <w:rFonts w:ascii="Times New Roman" w:hAnsi="Times New Roman" w:cs="Times New Roman"/>
          <w:color w:val="auto"/>
          <w:sz w:val="24"/>
          <w:szCs w:val="24"/>
        </w:rPr>
      </w:pPr>
    </w:p>
    <w:p w14:paraId="7BD4ED62" w14:textId="77777777" w:rsidR="00F74E86" w:rsidRPr="00657095" w:rsidRDefault="00F74E86" w:rsidP="00F74E86">
      <w:pPr>
        <w:pStyle w:val="Normal1"/>
        <w:spacing w:line="480" w:lineRule="auto"/>
        <w:ind w:left="0" w:firstLine="0"/>
        <w:contextualSpacing/>
        <w:rPr>
          <w:rFonts w:ascii="Times New Roman" w:hAnsi="Times New Roman" w:cs="Times New Roman"/>
          <w:color w:val="auto"/>
          <w:sz w:val="24"/>
          <w:szCs w:val="24"/>
        </w:rPr>
      </w:pPr>
    </w:p>
    <w:p w14:paraId="15566F6C" w14:textId="77777777" w:rsidR="00F74E86" w:rsidRPr="00657095" w:rsidRDefault="00F74E86" w:rsidP="00F74E86">
      <w:pPr>
        <w:pStyle w:val="Normal1"/>
        <w:spacing w:line="480" w:lineRule="auto"/>
        <w:ind w:left="0" w:firstLine="0"/>
        <w:contextualSpacing/>
        <w:rPr>
          <w:rFonts w:ascii="Times New Roman" w:hAnsi="Times New Roman" w:cs="Times New Roman"/>
          <w:color w:val="auto"/>
          <w:sz w:val="24"/>
          <w:szCs w:val="24"/>
        </w:rPr>
      </w:pPr>
    </w:p>
    <w:p w14:paraId="584D3B6B" w14:textId="5A83F95C" w:rsidR="001941FF" w:rsidRPr="00657095" w:rsidRDefault="00D51F1C" w:rsidP="003866B3">
      <w:pPr>
        <w:pStyle w:val="Normal1"/>
        <w:spacing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lastRenderedPageBreak/>
        <w:t>ABSTRACT</w:t>
      </w:r>
    </w:p>
    <w:p w14:paraId="3B7D4745" w14:textId="4196FD01" w:rsidR="00391BB5" w:rsidRPr="00657095" w:rsidRDefault="00192D8F" w:rsidP="003866B3">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D</w:t>
      </w:r>
      <w:r w:rsidR="001B7F7E" w:rsidRPr="00657095">
        <w:rPr>
          <w:rFonts w:ascii="Times New Roman" w:hAnsi="Times New Roman" w:cs="Times New Roman"/>
          <w:color w:val="auto"/>
          <w:sz w:val="24"/>
          <w:szCs w:val="24"/>
        </w:rPr>
        <w:t xml:space="preserve">ata </w:t>
      </w:r>
      <w:r w:rsidR="004869A5" w:rsidRPr="00657095">
        <w:rPr>
          <w:rFonts w:ascii="Times New Roman" w:hAnsi="Times New Roman" w:cs="Times New Roman"/>
          <w:color w:val="auto"/>
          <w:sz w:val="24"/>
          <w:szCs w:val="24"/>
        </w:rPr>
        <w:t>synthesis</w:t>
      </w:r>
      <w:r w:rsidR="001B7F7E" w:rsidRPr="00657095">
        <w:rPr>
          <w:rFonts w:ascii="Times New Roman" w:hAnsi="Times New Roman" w:cs="Times New Roman"/>
          <w:color w:val="auto"/>
          <w:sz w:val="24"/>
          <w:szCs w:val="24"/>
        </w:rPr>
        <w:t xml:space="preserve"> required for large-scale macroevolutionary studies </w:t>
      </w:r>
      <w:r w:rsidR="004869A5" w:rsidRPr="00657095">
        <w:rPr>
          <w:rFonts w:ascii="Times New Roman" w:hAnsi="Times New Roman" w:cs="Times New Roman"/>
          <w:color w:val="auto"/>
          <w:sz w:val="24"/>
          <w:szCs w:val="24"/>
        </w:rPr>
        <w:t>is</w:t>
      </w:r>
      <w:r w:rsidR="002168DE" w:rsidRPr="00657095">
        <w:rPr>
          <w:rFonts w:ascii="Times New Roman" w:hAnsi="Times New Roman" w:cs="Times New Roman"/>
          <w:color w:val="auto"/>
          <w:sz w:val="24"/>
          <w:szCs w:val="24"/>
        </w:rPr>
        <w:t xml:space="preserve"> challenging </w:t>
      </w:r>
      <w:r w:rsidR="004F3A08" w:rsidRPr="00657095">
        <w:rPr>
          <w:rFonts w:ascii="Times New Roman" w:hAnsi="Times New Roman" w:cs="Times New Roman"/>
          <w:color w:val="auto"/>
          <w:sz w:val="24"/>
          <w:szCs w:val="24"/>
        </w:rPr>
        <w:t>with the</w:t>
      </w:r>
      <w:r w:rsidR="002168DE" w:rsidRPr="00657095">
        <w:rPr>
          <w:rFonts w:ascii="Times New Roman" w:hAnsi="Times New Roman" w:cs="Times New Roman"/>
          <w:color w:val="auto"/>
          <w:sz w:val="24"/>
          <w:szCs w:val="24"/>
        </w:rPr>
        <w:t xml:space="preserve"> </w:t>
      </w:r>
      <w:r w:rsidR="001B7F7E" w:rsidRPr="00657095">
        <w:rPr>
          <w:rFonts w:ascii="Times New Roman" w:hAnsi="Times New Roman" w:cs="Times New Roman"/>
          <w:color w:val="auto"/>
          <w:sz w:val="24"/>
          <w:szCs w:val="24"/>
        </w:rPr>
        <w:t xml:space="preserve">current tools </w:t>
      </w:r>
      <w:r w:rsidR="004F3A08" w:rsidRPr="00657095">
        <w:rPr>
          <w:rFonts w:ascii="Times New Roman" w:hAnsi="Times New Roman" w:cs="Times New Roman"/>
          <w:color w:val="auto"/>
          <w:sz w:val="24"/>
          <w:szCs w:val="24"/>
        </w:rPr>
        <w:t xml:space="preserve">available </w:t>
      </w:r>
      <w:r w:rsidR="001B7F7E" w:rsidRPr="00657095">
        <w:rPr>
          <w:rFonts w:ascii="Times New Roman" w:hAnsi="Times New Roman" w:cs="Times New Roman"/>
          <w:color w:val="auto"/>
          <w:sz w:val="24"/>
          <w:szCs w:val="24"/>
        </w:rPr>
        <w:t>for integration</w:t>
      </w:r>
      <w:r w:rsidR="00ED413A" w:rsidRPr="00657095">
        <w:rPr>
          <w:rFonts w:ascii="Times New Roman" w:hAnsi="Times New Roman" w:cs="Times New Roman"/>
          <w:color w:val="auto"/>
          <w:sz w:val="24"/>
          <w:szCs w:val="24"/>
        </w:rPr>
        <w:t>.</w:t>
      </w:r>
      <w:r w:rsidR="00A24054" w:rsidRPr="00657095">
        <w:rPr>
          <w:rFonts w:ascii="Times New Roman" w:hAnsi="Times New Roman" w:cs="Times New Roman"/>
          <w:color w:val="auto"/>
          <w:sz w:val="24"/>
          <w:szCs w:val="24"/>
        </w:rPr>
        <w:t xml:space="preserve"> </w:t>
      </w:r>
      <w:r w:rsidR="001B7F7E" w:rsidRPr="00657095">
        <w:rPr>
          <w:rFonts w:ascii="Times New Roman" w:hAnsi="Times New Roman" w:cs="Times New Roman"/>
          <w:color w:val="auto"/>
          <w:sz w:val="24"/>
          <w:szCs w:val="24"/>
        </w:rPr>
        <w:t xml:space="preserve">Using a classic question regarding the frequency of paired fin loss in </w:t>
      </w:r>
      <w:r w:rsidR="00B05467" w:rsidRPr="00657095">
        <w:rPr>
          <w:rFonts w:ascii="Times New Roman" w:hAnsi="Times New Roman" w:cs="Times New Roman"/>
          <w:color w:val="auto"/>
          <w:sz w:val="24"/>
          <w:szCs w:val="24"/>
        </w:rPr>
        <w:t xml:space="preserve">teleost </w:t>
      </w:r>
      <w:r w:rsidR="001B7F7E" w:rsidRPr="00657095">
        <w:rPr>
          <w:rFonts w:ascii="Times New Roman" w:hAnsi="Times New Roman" w:cs="Times New Roman"/>
          <w:color w:val="auto"/>
          <w:sz w:val="24"/>
          <w:szCs w:val="24"/>
        </w:rPr>
        <w:t xml:space="preserve">fishes as a case study, we sought to </w:t>
      </w:r>
      <w:r w:rsidR="004F3A08" w:rsidRPr="00657095">
        <w:rPr>
          <w:rFonts w:ascii="Times New Roman" w:hAnsi="Times New Roman" w:cs="Times New Roman"/>
          <w:color w:val="auto"/>
          <w:sz w:val="24"/>
          <w:szCs w:val="24"/>
        </w:rPr>
        <w:t>create automated methods to facilitate</w:t>
      </w:r>
      <w:r w:rsidR="00ED413A" w:rsidRPr="00657095">
        <w:rPr>
          <w:rFonts w:ascii="Times New Roman" w:hAnsi="Times New Roman" w:cs="Times New Roman"/>
          <w:color w:val="auto"/>
          <w:sz w:val="24"/>
          <w:szCs w:val="24"/>
        </w:rPr>
        <w:t xml:space="preserve"> the integration of </w:t>
      </w:r>
      <w:r w:rsidR="00285838" w:rsidRPr="00657095">
        <w:rPr>
          <w:rFonts w:ascii="Times New Roman" w:hAnsi="Times New Roman" w:cs="Times New Roman"/>
          <w:color w:val="auto"/>
          <w:sz w:val="24"/>
          <w:szCs w:val="24"/>
        </w:rPr>
        <w:t>broad-scale</w:t>
      </w:r>
      <w:r w:rsidR="00ED413A" w:rsidRPr="00657095">
        <w:rPr>
          <w:rFonts w:ascii="Times New Roman" w:hAnsi="Times New Roman" w:cs="Times New Roman"/>
          <w:color w:val="auto"/>
          <w:sz w:val="24"/>
          <w:szCs w:val="24"/>
        </w:rPr>
        <w:t xml:space="preserve"> trait data with </w:t>
      </w:r>
      <w:r w:rsidR="001B7F7E" w:rsidRPr="00657095">
        <w:rPr>
          <w:rFonts w:ascii="Times New Roman" w:hAnsi="Times New Roman" w:cs="Times New Roman"/>
          <w:color w:val="auto"/>
          <w:sz w:val="24"/>
          <w:szCs w:val="24"/>
        </w:rPr>
        <w:t xml:space="preserve">a sizable </w:t>
      </w:r>
      <w:r w:rsidR="008F19A9" w:rsidRPr="00657095">
        <w:rPr>
          <w:rFonts w:ascii="Times New Roman" w:hAnsi="Times New Roman" w:cs="Times New Roman"/>
          <w:color w:val="auto"/>
          <w:sz w:val="24"/>
          <w:szCs w:val="24"/>
        </w:rPr>
        <w:t>species</w:t>
      </w:r>
      <w:r w:rsidR="00BE7A81" w:rsidRPr="00657095">
        <w:rPr>
          <w:rFonts w:ascii="Times New Roman" w:hAnsi="Times New Roman" w:cs="Times New Roman"/>
          <w:color w:val="auto"/>
          <w:sz w:val="24"/>
          <w:szCs w:val="24"/>
        </w:rPr>
        <w:t>-</w:t>
      </w:r>
      <w:r w:rsidR="008F19A9" w:rsidRPr="00657095">
        <w:rPr>
          <w:rFonts w:ascii="Times New Roman" w:hAnsi="Times New Roman" w:cs="Times New Roman"/>
          <w:color w:val="auto"/>
          <w:sz w:val="24"/>
          <w:szCs w:val="24"/>
        </w:rPr>
        <w:t xml:space="preserve">level </w:t>
      </w:r>
      <w:r w:rsidR="00285838" w:rsidRPr="00657095">
        <w:rPr>
          <w:rFonts w:ascii="Times New Roman" w:hAnsi="Times New Roman" w:cs="Times New Roman"/>
          <w:color w:val="auto"/>
          <w:sz w:val="24"/>
          <w:szCs w:val="24"/>
        </w:rPr>
        <w:t>phylogeny</w:t>
      </w:r>
      <w:r w:rsidR="001B7F7E" w:rsidRPr="00657095">
        <w:rPr>
          <w:rFonts w:ascii="Times New Roman" w:hAnsi="Times New Roman" w:cs="Times New Roman"/>
          <w:color w:val="auto"/>
          <w:sz w:val="24"/>
          <w:szCs w:val="24"/>
        </w:rPr>
        <w:t>. Similar to the evolutionary pattern previously described for</w:t>
      </w:r>
      <w:r w:rsidR="001941FF" w:rsidRPr="00657095">
        <w:rPr>
          <w:rFonts w:ascii="Times New Roman" w:hAnsi="Times New Roman" w:cs="Times New Roman"/>
          <w:color w:val="auto"/>
          <w:sz w:val="24"/>
          <w:szCs w:val="24"/>
        </w:rPr>
        <w:t xml:space="preserve"> limbs, </w:t>
      </w:r>
      <w:r w:rsidR="001B7F7E" w:rsidRPr="00657095">
        <w:rPr>
          <w:rFonts w:ascii="Times New Roman" w:hAnsi="Times New Roman" w:cs="Times New Roman"/>
          <w:color w:val="auto"/>
          <w:sz w:val="24"/>
          <w:szCs w:val="24"/>
        </w:rPr>
        <w:t xml:space="preserve">pelvic and pectoral </w:t>
      </w:r>
      <w:r w:rsidR="001941FF" w:rsidRPr="00657095">
        <w:rPr>
          <w:rFonts w:ascii="Times New Roman" w:hAnsi="Times New Roman" w:cs="Times New Roman"/>
          <w:color w:val="auto"/>
          <w:sz w:val="24"/>
          <w:szCs w:val="24"/>
        </w:rPr>
        <w:t>fin reduction</w:t>
      </w:r>
      <w:r w:rsidR="00115048" w:rsidRPr="00657095">
        <w:rPr>
          <w:rFonts w:ascii="Times New Roman" w:hAnsi="Times New Roman" w:cs="Times New Roman"/>
          <w:color w:val="auto"/>
          <w:sz w:val="24"/>
          <w:szCs w:val="24"/>
        </w:rPr>
        <w:t xml:space="preserve"> and loss are</w:t>
      </w:r>
      <w:r w:rsidR="00544003" w:rsidRPr="00657095">
        <w:rPr>
          <w:rFonts w:ascii="Times New Roman" w:hAnsi="Times New Roman" w:cs="Times New Roman"/>
          <w:color w:val="auto"/>
          <w:sz w:val="24"/>
          <w:szCs w:val="24"/>
        </w:rPr>
        <w:t xml:space="preserve"> thought to have occurred independently multiple times</w:t>
      </w:r>
      <w:r w:rsidR="00696F10" w:rsidRPr="00657095">
        <w:rPr>
          <w:rFonts w:ascii="Times New Roman" w:hAnsi="Times New Roman" w:cs="Times New Roman"/>
          <w:color w:val="auto"/>
          <w:sz w:val="24"/>
          <w:szCs w:val="24"/>
        </w:rPr>
        <w:t xml:space="preserve"> in the evolution of fishes</w:t>
      </w:r>
      <w:r w:rsidR="00544003" w:rsidRPr="00657095">
        <w:rPr>
          <w:rFonts w:ascii="Times New Roman" w:hAnsi="Times New Roman" w:cs="Times New Roman"/>
          <w:color w:val="auto"/>
          <w:sz w:val="24"/>
          <w:szCs w:val="24"/>
        </w:rPr>
        <w:t xml:space="preserve">. </w:t>
      </w:r>
      <w:r w:rsidR="00240876" w:rsidRPr="00657095">
        <w:rPr>
          <w:rFonts w:ascii="Times New Roman" w:hAnsi="Times New Roman" w:cs="Times New Roman"/>
          <w:color w:val="auto"/>
          <w:sz w:val="24"/>
          <w:szCs w:val="24"/>
        </w:rPr>
        <w:t xml:space="preserve">We developed a bioinformatics pipeline to integrate a synthetic </w:t>
      </w:r>
      <w:r w:rsidR="009A1BFD" w:rsidRPr="00657095">
        <w:rPr>
          <w:rFonts w:ascii="Times New Roman" w:hAnsi="Times New Roman" w:cs="Times New Roman"/>
          <w:color w:val="auto"/>
          <w:sz w:val="24"/>
          <w:szCs w:val="24"/>
        </w:rPr>
        <w:t xml:space="preserve">morphological </w:t>
      </w:r>
      <w:r w:rsidR="00240876" w:rsidRPr="00657095">
        <w:rPr>
          <w:rFonts w:ascii="Times New Roman" w:hAnsi="Times New Roman" w:cs="Times New Roman"/>
          <w:color w:val="auto"/>
          <w:sz w:val="24"/>
          <w:szCs w:val="24"/>
        </w:rPr>
        <w:t xml:space="preserve">supermatrix of </w:t>
      </w:r>
      <w:r w:rsidR="00D2720E" w:rsidRPr="00657095">
        <w:rPr>
          <w:rFonts w:ascii="Times New Roman" w:hAnsi="Times New Roman" w:cs="Times New Roman"/>
          <w:color w:val="auto"/>
          <w:sz w:val="24"/>
          <w:szCs w:val="24"/>
        </w:rPr>
        <w:t>phenotypic data</w:t>
      </w:r>
      <w:r w:rsidR="001B55B0" w:rsidRPr="00657095">
        <w:rPr>
          <w:rFonts w:ascii="Times New Roman" w:hAnsi="Times New Roman" w:cs="Times New Roman"/>
          <w:color w:val="auto"/>
          <w:sz w:val="24"/>
          <w:szCs w:val="24"/>
        </w:rPr>
        <w:t xml:space="preserve"> </w:t>
      </w:r>
      <w:r w:rsidR="002546A9" w:rsidRPr="00657095">
        <w:rPr>
          <w:rFonts w:ascii="Times New Roman" w:hAnsi="Times New Roman" w:cs="Times New Roman"/>
          <w:color w:val="auto"/>
          <w:sz w:val="24"/>
          <w:szCs w:val="24"/>
        </w:rPr>
        <w:t>for the pectoral and pelvic fins</w:t>
      </w:r>
      <w:r w:rsidR="008F19A9" w:rsidRPr="00657095">
        <w:rPr>
          <w:rFonts w:ascii="Times New Roman" w:hAnsi="Times New Roman" w:cs="Times New Roman"/>
          <w:color w:val="auto"/>
          <w:sz w:val="24"/>
          <w:szCs w:val="24"/>
        </w:rPr>
        <w:t xml:space="preserve"> for teleost fishes</w:t>
      </w:r>
      <w:r w:rsidR="002546A9" w:rsidRPr="00657095">
        <w:rPr>
          <w:rFonts w:ascii="Times New Roman" w:hAnsi="Times New Roman" w:cs="Times New Roman"/>
          <w:color w:val="auto"/>
          <w:sz w:val="24"/>
          <w:szCs w:val="24"/>
        </w:rPr>
        <w:t xml:space="preserve"> </w:t>
      </w:r>
      <w:r w:rsidR="00D2720E" w:rsidRPr="00657095">
        <w:rPr>
          <w:rFonts w:ascii="Times New Roman" w:hAnsi="Times New Roman" w:cs="Times New Roman"/>
          <w:color w:val="auto"/>
          <w:sz w:val="24"/>
          <w:szCs w:val="24"/>
        </w:rPr>
        <w:t xml:space="preserve">from the Phenoscape Knowledgebase </w:t>
      </w:r>
      <w:r w:rsidR="001B55B0" w:rsidRPr="00657095">
        <w:rPr>
          <w:rFonts w:ascii="Times New Roman" w:hAnsi="Times New Roman" w:cs="Times New Roman"/>
          <w:color w:val="auto"/>
          <w:sz w:val="24"/>
          <w:szCs w:val="24"/>
        </w:rPr>
        <w:t>(</w:t>
      </w:r>
      <w:r w:rsidR="00E32D82" w:rsidRPr="00657095">
        <w:rPr>
          <w:rFonts w:ascii="Times New Roman" w:hAnsi="Times New Roman" w:cs="Times New Roman"/>
          <w:color w:val="auto"/>
          <w:sz w:val="24"/>
          <w:szCs w:val="24"/>
        </w:rPr>
        <w:t>two</w:t>
      </w:r>
      <w:r w:rsidR="001B55B0" w:rsidRPr="00657095">
        <w:rPr>
          <w:rFonts w:ascii="Times New Roman" w:hAnsi="Times New Roman" w:cs="Times New Roman"/>
          <w:color w:val="auto"/>
          <w:sz w:val="24"/>
          <w:szCs w:val="24"/>
        </w:rPr>
        <w:t xml:space="preserve"> </w:t>
      </w:r>
      <w:r w:rsidR="002C4EC5" w:rsidRPr="00657095">
        <w:rPr>
          <w:rFonts w:ascii="Times New Roman" w:hAnsi="Times New Roman" w:cs="Times New Roman"/>
          <w:color w:val="auto"/>
          <w:sz w:val="24"/>
          <w:szCs w:val="24"/>
        </w:rPr>
        <w:t xml:space="preserve">presence/absence characters for </w:t>
      </w:r>
      <w:r w:rsidR="00E32D82" w:rsidRPr="00657095">
        <w:rPr>
          <w:rFonts w:ascii="Times New Roman" w:hAnsi="Times New Roman" w:cs="Times New Roman"/>
          <w:color w:val="auto"/>
          <w:sz w:val="24"/>
          <w:szCs w:val="24"/>
        </w:rPr>
        <w:t xml:space="preserve">3,047 </w:t>
      </w:r>
      <w:r w:rsidR="004C21E2" w:rsidRPr="00657095">
        <w:rPr>
          <w:rFonts w:ascii="Times New Roman" w:hAnsi="Times New Roman" w:cs="Times New Roman"/>
          <w:color w:val="auto"/>
          <w:sz w:val="24"/>
          <w:szCs w:val="24"/>
        </w:rPr>
        <w:t>taxa</w:t>
      </w:r>
      <w:r w:rsidR="001B55B0" w:rsidRPr="00657095">
        <w:rPr>
          <w:rFonts w:ascii="Times New Roman" w:hAnsi="Times New Roman" w:cs="Times New Roman"/>
          <w:color w:val="auto"/>
          <w:sz w:val="24"/>
          <w:szCs w:val="24"/>
        </w:rPr>
        <w:t xml:space="preserve">) </w:t>
      </w:r>
      <w:r w:rsidR="00D2720E" w:rsidRPr="00657095">
        <w:rPr>
          <w:rFonts w:ascii="Times New Roman" w:hAnsi="Times New Roman" w:cs="Times New Roman"/>
          <w:color w:val="auto"/>
          <w:sz w:val="24"/>
          <w:szCs w:val="24"/>
        </w:rPr>
        <w:t xml:space="preserve">with a species-level tree </w:t>
      </w:r>
      <w:r w:rsidR="008D190F" w:rsidRPr="00657095">
        <w:rPr>
          <w:rFonts w:ascii="Times New Roman" w:hAnsi="Times New Roman" w:cs="Times New Roman"/>
          <w:color w:val="auto"/>
          <w:sz w:val="24"/>
          <w:szCs w:val="24"/>
        </w:rPr>
        <w:t xml:space="preserve">for teleost fishes </w:t>
      </w:r>
      <w:r w:rsidR="00D2720E" w:rsidRPr="00657095">
        <w:rPr>
          <w:rFonts w:ascii="Times New Roman" w:hAnsi="Times New Roman" w:cs="Times New Roman"/>
          <w:color w:val="auto"/>
          <w:sz w:val="24"/>
          <w:szCs w:val="24"/>
        </w:rPr>
        <w:t xml:space="preserve">from </w:t>
      </w:r>
      <w:r w:rsidR="00E32D82" w:rsidRPr="00657095">
        <w:rPr>
          <w:rFonts w:ascii="Times New Roman" w:hAnsi="Times New Roman" w:cs="Times New Roman"/>
          <w:color w:val="auto"/>
          <w:sz w:val="24"/>
          <w:szCs w:val="24"/>
        </w:rPr>
        <w:t xml:space="preserve">the </w:t>
      </w:r>
      <w:r w:rsidR="00D2720E" w:rsidRPr="00657095">
        <w:rPr>
          <w:rFonts w:ascii="Times New Roman" w:hAnsi="Times New Roman" w:cs="Times New Roman"/>
          <w:color w:val="auto"/>
          <w:sz w:val="24"/>
          <w:szCs w:val="24"/>
        </w:rPr>
        <w:t>Open Tree</w:t>
      </w:r>
      <w:r w:rsidR="00E32D82" w:rsidRPr="00657095">
        <w:rPr>
          <w:rFonts w:ascii="Times New Roman" w:hAnsi="Times New Roman" w:cs="Times New Roman"/>
          <w:color w:val="auto"/>
          <w:sz w:val="24"/>
          <w:szCs w:val="24"/>
        </w:rPr>
        <w:t xml:space="preserve"> of Life project</w:t>
      </w:r>
      <w:r w:rsidR="001B55B0" w:rsidRPr="00657095">
        <w:rPr>
          <w:rFonts w:ascii="Times New Roman" w:hAnsi="Times New Roman" w:cs="Times New Roman"/>
          <w:color w:val="auto"/>
          <w:sz w:val="24"/>
          <w:szCs w:val="24"/>
        </w:rPr>
        <w:t xml:space="preserve"> (</w:t>
      </w:r>
      <w:r w:rsidR="00160FC8" w:rsidRPr="00657095">
        <w:rPr>
          <w:rFonts w:ascii="Times New Roman" w:hAnsi="Times New Roman" w:cs="Times New Roman"/>
          <w:color w:val="auto"/>
          <w:sz w:val="24"/>
          <w:szCs w:val="24"/>
        </w:rPr>
        <w:t>38,419 species</w:t>
      </w:r>
      <w:r w:rsidR="00AA60AC" w:rsidRPr="00657095">
        <w:rPr>
          <w:rFonts w:ascii="Times New Roman" w:hAnsi="Times New Roman" w:cs="Times New Roman"/>
          <w:color w:val="auto"/>
          <w:sz w:val="24"/>
          <w:szCs w:val="24"/>
        </w:rPr>
        <w:t xml:space="preserve">). The integration method detailed herein harnessed a new combined approach by utilizing data based on </w:t>
      </w:r>
      <w:r w:rsidR="005F4E7B" w:rsidRPr="00657095">
        <w:rPr>
          <w:rFonts w:ascii="Times New Roman" w:hAnsi="Times New Roman" w:cs="Times New Roman"/>
          <w:color w:val="auto"/>
          <w:sz w:val="24"/>
          <w:szCs w:val="24"/>
        </w:rPr>
        <w:t xml:space="preserve">ontological </w:t>
      </w:r>
      <w:r w:rsidR="00AA60AC" w:rsidRPr="00657095">
        <w:rPr>
          <w:rFonts w:ascii="Times New Roman" w:hAnsi="Times New Roman" w:cs="Times New Roman"/>
          <w:color w:val="auto"/>
          <w:sz w:val="24"/>
          <w:szCs w:val="24"/>
        </w:rPr>
        <w:t>inference</w:t>
      </w:r>
      <w:r w:rsidR="00A026FA" w:rsidRPr="00657095">
        <w:rPr>
          <w:rFonts w:ascii="Times New Roman" w:hAnsi="Times New Roman" w:cs="Times New Roman"/>
          <w:color w:val="auto"/>
          <w:sz w:val="24"/>
          <w:szCs w:val="24"/>
        </w:rPr>
        <w:t>, as well as</w:t>
      </w:r>
      <w:r w:rsidR="00AA60AC" w:rsidRPr="00657095">
        <w:rPr>
          <w:rFonts w:ascii="Times New Roman" w:hAnsi="Times New Roman" w:cs="Times New Roman"/>
          <w:color w:val="auto"/>
          <w:sz w:val="24"/>
          <w:szCs w:val="24"/>
        </w:rPr>
        <w:t xml:space="preserve"> </w:t>
      </w:r>
      <w:r w:rsidR="005F4E7B" w:rsidRPr="00657095">
        <w:rPr>
          <w:rFonts w:ascii="Times New Roman" w:hAnsi="Times New Roman" w:cs="Times New Roman"/>
          <w:color w:val="auto"/>
          <w:sz w:val="24"/>
          <w:szCs w:val="24"/>
        </w:rPr>
        <w:t xml:space="preserve">phylogenetic </w:t>
      </w:r>
      <w:r w:rsidR="00AA60AC" w:rsidRPr="00657095">
        <w:rPr>
          <w:rFonts w:ascii="Times New Roman" w:hAnsi="Times New Roman" w:cs="Times New Roman"/>
          <w:color w:val="auto"/>
          <w:sz w:val="24"/>
          <w:szCs w:val="24"/>
        </w:rPr>
        <w:t>propagation</w:t>
      </w:r>
      <w:r w:rsidR="00A026FA" w:rsidRPr="00657095">
        <w:rPr>
          <w:rFonts w:ascii="Times New Roman" w:hAnsi="Times New Roman" w:cs="Times New Roman"/>
          <w:color w:val="auto"/>
          <w:sz w:val="24"/>
          <w:szCs w:val="24"/>
        </w:rPr>
        <w:t>,</w:t>
      </w:r>
      <w:r w:rsidR="00AA60AC" w:rsidRPr="00657095">
        <w:rPr>
          <w:rFonts w:ascii="Times New Roman" w:hAnsi="Times New Roman" w:cs="Times New Roman"/>
          <w:color w:val="auto"/>
          <w:sz w:val="24"/>
          <w:szCs w:val="24"/>
        </w:rPr>
        <w:t xml:space="preserve"> to reduce overall data loss. </w:t>
      </w:r>
      <w:r w:rsidR="00B05467" w:rsidRPr="00657095">
        <w:rPr>
          <w:rFonts w:ascii="Times New Roman" w:hAnsi="Times New Roman" w:cs="Times New Roman"/>
          <w:color w:val="auto"/>
          <w:sz w:val="24"/>
          <w:szCs w:val="24"/>
        </w:rPr>
        <w:t xml:space="preserve">Using inference enabled by ontology-based annotations, missing data </w:t>
      </w:r>
      <w:r w:rsidR="00E32D82" w:rsidRPr="00657095">
        <w:rPr>
          <w:rFonts w:ascii="Times New Roman" w:hAnsi="Times New Roman" w:cs="Times New Roman"/>
          <w:color w:val="auto"/>
          <w:sz w:val="24"/>
          <w:szCs w:val="24"/>
        </w:rPr>
        <w:t xml:space="preserve">were </w:t>
      </w:r>
      <w:r w:rsidR="00B05467" w:rsidRPr="00657095">
        <w:rPr>
          <w:rFonts w:ascii="Times New Roman" w:hAnsi="Times New Roman" w:cs="Times New Roman"/>
          <w:color w:val="auto"/>
          <w:sz w:val="24"/>
          <w:szCs w:val="24"/>
        </w:rPr>
        <w:t xml:space="preserve">reduced from </w:t>
      </w:r>
      <w:r w:rsidR="003824CE" w:rsidRPr="00657095">
        <w:rPr>
          <w:rFonts w:ascii="Times New Roman" w:hAnsi="Times New Roman" w:cs="Times New Roman"/>
          <w:color w:val="auto"/>
          <w:sz w:val="24"/>
          <w:szCs w:val="24"/>
        </w:rPr>
        <w:t>98.0</w:t>
      </w:r>
      <w:r w:rsidR="00B05467" w:rsidRPr="00657095">
        <w:rPr>
          <w:rFonts w:ascii="Times New Roman" w:hAnsi="Times New Roman" w:cs="Times New Roman"/>
          <w:color w:val="auto"/>
          <w:sz w:val="24"/>
          <w:szCs w:val="24"/>
        </w:rPr>
        <w:t xml:space="preserve">% to </w:t>
      </w:r>
      <w:r w:rsidR="00E32D82" w:rsidRPr="00657095">
        <w:rPr>
          <w:rFonts w:ascii="Times New Roman" w:hAnsi="Times New Roman" w:cs="Times New Roman"/>
          <w:color w:val="auto"/>
          <w:sz w:val="24"/>
          <w:szCs w:val="24"/>
        </w:rPr>
        <w:t>85.9</w:t>
      </w:r>
      <w:r w:rsidR="008D190F" w:rsidRPr="00657095">
        <w:rPr>
          <w:rFonts w:ascii="Times New Roman" w:hAnsi="Times New Roman" w:cs="Times New Roman"/>
          <w:color w:val="auto"/>
          <w:sz w:val="24"/>
          <w:szCs w:val="24"/>
        </w:rPr>
        <w:t>%, and</w:t>
      </w:r>
      <w:r w:rsidR="00B05467" w:rsidRPr="00657095">
        <w:rPr>
          <w:rFonts w:ascii="Times New Roman" w:hAnsi="Times New Roman" w:cs="Times New Roman"/>
          <w:color w:val="auto"/>
          <w:sz w:val="24"/>
          <w:szCs w:val="24"/>
        </w:rPr>
        <w:t xml:space="preserve"> further reduced to </w:t>
      </w:r>
      <w:r w:rsidR="00E32D82" w:rsidRPr="00657095">
        <w:rPr>
          <w:rFonts w:ascii="Times New Roman" w:hAnsi="Times New Roman" w:cs="Times New Roman"/>
          <w:color w:val="auto"/>
          <w:sz w:val="24"/>
          <w:szCs w:val="24"/>
        </w:rPr>
        <w:t>34.8</w:t>
      </w:r>
      <w:r w:rsidR="008D190F" w:rsidRPr="00657095">
        <w:rPr>
          <w:rFonts w:ascii="Times New Roman" w:hAnsi="Times New Roman" w:cs="Times New Roman"/>
          <w:color w:val="auto"/>
          <w:sz w:val="24"/>
          <w:szCs w:val="24"/>
        </w:rPr>
        <w:t xml:space="preserve">% by phylogenetic data propagation. </w:t>
      </w:r>
      <w:r w:rsidR="00AA60AC" w:rsidRPr="00657095">
        <w:rPr>
          <w:rFonts w:ascii="Times New Roman" w:hAnsi="Times New Roman" w:cs="Times New Roman"/>
          <w:color w:val="auto"/>
          <w:sz w:val="24"/>
          <w:szCs w:val="24"/>
        </w:rPr>
        <w:t>Th</w:t>
      </w:r>
      <w:r w:rsidR="00FD47ED" w:rsidRPr="00657095">
        <w:rPr>
          <w:rFonts w:ascii="Times New Roman" w:hAnsi="Times New Roman" w:cs="Times New Roman"/>
          <w:color w:val="auto"/>
          <w:sz w:val="24"/>
          <w:szCs w:val="24"/>
        </w:rPr>
        <w:t>ese</w:t>
      </w:r>
      <w:r w:rsidR="00AA60AC" w:rsidRPr="00657095">
        <w:rPr>
          <w:rFonts w:ascii="Times New Roman" w:hAnsi="Times New Roman" w:cs="Times New Roman"/>
          <w:color w:val="auto"/>
          <w:sz w:val="24"/>
          <w:szCs w:val="24"/>
        </w:rPr>
        <w:t xml:space="preserve"> method</w:t>
      </w:r>
      <w:r w:rsidR="00FD47ED" w:rsidRPr="00657095">
        <w:rPr>
          <w:rFonts w:ascii="Times New Roman" w:hAnsi="Times New Roman" w:cs="Times New Roman"/>
          <w:color w:val="auto"/>
          <w:sz w:val="24"/>
          <w:szCs w:val="24"/>
        </w:rPr>
        <w:t>s</w:t>
      </w:r>
      <w:r w:rsidR="00AA60AC" w:rsidRPr="00657095">
        <w:rPr>
          <w:rFonts w:ascii="Times New Roman" w:hAnsi="Times New Roman" w:cs="Times New Roman"/>
          <w:color w:val="auto"/>
          <w:sz w:val="24"/>
          <w:szCs w:val="24"/>
        </w:rPr>
        <w:t xml:space="preserve"> allowed us to </w:t>
      </w:r>
      <w:r w:rsidR="00D80305" w:rsidRPr="00657095">
        <w:rPr>
          <w:rFonts w:ascii="Times New Roman" w:hAnsi="Times New Roman" w:cs="Times New Roman"/>
          <w:color w:val="auto"/>
          <w:sz w:val="24"/>
          <w:szCs w:val="24"/>
        </w:rPr>
        <w:t xml:space="preserve">extend </w:t>
      </w:r>
      <w:r w:rsidR="00FD47ED" w:rsidRPr="00657095">
        <w:rPr>
          <w:rFonts w:ascii="Times New Roman" w:hAnsi="Times New Roman" w:cs="Times New Roman"/>
          <w:color w:val="auto"/>
          <w:sz w:val="24"/>
          <w:szCs w:val="24"/>
        </w:rPr>
        <w:t xml:space="preserve">the </w:t>
      </w:r>
      <w:r w:rsidR="00AA60AC" w:rsidRPr="00657095">
        <w:rPr>
          <w:rFonts w:ascii="Times New Roman" w:hAnsi="Times New Roman" w:cs="Times New Roman"/>
          <w:color w:val="auto"/>
          <w:sz w:val="24"/>
          <w:szCs w:val="24"/>
        </w:rPr>
        <w:t xml:space="preserve">data </w:t>
      </w:r>
      <w:r w:rsidR="00D80305" w:rsidRPr="00657095">
        <w:rPr>
          <w:rFonts w:ascii="Times New Roman" w:hAnsi="Times New Roman" w:cs="Times New Roman"/>
          <w:color w:val="auto"/>
          <w:sz w:val="24"/>
          <w:szCs w:val="24"/>
        </w:rPr>
        <w:t xml:space="preserve">to </w:t>
      </w:r>
      <w:r w:rsidR="00AA60AC" w:rsidRPr="00657095">
        <w:rPr>
          <w:rFonts w:ascii="Times New Roman" w:hAnsi="Times New Roman" w:cs="Times New Roman"/>
          <w:color w:val="auto"/>
          <w:sz w:val="24"/>
          <w:szCs w:val="24"/>
        </w:rPr>
        <w:t>an additional</w:t>
      </w:r>
      <w:r w:rsidR="00E32D82" w:rsidRPr="00657095">
        <w:rPr>
          <w:rFonts w:ascii="Times New Roman" w:hAnsi="Times New Roman" w:cs="Times New Roman"/>
          <w:color w:val="auto"/>
          <w:sz w:val="24"/>
          <w:szCs w:val="24"/>
        </w:rPr>
        <w:t xml:space="preserve"> 11,293</w:t>
      </w:r>
      <w:r w:rsidR="00AA60AC" w:rsidRPr="00657095">
        <w:rPr>
          <w:rFonts w:ascii="Times New Roman" w:hAnsi="Times New Roman" w:cs="Times New Roman"/>
          <w:color w:val="auto"/>
          <w:sz w:val="24"/>
          <w:szCs w:val="24"/>
        </w:rPr>
        <w:t xml:space="preserve"> species</w:t>
      </w:r>
      <w:r w:rsidR="000D415F" w:rsidRPr="00657095">
        <w:rPr>
          <w:rFonts w:ascii="Times New Roman" w:hAnsi="Times New Roman" w:cs="Times New Roman"/>
          <w:color w:val="auto"/>
          <w:sz w:val="24"/>
          <w:szCs w:val="24"/>
        </w:rPr>
        <w:t xml:space="preserve"> for a total of </w:t>
      </w:r>
      <w:r w:rsidR="004D1DBA" w:rsidRPr="00657095">
        <w:rPr>
          <w:rFonts w:ascii="Times New Roman" w:hAnsi="Times New Roman" w:cs="Times New Roman"/>
          <w:color w:val="auto"/>
          <w:sz w:val="24"/>
          <w:szCs w:val="24"/>
        </w:rPr>
        <w:t xml:space="preserve">12,582 </w:t>
      </w:r>
      <w:r w:rsidR="000D415F" w:rsidRPr="00657095">
        <w:rPr>
          <w:rFonts w:ascii="Times New Roman" w:hAnsi="Times New Roman" w:cs="Times New Roman"/>
          <w:color w:val="auto"/>
          <w:sz w:val="24"/>
          <w:szCs w:val="24"/>
        </w:rPr>
        <w:t>species with trait data</w:t>
      </w:r>
      <w:r w:rsidR="00AA60AC" w:rsidRPr="00657095">
        <w:rPr>
          <w:rFonts w:ascii="Times New Roman" w:hAnsi="Times New Roman" w:cs="Times New Roman"/>
          <w:color w:val="auto"/>
          <w:sz w:val="24"/>
          <w:szCs w:val="24"/>
        </w:rPr>
        <w:t xml:space="preserve">. </w:t>
      </w:r>
      <w:r w:rsidR="00240876" w:rsidRPr="00657095">
        <w:rPr>
          <w:rFonts w:ascii="Times New Roman" w:hAnsi="Times New Roman" w:cs="Times New Roman"/>
          <w:color w:val="auto"/>
          <w:sz w:val="24"/>
          <w:szCs w:val="24"/>
        </w:rPr>
        <w:t>The pectoral fin appears to have been independently lost in</w:t>
      </w:r>
      <w:r w:rsidR="00696F10" w:rsidRPr="00657095">
        <w:rPr>
          <w:rFonts w:ascii="Times New Roman" w:hAnsi="Times New Roman" w:cs="Times New Roman"/>
          <w:color w:val="auto"/>
          <w:sz w:val="24"/>
          <w:szCs w:val="24"/>
        </w:rPr>
        <w:t xml:space="preserve"> a minimum of</w:t>
      </w:r>
      <w:r w:rsidR="00240876" w:rsidRPr="00657095">
        <w:rPr>
          <w:rFonts w:ascii="Times New Roman" w:hAnsi="Times New Roman" w:cs="Times New Roman"/>
          <w:color w:val="auto"/>
          <w:sz w:val="24"/>
          <w:szCs w:val="24"/>
        </w:rPr>
        <w:t xml:space="preserve"> </w:t>
      </w:r>
      <w:r w:rsidR="00E32D82" w:rsidRPr="00657095">
        <w:rPr>
          <w:rFonts w:ascii="Times New Roman" w:hAnsi="Times New Roman" w:cs="Times New Roman"/>
          <w:color w:val="auto"/>
          <w:sz w:val="24"/>
          <w:szCs w:val="24"/>
        </w:rPr>
        <w:t xml:space="preserve">19 </w:t>
      </w:r>
      <w:r w:rsidR="00240876" w:rsidRPr="00657095">
        <w:rPr>
          <w:rFonts w:ascii="Times New Roman" w:hAnsi="Times New Roman" w:cs="Times New Roman"/>
          <w:color w:val="auto"/>
          <w:sz w:val="24"/>
          <w:szCs w:val="24"/>
        </w:rPr>
        <w:t xml:space="preserve">lineages and the pelvic fin in </w:t>
      </w:r>
      <w:r w:rsidR="00E32D82" w:rsidRPr="00657095">
        <w:rPr>
          <w:rFonts w:ascii="Times New Roman" w:hAnsi="Times New Roman" w:cs="Times New Roman"/>
          <w:color w:val="auto"/>
          <w:sz w:val="24"/>
          <w:szCs w:val="24"/>
        </w:rPr>
        <w:t>48</w:t>
      </w:r>
      <w:r w:rsidR="00240876"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00CE2F34" w:rsidRPr="00657095">
        <w:rPr>
          <w:rFonts w:ascii="Times New Roman" w:hAnsi="Times New Roman" w:cs="Times New Roman"/>
          <w:color w:val="auto"/>
          <w:sz w:val="24"/>
          <w:szCs w:val="24"/>
        </w:rPr>
        <w:t>Though interpretation is limited by lack of phylogenetic resolution at the species</w:t>
      </w:r>
      <w:r w:rsidR="00044530" w:rsidRPr="00657095">
        <w:rPr>
          <w:rFonts w:ascii="Times New Roman" w:hAnsi="Times New Roman" w:cs="Times New Roman"/>
          <w:color w:val="auto"/>
          <w:sz w:val="24"/>
          <w:szCs w:val="24"/>
        </w:rPr>
        <w:t xml:space="preserve"> </w:t>
      </w:r>
      <w:r w:rsidR="00CE2F34" w:rsidRPr="00657095">
        <w:rPr>
          <w:rFonts w:ascii="Times New Roman" w:hAnsi="Times New Roman" w:cs="Times New Roman"/>
          <w:color w:val="auto"/>
          <w:sz w:val="24"/>
          <w:szCs w:val="24"/>
        </w:rPr>
        <w:t>level, it appears that f</w:t>
      </w:r>
      <w:r w:rsidR="00D47C53" w:rsidRPr="00657095">
        <w:rPr>
          <w:rFonts w:ascii="Times New Roman" w:hAnsi="Times New Roman" w:cs="Times New Roman"/>
          <w:color w:val="auto"/>
          <w:sz w:val="24"/>
          <w:szCs w:val="24"/>
        </w:rPr>
        <w:t xml:space="preserve">ollowing loss, both pectoral and pelvic fins </w:t>
      </w:r>
      <w:r w:rsidR="007C695D" w:rsidRPr="00657095">
        <w:rPr>
          <w:rFonts w:ascii="Times New Roman" w:hAnsi="Times New Roman" w:cs="Times New Roman"/>
          <w:color w:val="auto"/>
          <w:sz w:val="24"/>
          <w:szCs w:val="24"/>
        </w:rPr>
        <w:t>were</w:t>
      </w:r>
      <w:r w:rsidR="00D47C53" w:rsidRPr="00657095">
        <w:rPr>
          <w:rFonts w:ascii="Times New Roman" w:hAnsi="Times New Roman" w:cs="Times New Roman"/>
          <w:color w:val="auto"/>
          <w:sz w:val="24"/>
          <w:szCs w:val="24"/>
        </w:rPr>
        <w:t xml:space="preserve"> regained several (3) to many (</w:t>
      </w:r>
      <w:r w:rsidR="00E32D82" w:rsidRPr="00657095">
        <w:rPr>
          <w:rFonts w:ascii="Times New Roman" w:hAnsi="Times New Roman" w:cs="Times New Roman"/>
          <w:color w:val="auto"/>
          <w:sz w:val="24"/>
          <w:szCs w:val="24"/>
        </w:rPr>
        <w:t>14</w:t>
      </w:r>
      <w:r w:rsidR="00D47C53" w:rsidRPr="00657095">
        <w:rPr>
          <w:rFonts w:ascii="Times New Roman" w:hAnsi="Times New Roman" w:cs="Times New Roman"/>
          <w:color w:val="auto"/>
          <w:sz w:val="24"/>
          <w:szCs w:val="24"/>
        </w:rPr>
        <w:t>) times</w:t>
      </w:r>
      <w:r w:rsidR="00FF522E" w:rsidRPr="00657095">
        <w:rPr>
          <w:rFonts w:ascii="Times New Roman" w:hAnsi="Times New Roman" w:cs="Times New Roman"/>
          <w:color w:val="auto"/>
          <w:sz w:val="24"/>
          <w:szCs w:val="24"/>
        </w:rPr>
        <w:t xml:space="preserve"> respectively</w:t>
      </w:r>
      <w:r w:rsidR="00240876" w:rsidRPr="00657095">
        <w:rPr>
          <w:rFonts w:ascii="Times New Roman" w:hAnsi="Times New Roman" w:cs="Times New Roman"/>
          <w:color w:val="auto"/>
          <w:sz w:val="24"/>
          <w:szCs w:val="24"/>
        </w:rPr>
        <w:t xml:space="preserve">. </w:t>
      </w:r>
      <w:r w:rsidR="004F27E8" w:rsidRPr="00657095">
        <w:rPr>
          <w:rFonts w:ascii="Times New Roman" w:hAnsi="Times New Roman" w:cs="Times New Roman"/>
          <w:color w:val="auto"/>
          <w:sz w:val="24"/>
          <w:szCs w:val="24"/>
        </w:rPr>
        <w:t xml:space="preserve">Focused </w:t>
      </w:r>
      <w:r w:rsidR="00391BB5" w:rsidRPr="00657095">
        <w:rPr>
          <w:rFonts w:ascii="Times New Roman" w:hAnsi="Times New Roman" w:cs="Times New Roman"/>
          <w:color w:val="auto"/>
          <w:sz w:val="24"/>
          <w:szCs w:val="24"/>
        </w:rPr>
        <w:t xml:space="preserve">investigation into </w:t>
      </w:r>
      <w:r w:rsidR="004F27E8" w:rsidRPr="00657095">
        <w:rPr>
          <w:rFonts w:ascii="Times New Roman" w:hAnsi="Times New Roman" w:cs="Times New Roman"/>
          <w:color w:val="auto"/>
          <w:sz w:val="24"/>
          <w:szCs w:val="24"/>
        </w:rPr>
        <w:t>putative regains</w:t>
      </w:r>
      <w:r w:rsidR="0033157B" w:rsidRPr="00657095">
        <w:rPr>
          <w:rFonts w:ascii="Times New Roman" w:hAnsi="Times New Roman" w:cs="Times New Roman"/>
          <w:color w:val="auto"/>
          <w:sz w:val="24"/>
          <w:szCs w:val="24"/>
        </w:rPr>
        <w:t xml:space="preserve"> of the pectoral fin</w:t>
      </w:r>
      <w:r w:rsidR="004F27E8" w:rsidRPr="00657095">
        <w:rPr>
          <w:rFonts w:ascii="Times New Roman" w:hAnsi="Times New Roman" w:cs="Times New Roman"/>
          <w:color w:val="auto"/>
          <w:sz w:val="24"/>
          <w:szCs w:val="24"/>
        </w:rPr>
        <w:t>, all</w:t>
      </w:r>
      <w:r w:rsidR="00E32D82" w:rsidRPr="00657095">
        <w:rPr>
          <w:rFonts w:ascii="Times New Roman" w:hAnsi="Times New Roman" w:cs="Times New Roman"/>
          <w:color w:val="auto"/>
          <w:sz w:val="24"/>
          <w:szCs w:val="24"/>
        </w:rPr>
        <w:t xml:space="preserve"> within </w:t>
      </w:r>
      <w:r w:rsidR="0033157B" w:rsidRPr="00657095">
        <w:rPr>
          <w:rFonts w:ascii="Times New Roman" w:hAnsi="Times New Roman" w:cs="Times New Roman"/>
          <w:color w:val="auto"/>
          <w:sz w:val="24"/>
          <w:szCs w:val="24"/>
        </w:rPr>
        <w:t>one clade (</w:t>
      </w:r>
      <w:r w:rsidR="00E32D82" w:rsidRPr="00657095">
        <w:rPr>
          <w:rFonts w:ascii="Times New Roman" w:hAnsi="Times New Roman" w:cs="Times New Roman"/>
          <w:color w:val="auto"/>
          <w:sz w:val="24"/>
          <w:szCs w:val="24"/>
        </w:rPr>
        <w:t>Anguilliformes)</w:t>
      </w:r>
      <w:r w:rsidR="00391BB5" w:rsidRPr="00657095">
        <w:rPr>
          <w:rFonts w:ascii="Times New Roman" w:hAnsi="Times New Roman" w:cs="Times New Roman"/>
          <w:color w:val="auto"/>
          <w:sz w:val="24"/>
          <w:szCs w:val="24"/>
        </w:rPr>
        <w:t xml:space="preserve">, analyzed over 1,000 randomly resolved topologies, </w:t>
      </w:r>
      <w:r w:rsidR="004F27E8" w:rsidRPr="00657095">
        <w:rPr>
          <w:rFonts w:ascii="Times New Roman" w:hAnsi="Times New Roman" w:cs="Times New Roman"/>
          <w:color w:val="auto"/>
          <w:sz w:val="24"/>
          <w:szCs w:val="24"/>
        </w:rPr>
        <w:t>showed</w:t>
      </w:r>
      <w:r w:rsidR="00391BB5" w:rsidRPr="00657095">
        <w:rPr>
          <w:rFonts w:ascii="Times New Roman" w:hAnsi="Times New Roman" w:cs="Times New Roman"/>
          <w:color w:val="auto"/>
          <w:sz w:val="24"/>
          <w:szCs w:val="24"/>
        </w:rPr>
        <w:t xml:space="preserve"> that the pectoral fin </w:t>
      </w:r>
      <w:r w:rsidR="004F27E8" w:rsidRPr="00657095">
        <w:rPr>
          <w:rFonts w:ascii="Times New Roman" w:hAnsi="Times New Roman" w:cs="Times New Roman"/>
          <w:color w:val="auto"/>
          <w:sz w:val="24"/>
          <w:szCs w:val="24"/>
        </w:rPr>
        <w:t xml:space="preserve">was </w:t>
      </w:r>
      <w:r w:rsidR="00391BB5" w:rsidRPr="00657095">
        <w:rPr>
          <w:rFonts w:ascii="Times New Roman" w:hAnsi="Times New Roman" w:cs="Times New Roman"/>
          <w:color w:val="auto"/>
          <w:sz w:val="24"/>
          <w:szCs w:val="24"/>
        </w:rPr>
        <w:t xml:space="preserve">regained </w:t>
      </w:r>
      <w:r w:rsidR="00F36C14" w:rsidRPr="00657095">
        <w:rPr>
          <w:rFonts w:ascii="Times New Roman" w:hAnsi="Times New Roman" w:cs="Times New Roman"/>
          <w:color w:val="auto"/>
          <w:sz w:val="24"/>
          <w:szCs w:val="24"/>
        </w:rPr>
        <w:t xml:space="preserve">at least twice </w:t>
      </w:r>
      <w:r w:rsidR="00391BB5" w:rsidRPr="00657095">
        <w:rPr>
          <w:rFonts w:ascii="Times New Roman" w:hAnsi="Times New Roman" w:cs="Times New Roman"/>
          <w:color w:val="auto"/>
          <w:sz w:val="24"/>
          <w:szCs w:val="24"/>
        </w:rPr>
        <w:t xml:space="preserve">following loss. </w:t>
      </w:r>
      <w:r w:rsidR="004D1DBA" w:rsidRPr="00657095">
        <w:rPr>
          <w:rFonts w:ascii="Times New Roman" w:hAnsi="Times New Roman" w:cs="Times New Roman"/>
          <w:color w:val="auto"/>
          <w:sz w:val="24"/>
          <w:szCs w:val="24"/>
        </w:rPr>
        <w:t>Overall, t</w:t>
      </w:r>
      <w:r w:rsidR="00391BB5" w:rsidRPr="00657095">
        <w:rPr>
          <w:rFonts w:ascii="Times New Roman" w:hAnsi="Times New Roman" w:cs="Times New Roman"/>
          <w:color w:val="auto"/>
          <w:sz w:val="24"/>
          <w:szCs w:val="24"/>
        </w:rPr>
        <w:t xml:space="preserve">his </w:t>
      </w:r>
      <w:r w:rsidR="004D1DBA" w:rsidRPr="00657095">
        <w:rPr>
          <w:rFonts w:ascii="Times New Roman" w:hAnsi="Times New Roman" w:cs="Times New Roman"/>
          <w:color w:val="auto"/>
          <w:sz w:val="24"/>
          <w:szCs w:val="24"/>
        </w:rPr>
        <w:t xml:space="preserve">study </w:t>
      </w:r>
      <w:r w:rsidR="00391BB5" w:rsidRPr="00657095">
        <w:rPr>
          <w:rFonts w:ascii="Times New Roman" w:hAnsi="Times New Roman" w:cs="Times New Roman"/>
          <w:color w:val="auto"/>
          <w:sz w:val="24"/>
          <w:szCs w:val="24"/>
        </w:rPr>
        <w:t xml:space="preserve">points to specific areas within teleosts where strategic phylogenetic resolution and genetic investigation </w:t>
      </w:r>
      <w:r w:rsidR="005F4E7B" w:rsidRPr="00657095">
        <w:rPr>
          <w:rFonts w:ascii="Times New Roman" w:hAnsi="Times New Roman" w:cs="Times New Roman"/>
          <w:color w:val="auto"/>
          <w:sz w:val="24"/>
          <w:szCs w:val="24"/>
        </w:rPr>
        <w:t>will be</w:t>
      </w:r>
      <w:r w:rsidR="00391BB5" w:rsidRPr="00657095">
        <w:rPr>
          <w:rFonts w:ascii="Times New Roman" w:hAnsi="Times New Roman" w:cs="Times New Roman"/>
          <w:color w:val="auto"/>
          <w:sz w:val="24"/>
          <w:szCs w:val="24"/>
        </w:rPr>
        <w:t xml:space="preserve"> necessary to understand the pattern and frequency of pectoral fin reversals.</w:t>
      </w:r>
    </w:p>
    <w:p w14:paraId="20135A5F" w14:textId="77777777" w:rsidR="001941FF" w:rsidRPr="00657095" w:rsidRDefault="001941FF" w:rsidP="00101B3F">
      <w:pPr>
        <w:pStyle w:val="Normal1"/>
        <w:spacing w:after="0" w:line="480" w:lineRule="auto"/>
        <w:ind w:left="0" w:firstLine="720"/>
        <w:contextualSpacing/>
        <w:rPr>
          <w:rFonts w:ascii="Times New Roman" w:hAnsi="Times New Roman" w:cs="Times New Roman"/>
          <w:color w:val="auto"/>
          <w:sz w:val="24"/>
          <w:szCs w:val="24"/>
        </w:rPr>
      </w:pPr>
    </w:p>
    <w:p w14:paraId="52D8A51A" w14:textId="7263B677" w:rsidR="003866B3" w:rsidRPr="00657095" w:rsidRDefault="002F5629" w:rsidP="003866B3">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Keywords: </w:t>
      </w:r>
      <w:r w:rsidR="003866B3" w:rsidRPr="00657095">
        <w:rPr>
          <w:rFonts w:ascii="Times New Roman" w:hAnsi="Times New Roman" w:cs="Times New Roman"/>
          <w:color w:val="auto"/>
          <w:sz w:val="24"/>
          <w:szCs w:val="24"/>
        </w:rPr>
        <w:t xml:space="preserve">ontology, inference, </w:t>
      </w:r>
      <w:r w:rsidR="00AA66D8" w:rsidRPr="00657095">
        <w:rPr>
          <w:rFonts w:ascii="Times New Roman" w:hAnsi="Times New Roman" w:cs="Times New Roman"/>
          <w:color w:val="auto"/>
          <w:sz w:val="24"/>
          <w:szCs w:val="24"/>
        </w:rPr>
        <w:t>ancestral state reconstruction</w:t>
      </w:r>
      <w:r w:rsidR="003866B3" w:rsidRPr="00657095">
        <w:rPr>
          <w:rFonts w:ascii="Times New Roman" w:hAnsi="Times New Roman" w:cs="Times New Roman"/>
          <w:color w:val="auto"/>
          <w:sz w:val="24"/>
          <w:szCs w:val="24"/>
        </w:rPr>
        <w:t xml:space="preserve">, paired </w:t>
      </w:r>
      <w:r w:rsidR="00AA66D8" w:rsidRPr="00657095">
        <w:rPr>
          <w:rFonts w:ascii="Times New Roman" w:hAnsi="Times New Roman" w:cs="Times New Roman"/>
          <w:color w:val="auto"/>
          <w:sz w:val="24"/>
          <w:szCs w:val="24"/>
        </w:rPr>
        <w:t>fins</w:t>
      </w:r>
      <w:r w:rsidR="00806397" w:rsidRPr="00657095">
        <w:rPr>
          <w:rFonts w:ascii="Times New Roman" w:hAnsi="Times New Roman" w:cs="Times New Roman"/>
          <w:color w:val="auto"/>
          <w:sz w:val="24"/>
          <w:szCs w:val="24"/>
        </w:rPr>
        <w:t xml:space="preserve">, </w:t>
      </w:r>
      <w:r w:rsidR="00AA66D8" w:rsidRPr="00657095">
        <w:rPr>
          <w:rFonts w:ascii="Times New Roman" w:hAnsi="Times New Roman" w:cs="Times New Roman"/>
          <w:color w:val="auto"/>
          <w:sz w:val="24"/>
          <w:szCs w:val="24"/>
        </w:rPr>
        <w:t>phenotype</w:t>
      </w:r>
      <w:r w:rsidRPr="00657095">
        <w:rPr>
          <w:rFonts w:ascii="Times New Roman" w:hAnsi="Times New Roman" w:cs="Times New Roman"/>
          <w:color w:val="auto"/>
          <w:sz w:val="24"/>
          <w:szCs w:val="24"/>
        </w:rPr>
        <w:t>, e</w:t>
      </w:r>
      <w:r w:rsidR="000D3F22" w:rsidRPr="00657095">
        <w:rPr>
          <w:rFonts w:ascii="Times New Roman" w:hAnsi="Times New Roman" w:cs="Times New Roman"/>
          <w:color w:val="auto"/>
          <w:sz w:val="24"/>
          <w:szCs w:val="24"/>
        </w:rPr>
        <w:t>volutionary morphology, missing data</w:t>
      </w:r>
      <w:r w:rsidR="00573C10" w:rsidRPr="00657095">
        <w:rPr>
          <w:rFonts w:ascii="Times New Roman" w:hAnsi="Times New Roman" w:cs="Times New Roman"/>
          <w:color w:val="auto"/>
          <w:sz w:val="24"/>
          <w:szCs w:val="24"/>
        </w:rPr>
        <w:t>, bioinformatics</w:t>
      </w:r>
      <w:r w:rsidRPr="00657095">
        <w:rPr>
          <w:rFonts w:ascii="Times New Roman" w:hAnsi="Times New Roman" w:cs="Times New Roman"/>
          <w:color w:val="auto"/>
          <w:sz w:val="24"/>
          <w:szCs w:val="24"/>
        </w:rPr>
        <w:t xml:space="preserve"> pipeline</w:t>
      </w:r>
    </w:p>
    <w:p w14:paraId="413951D6" w14:textId="77777777" w:rsidR="003866B3" w:rsidRPr="00657095" w:rsidRDefault="003866B3" w:rsidP="003866B3">
      <w:pPr>
        <w:pStyle w:val="Normal1"/>
        <w:spacing w:after="0" w:line="480" w:lineRule="auto"/>
        <w:ind w:left="0" w:firstLine="0"/>
        <w:contextualSpacing/>
        <w:rPr>
          <w:rFonts w:ascii="Times New Roman" w:hAnsi="Times New Roman" w:cs="Times New Roman"/>
          <w:color w:val="auto"/>
          <w:sz w:val="24"/>
          <w:szCs w:val="24"/>
        </w:rPr>
      </w:pPr>
    </w:p>
    <w:p w14:paraId="70C05111" w14:textId="2F20B5B8" w:rsidR="001B797B" w:rsidRPr="00657095" w:rsidRDefault="005021A8" w:rsidP="009E1A96">
      <w:pPr>
        <w:pStyle w:val="Normal1"/>
        <w:spacing w:after="0" w:line="480" w:lineRule="auto"/>
        <w:ind w:left="0" w:firstLine="720"/>
        <w:contextualSpacing/>
        <w:rPr>
          <w:rFonts w:ascii="Times New Roman" w:hAnsi="Times New Roman" w:cs="Times New Roman"/>
          <w:color w:val="auto"/>
          <w:sz w:val="24"/>
          <w:szCs w:val="24"/>
        </w:rPr>
      </w:pPr>
      <w:bookmarkStart w:id="0" w:name="_4dmxd1acj1rg" w:colFirst="0" w:colLast="0"/>
      <w:bookmarkEnd w:id="0"/>
      <w:r w:rsidRPr="00657095">
        <w:rPr>
          <w:rFonts w:ascii="Times New Roman" w:hAnsi="Times New Roman" w:cs="Times New Roman"/>
          <w:color w:val="auto"/>
          <w:sz w:val="24"/>
          <w:szCs w:val="24"/>
        </w:rPr>
        <w:t>How often—across all 38,000+ species of teleost fishes—were pectoral and pelvic fins lost?</w:t>
      </w:r>
      <w:r w:rsidR="00E962A3"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Are they ever regained? The information required to answer </w:t>
      </w:r>
      <w:r w:rsidR="006A73C4" w:rsidRPr="00657095">
        <w:rPr>
          <w:rFonts w:ascii="Times New Roman" w:hAnsi="Times New Roman" w:cs="Times New Roman"/>
          <w:color w:val="auto"/>
          <w:sz w:val="24"/>
          <w:szCs w:val="24"/>
        </w:rPr>
        <w:t xml:space="preserve">these </w:t>
      </w:r>
      <w:r w:rsidRPr="00657095">
        <w:rPr>
          <w:rFonts w:ascii="Times New Roman" w:hAnsi="Times New Roman" w:cs="Times New Roman"/>
          <w:color w:val="auto"/>
          <w:sz w:val="24"/>
          <w:szCs w:val="24"/>
        </w:rPr>
        <w:t xml:space="preserve">straightforward questions regarding character evolution, namely trait data and a </w:t>
      </w:r>
      <w:r w:rsidR="00FE30C3" w:rsidRPr="00657095">
        <w:rPr>
          <w:rFonts w:ascii="Times New Roman" w:hAnsi="Times New Roman" w:cs="Times New Roman"/>
          <w:color w:val="auto"/>
          <w:sz w:val="24"/>
          <w:szCs w:val="24"/>
        </w:rPr>
        <w:t xml:space="preserve">relatively resolved species-level </w:t>
      </w:r>
      <w:r w:rsidRPr="00657095">
        <w:rPr>
          <w:rFonts w:ascii="Times New Roman" w:hAnsi="Times New Roman" w:cs="Times New Roman"/>
          <w:color w:val="auto"/>
          <w:sz w:val="24"/>
          <w:szCs w:val="24"/>
        </w:rPr>
        <w:t xml:space="preserve">phylogeny, has not been readily available at the scale of tens of thousands of species until recently </w:t>
      </w:r>
      <w:r w:rsidRPr="00657095">
        <w:rPr>
          <w:rFonts w:ascii="Times New Roman" w:hAnsi="Times New Roman" w:cs="Times New Roman"/>
          <w:color w:val="auto"/>
          <w:sz w:val="24"/>
          <w:szCs w:val="24"/>
        </w:rPr>
        <w:fldChar w:fldCharType="begin">
          <w:fldData xml:space="preserve">PEVuZE5vdGU+PENpdGU+PEF1dGhvcj5IaW5jaGxpZmY8L0F1dGhvcj48WWVhcj4yMDE1PC9ZZWFy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PEVuZE5vdGU+PENpdGU+PEF1dGhvcj5IaW5jaGxpZmY8L0F1dGhvcj48WWVhcj4yMDE1PC9ZZWFy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(Dececchi et al. 2015; Hinchliff et al. 2015)</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w:t>
      </w:r>
      <w:r w:rsidR="00C323E1" w:rsidRPr="00657095">
        <w:rPr>
          <w:rFonts w:ascii="Times New Roman" w:hAnsi="Times New Roman" w:cs="Times New Roman"/>
          <w:color w:val="auto"/>
          <w:sz w:val="24"/>
          <w:szCs w:val="24"/>
        </w:rPr>
        <w:t xml:space="preserve">Investigators </w:t>
      </w:r>
      <w:r w:rsidR="004869A5" w:rsidRPr="00657095">
        <w:rPr>
          <w:rFonts w:ascii="Times New Roman" w:hAnsi="Times New Roman" w:cs="Times New Roman"/>
          <w:color w:val="auto"/>
          <w:sz w:val="24"/>
          <w:szCs w:val="24"/>
        </w:rPr>
        <w:t xml:space="preserve">who have tried to approach </w:t>
      </w:r>
      <w:r w:rsidR="00FE30C3" w:rsidRPr="00657095">
        <w:rPr>
          <w:rFonts w:ascii="Times New Roman" w:hAnsi="Times New Roman" w:cs="Times New Roman"/>
          <w:color w:val="auto"/>
          <w:sz w:val="24"/>
          <w:szCs w:val="24"/>
        </w:rPr>
        <w:t xml:space="preserve">such </w:t>
      </w:r>
      <w:r w:rsidR="004869A5" w:rsidRPr="00657095">
        <w:rPr>
          <w:rFonts w:ascii="Times New Roman" w:hAnsi="Times New Roman" w:cs="Times New Roman"/>
          <w:color w:val="auto"/>
          <w:sz w:val="24"/>
          <w:szCs w:val="24"/>
        </w:rPr>
        <w:t xml:space="preserve">macroevolutionary questions combining trait data with phylogenies at magnitudes not </w:t>
      </w:r>
      <w:r w:rsidR="005F4E7B" w:rsidRPr="00657095">
        <w:rPr>
          <w:rFonts w:ascii="Times New Roman" w:hAnsi="Times New Roman" w:cs="Times New Roman"/>
          <w:color w:val="auto"/>
          <w:sz w:val="24"/>
          <w:szCs w:val="24"/>
        </w:rPr>
        <w:t>readily supported by</w:t>
      </w:r>
      <w:r w:rsidR="004869A5" w:rsidRPr="00657095">
        <w:rPr>
          <w:rFonts w:ascii="Times New Roman" w:hAnsi="Times New Roman" w:cs="Times New Roman"/>
          <w:color w:val="auto"/>
          <w:sz w:val="24"/>
          <w:szCs w:val="24"/>
        </w:rPr>
        <w:t xml:space="preserve"> current tools have been confronted with challenges and hurdles along the way</w:t>
      </w:r>
      <w:r w:rsidR="00C323E1" w:rsidRPr="00657095">
        <w:rPr>
          <w:rFonts w:ascii="Times New Roman" w:hAnsi="Times New Roman" w:cs="Times New Roman"/>
          <w:color w:val="auto"/>
          <w:sz w:val="24"/>
          <w:szCs w:val="24"/>
        </w:rPr>
        <w:t xml:space="preserve"> </w:t>
      </w:r>
      <w:r w:rsidR="00C323E1" w:rsidRPr="00657095">
        <w:rPr>
          <w:rFonts w:ascii="Times New Roman" w:hAnsi="Times New Roman" w:cs="Times New Roman"/>
          <w:color w:val="auto"/>
          <w:sz w:val="24"/>
          <w:szCs w:val="24"/>
        </w:rPr>
        <w:fldChar w:fldCharType="begin">
          <w:fldData xml:space="preserve">PEVuZE5vdGU+PENpdGU+PEF1dGhvcj5IdW50PC9BdXRob3I+PFllYXI+MjAxNjwvWWVhcj48UmVj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</w:fldData>
        </w:fldChar>
      </w:r>
      <w:r w:rsidR="00C323E1" w:rsidRPr="00657095">
        <w:rPr>
          <w:rFonts w:ascii="Times New Roman" w:hAnsi="Times New Roman" w:cs="Times New Roman"/>
          <w:color w:val="auto"/>
          <w:sz w:val="24"/>
          <w:szCs w:val="24"/>
        </w:rPr>
        <w:instrText xml:space="preserve"> ADDIN EN.CITE </w:instrText>
      </w:r>
      <w:r w:rsidR="00C323E1" w:rsidRPr="00657095">
        <w:rPr>
          <w:rFonts w:ascii="Times New Roman" w:hAnsi="Times New Roman" w:cs="Times New Roman"/>
          <w:color w:val="auto"/>
          <w:sz w:val="24"/>
          <w:szCs w:val="24"/>
        </w:rPr>
        <w:fldChar w:fldCharType="begin">
          <w:fldData xml:space="preserve">PEVuZE5vdGU+PENpdGU+PEF1dGhvcj5IdW50PC9BdXRob3I+PFllYXI+MjAxNjwvWWVhcj48UmVj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</w:fldData>
        </w:fldChar>
      </w:r>
      <w:r w:rsidR="00C323E1" w:rsidRPr="00657095">
        <w:rPr>
          <w:rFonts w:ascii="Times New Roman" w:hAnsi="Times New Roman" w:cs="Times New Roman"/>
          <w:color w:val="auto"/>
          <w:sz w:val="24"/>
          <w:szCs w:val="24"/>
        </w:rPr>
        <w:instrText xml:space="preserve"> ADDIN EN.CITE.DATA </w:instrText>
      </w:r>
      <w:r w:rsidR="00C323E1" w:rsidRPr="00657095">
        <w:rPr>
          <w:rFonts w:ascii="Times New Roman" w:hAnsi="Times New Roman" w:cs="Times New Roman"/>
          <w:color w:val="auto"/>
          <w:sz w:val="24"/>
          <w:szCs w:val="24"/>
        </w:rPr>
      </w:r>
      <w:r w:rsidR="00C323E1" w:rsidRPr="00657095">
        <w:rPr>
          <w:rFonts w:ascii="Times New Roman" w:hAnsi="Times New Roman" w:cs="Times New Roman"/>
          <w:color w:val="auto"/>
          <w:sz w:val="24"/>
          <w:szCs w:val="24"/>
        </w:rPr>
        <w:fldChar w:fldCharType="end"/>
      </w:r>
      <w:r w:rsidR="00C323E1" w:rsidRPr="00657095">
        <w:rPr>
          <w:rFonts w:ascii="Times New Roman" w:hAnsi="Times New Roman" w:cs="Times New Roman"/>
          <w:color w:val="auto"/>
          <w:sz w:val="24"/>
          <w:szCs w:val="24"/>
        </w:rPr>
      </w:r>
      <w:r w:rsidR="00C323E1" w:rsidRPr="00657095">
        <w:rPr>
          <w:rFonts w:ascii="Times New Roman" w:hAnsi="Times New Roman" w:cs="Times New Roman"/>
          <w:color w:val="auto"/>
          <w:sz w:val="24"/>
          <w:szCs w:val="24"/>
        </w:rPr>
        <w:fldChar w:fldCharType="separate"/>
      </w:r>
      <w:r w:rsidR="00C323E1" w:rsidRPr="00657095">
        <w:rPr>
          <w:rFonts w:ascii="Times New Roman" w:hAnsi="Times New Roman" w:cs="Times New Roman"/>
          <w:noProof/>
          <w:color w:val="auto"/>
          <w:sz w:val="24"/>
          <w:szCs w:val="24"/>
        </w:rPr>
        <w:t>(Harris and Arbuckle 2016; Hunt and Slater 2016)</w:t>
      </w:r>
      <w:r w:rsidR="00C323E1" w:rsidRPr="00657095">
        <w:rPr>
          <w:rFonts w:ascii="Times New Roman" w:hAnsi="Times New Roman" w:cs="Times New Roman"/>
          <w:color w:val="auto"/>
          <w:sz w:val="24"/>
          <w:szCs w:val="24"/>
        </w:rPr>
        <w:fldChar w:fldCharType="end"/>
      </w:r>
      <w:r w:rsidR="004869A5" w:rsidRPr="00657095">
        <w:rPr>
          <w:rFonts w:ascii="Times New Roman" w:hAnsi="Times New Roman" w:cs="Times New Roman"/>
          <w:color w:val="auto"/>
          <w:sz w:val="24"/>
          <w:szCs w:val="24"/>
        </w:rPr>
        <w:t xml:space="preserve">. </w:t>
      </w:r>
      <w:r w:rsidR="00573C10" w:rsidRPr="00657095">
        <w:rPr>
          <w:rFonts w:ascii="Times New Roman" w:hAnsi="Times New Roman" w:cs="Times New Roman"/>
          <w:color w:val="auto"/>
          <w:sz w:val="24"/>
          <w:szCs w:val="24"/>
        </w:rPr>
        <w:t xml:space="preserve">Alfaro et al. </w:t>
      </w:r>
      <w:r w:rsidR="00573C10"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 ExcludeAuth="1"&gt;&lt;Author&gt;Alfaro&lt;/Author&gt;&lt;Year&gt;2009&lt;/Year&gt;&lt;RecNum&gt;313&lt;/RecNum&gt;&lt;DisplayText&gt;(2009)&lt;/DisplayText&gt;&lt;record&gt;&lt;rec-number&gt;313&lt;/rec-number&gt;&lt;foreign-keys&gt;&lt;key app="EN" db-id="eazevtzdfsxexlefx585rxt5rzp59xetp5xs" timestamp="1484810251"&gt;313&lt;/key&gt;&lt;/foreign-keys&gt;&lt;ref-type name="Journal Article"&gt;17&lt;/ref-type&gt;&lt;contributors&gt;&lt;authors&gt;&lt;author&gt;Alfaro, Michael E.&lt;/author&gt;&lt;author&gt;Santini, Francesco&lt;/author&gt;&lt;author&gt;Brock, Chad&lt;/author&gt;&lt;author&gt;Alamillo, Hugo&lt;/author&gt;&lt;author&gt;Dornburg, Alex&lt;/author&gt;&lt;author&gt;Rabosky, Daniel L.&lt;/author&gt;&lt;author&gt;Carnevale, Giorgio&lt;/author&gt;&lt;author&gt;Harmon, Luke J.&lt;/author&gt;&lt;/authors&gt;&lt;/contributors&gt;&lt;titles&gt;&lt;title&gt;Nine exceptional radiations plus high turnover explain species diversity in jawed vertebrates&lt;/title&gt;&lt;secondary-title&gt;Proceedings of the National Academy of Sciences&lt;/secondary-title&gt;&lt;/titles&gt;&lt;periodical&gt;&lt;full-title&gt;Proceedings of the National Academy of Sciences&lt;/full-title&gt;&lt;abbr-1&gt;Proc. Natl. Acad. Sci. U.S.A.&lt;/abbr-1&gt;&lt;/periodical&gt;&lt;pages&gt;13410-13414&lt;/pages&gt;&lt;volume&gt;106&lt;/volume&gt;&lt;number&gt;32&lt;/number&gt;&lt;dates&gt;&lt;year&gt;2009&lt;/year&gt;&lt;pub-dates&gt;&lt;date&gt;August 11, 2009&lt;/date&gt;&lt;/pub-dates&gt;&lt;/dates&gt;&lt;urls&gt;&lt;related-urls&gt;&lt;url&gt;http://www.pnas.org/content/106/32/13410.abstract&lt;/url&gt;&lt;/related-urls&gt;&lt;/urls&gt;&lt;electronic-resource-num&gt;10.1073/pnas.0811087106&lt;/electronic-resource-num&gt;&lt;/record&gt;&lt;/Cite&gt;&lt;/EndNote&gt;</w:instrText>
      </w:r>
      <w:r w:rsidR="00573C10" w:rsidRPr="00657095">
        <w:rPr>
          <w:rFonts w:ascii="Times New Roman" w:hAnsi="Times New Roman" w:cs="Times New Roman"/>
          <w:color w:val="auto"/>
          <w:sz w:val="24"/>
          <w:szCs w:val="24"/>
        </w:rPr>
        <w:fldChar w:fldCharType="separate"/>
      </w:r>
      <w:r w:rsidR="00573C10" w:rsidRPr="00657095">
        <w:rPr>
          <w:rFonts w:ascii="Times New Roman" w:hAnsi="Times New Roman" w:cs="Times New Roman"/>
          <w:noProof/>
          <w:color w:val="auto"/>
          <w:sz w:val="24"/>
          <w:szCs w:val="24"/>
        </w:rPr>
        <w:t>(2009)</w:t>
      </w:r>
      <w:r w:rsidR="00573C10" w:rsidRPr="00657095">
        <w:rPr>
          <w:rFonts w:ascii="Times New Roman" w:hAnsi="Times New Roman" w:cs="Times New Roman"/>
          <w:color w:val="auto"/>
          <w:sz w:val="24"/>
          <w:szCs w:val="24"/>
        </w:rPr>
        <w:fldChar w:fldCharType="end"/>
      </w:r>
      <w:r w:rsidR="00573C10" w:rsidRPr="00657095">
        <w:rPr>
          <w:rFonts w:ascii="Times New Roman" w:hAnsi="Times New Roman" w:cs="Times New Roman"/>
          <w:color w:val="auto"/>
          <w:sz w:val="24"/>
          <w:szCs w:val="24"/>
        </w:rPr>
        <w:t xml:space="preserve"> suggest that some of these challenges</w:t>
      </w:r>
      <w:r w:rsidR="00044530" w:rsidRPr="00657095">
        <w:rPr>
          <w:rFonts w:ascii="Times New Roman" w:hAnsi="Times New Roman" w:cs="Times New Roman"/>
          <w:color w:val="auto"/>
          <w:sz w:val="24"/>
          <w:szCs w:val="24"/>
        </w:rPr>
        <w:t xml:space="preserve"> involve</w:t>
      </w:r>
      <w:r w:rsidR="00573C10" w:rsidRPr="00657095">
        <w:rPr>
          <w:rFonts w:ascii="Times New Roman" w:hAnsi="Times New Roman" w:cs="Times New Roman"/>
          <w:color w:val="auto"/>
          <w:sz w:val="24"/>
          <w:szCs w:val="24"/>
        </w:rPr>
        <w:t xml:space="preserve"> producing and manipulating large-scale phylogenies. </w:t>
      </w:r>
      <w:r w:rsidR="008D190F" w:rsidRPr="00657095">
        <w:rPr>
          <w:rFonts w:ascii="Times New Roman" w:hAnsi="Times New Roman" w:cs="Times New Roman"/>
          <w:color w:val="auto"/>
          <w:sz w:val="24"/>
          <w:szCs w:val="24"/>
        </w:rPr>
        <w:t>In addition, t</w:t>
      </w:r>
      <w:r w:rsidR="003065B6" w:rsidRPr="00657095">
        <w:rPr>
          <w:rFonts w:ascii="Times New Roman" w:hAnsi="Times New Roman" w:cs="Times New Roman"/>
          <w:color w:val="auto"/>
          <w:sz w:val="24"/>
          <w:szCs w:val="24"/>
        </w:rPr>
        <w:t>he development of</w:t>
      </w:r>
      <w:r w:rsidR="007A7979" w:rsidRPr="00657095">
        <w:rPr>
          <w:rFonts w:ascii="Times New Roman" w:hAnsi="Times New Roman" w:cs="Times New Roman"/>
          <w:color w:val="auto"/>
          <w:sz w:val="24"/>
          <w:szCs w:val="24"/>
        </w:rPr>
        <w:t xml:space="preserve"> larger phylogenies </w:t>
      </w:r>
      <w:r w:rsidR="003065B6" w:rsidRPr="00657095">
        <w:rPr>
          <w:rFonts w:ascii="Times New Roman" w:hAnsi="Times New Roman" w:cs="Times New Roman"/>
          <w:color w:val="auto"/>
          <w:sz w:val="24"/>
          <w:szCs w:val="24"/>
        </w:rPr>
        <w:t xml:space="preserve">has </w:t>
      </w:r>
      <w:r w:rsidR="00573C10" w:rsidRPr="00657095">
        <w:rPr>
          <w:rFonts w:ascii="Times New Roman" w:hAnsi="Times New Roman" w:cs="Times New Roman"/>
          <w:color w:val="auto"/>
          <w:sz w:val="24"/>
          <w:szCs w:val="24"/>
        </w:rPr>
        <w:t xml:space="preserve">further </w:t>
      </w:r>
      <w:r w:rsidR="001941FF" w:rsidRPr="00657095">
        <w:rPr>
          <w:rFonts w:ascii="Times New Roman" w:hAnsi="Times New Roman" w:cs="Times New Roman"/>
          <w:color w:val="auto"/>
          <w:sz w:val="24"/>
          <w:szCs w:val="24"/>
        </w:rPr>
        <w:t>expose</w:t>
      </w:r>
      <w:r w:rsidR="003065B6" w:rsidRPr="00657095">
        <w:rPr>
          <w:rFonts w:ascii="Times New Roman" w:hAnsi="Times New Roman" w:cs="Times New Roman"/>
          <w:color w:val="auto"/>
          <w:sz w:val="24"/>
          <w:szCs w:val="24"/>
        </w:rPr>
        <w:t>d</w:t>
      </w:r>
      <w:r w:rsidR="001941FF" w:rsidRPr="00657095">
        <w:rPr>
          <w:rFonts w:ascii="Times New Roman" w:hAnsi="Times New Roman" w:cs="Times New Roman"/>
          <w:color w:val="auto"/>
          <w:sz w:val="24"/>
          <w:szCs w:val="24"/>
        </w:rPr>
        <w:t xml:space="preserve"> </w:t>
      </w:r>
      <w:r w:rsidR="00D572BC" w:rsidRPr="00657095">
        <w:rPr>
          <w:rFonts w:ascii="Times New Roman" w:hAnsi="Times New Roman" w:cs="Times New Roman"/>
          <w:color w:val="auto"/>
          <w:sz w:val="24"/>
          <w:szCs w:val="24"/>
        </w:rPr>
        <w:t xml:space="preserve">the </w:t>
      </w:r>
      <w:r w:rsidR="001941FF" w:rsidRPr="00657095">
        <w:rPr>
          <w:rFonts w:ascii="Times New Roman" w:hAnsi="Times New Roman" w:cs="Times New Roman"/>
          <w:color w:val="auto"/>
          <w:sz w:val="24"/>
          <w:szCs w:val="24"/>
        </w:rPr>
        <w:t>lack of resources necessary to interpret results</w:t>
      </w:r>
      <w:r w:rsidR="003065B6" w:rsidRPr="00657095">
        <w:rPr>
          <w:rFonts w:ascii="Times New Roman" w:hAnsi="Times New Roman" w:cs="Times New Roman"/>
          <w:color w:val="auto"/>
          <w:sz w:val="24"/>
          <w:szCs w:val="24"/>
        </w:rPr>
        <w:t xml:space="preserve"> </w:t>
      </w:r>
      <w:r w:rsidR="008D190F" w:rsidRPr="00657095">
        <w:rPr>
          <w:rFonts w:ascii="Times New Roman" w:hAnsi="Times New Roman" w:cs="Times New Roman"/>
          <w:color w:val="auto"/>
          <w:sz w:val="24"/>
          <w:szCs w:val="24"/>
        </w:rPr>
        <w:t>(</w:t>
      </w:r>
      <w:r w:rsidR="008D190F" w:rsidRPr="00657095">
        <w:rPr>
          <w:rFonts w:ascii="Times New Roman" w:hAnsi="Times New Roman" w:cs="Times New Roman"/>
          <w:color w:val="auto"/>
          <w:sz w:val="24"/>
          <w:szCs w:val="24"/>
        </w:rPr>
        <w:fldChar w:fldCharType="begin"/>
      </w:r>
      <w:r w:rsidR="008D190F" w:rsidRPr="00657095">
        <w:rPr>
          <w:rFonts w:ascii="Times New Roman" w:hAnsi="Times New Roman" w:cs="Times New Roman"/>
          <w:color w:val="auto"/>
          <w:sz w:val="24"/>
          <w:szCs w:val="24"/>
        </w:rPr>
        <w:instrText xml:space="preserve"> ADDIN EN.CITE &lt;EndNote&gt;&lt;Cite&gt;&lt;Author&gt;Harmon&lt;/Author&gt;&lt;Year&gt;2013&lt;/Year&gt;&lt;RecNum&gt;293&lt;/RecNum&gt;&lt;DisplayText&gt;(Harmon et al. 2013)&lt;/DisplayText&gt;&lt;record&gt;&lt;rec-number&gt;293&lt;/rec-number&gt;&lt;foreign-keys&gt;&lt;key app="EN" db-id="eazevtzdfsxexlefx585rxt5rzp59xetp5xs" timestamp="1483035848"&gt;293&lt;/key&gt;&lt;/foreign-keys&gt;&lt;ref-type name="Journal Article"&gt;17&lt;/ref-type&gt;&lt;contributors&gt;&lt;authors&gt;&lt;author&gt;Harmon, Luke J.&lt;/author&gt;&lt;author&gt;Baumes, Jeffrey&lt;/author&gt;&lt;author&gt;Hughes, Charles&lt;/author&gt;&lt;author&gt;Soberon, Jorge&lt;/author&gt;&lt;author&gt;Specht, Chelsea D.&lt;/author&gt;&lt;author&gt;Turner, Wesley&lt;/author&gt;&lt;author&gt;Lisle, Curtis&lt;/author&gt;&lt;author&gt;Thacker, Robert W.&lt;/author&gt;&lt;/authors&gt;&lt;/contributors&gt;&lt;titles&gt;&lt;title&gt;Arbor: comparative analysis workflows for the Tree of Life&lt;/title&gt;&lt;secondary-title&gt;PLoS Currents&lt;/secondary-title&gt;&lt;/titles&gt;&lt;periodical&gt;&lt;full-title&gt;PLoS Currents&lt;/full-title&gt;&lt;abbr-1&gt;PLoS Curr.&lt;/abbr-1&gt;&lt;/periodical&gt;&lt;pages&gt;ecurrents.tol.099161de5eabdee073fd3d21a44518dc&lt;/pages&gt;&lt;volume&gt;5&lt;/volume&gt;&lt;dates&gt;&lt;year&gt;2013&lt;/year&gt;&lt;pub-dates&gt;&lt;date&gt;06/21&lt;/date&gt;&lt;/pub-dates&gt;&lt;/dates&gt;&lt;pub-location&gt;San Francisco, USA&lt;/pub-location&gt;&lt;publisher&gt;Public Library of Science&lt;/publisher&gt;&lt;isbn&gt;2157-3999&lt;/isbn&gt;&lt;accession-num&gt;PMC3690915&lt;/accession-num&gt;&lt;urls&gt;&lt;related-urls&gt;&lt;url&gt;http://www.ncbi.nlm.nih.gov/pmc/articles/PMC3690915/&lt;/url&gt;&lt;/related-urls&gt;&lt;/urls&gt;&lt;electronic-resource-num&gt;10.1371/currents.tol.099161de5eabdee073fd3d21a44518dc&lt;/electronic-resource-num&gt;&lt;remote-database-name&gt;PMC&lt;/remote-database-name&gt;&lt;/record&gt;&lt;/Cite&gt;&lt;/EndNote&gt;</w:instrText>
      </w:r>
      <w:r w:rsidR="008D190F" w:rsidRPr="00657095">
        <w:rPr>
          <w:rFonts w:ascii="Times New Roman" w:hAnsi="Times New Roman" w:cs="Times New Roman"/>
          <w:color w:val="auto"/>
          <w:sz w:val="24"/>
          <w:szCs w:val="24"/>
        </w:rPr>
        <w:fldChar w:fldCharType="separate"/>
      </w:r>
      <w:r w:rsidR="008D190F" w:rsidRPr="00657095">
        <w:rPr>
          <w:rFonts w:ascii="Times New Roman" w:hAnsi="Times New Roman" w:cs="Times New Roman"/>
          <w:noProof/>
          <w:color w:val="auto"/>
          <w:sz w:val="24"/>
          <w:szCs w:val="24"/>
        </w:rPr>
        <w:t>Harmon et al. 2013)</w:t>
      </w:r>
      <w:r w:rsidR="008D190F" w:rsidRPr="00657095">
        <w:rPr>
          <w:rFonts w:ascii="Times New Roman" w:hAnsi="Times New Roman" w:cs="Times New Roman"/>
          <w:color w:val="auto"/>
          <w:sz w:val="24"/>
          <w:szCs w:val="24"/>
        </w:rPr>
        <w:fldChar w:fldCharType="end"/>
      </w:r>
      <w:r w:rsidR="001941FF" w:rsidRPr="00657095">
        <w:rPr>
          <w:rFonts w:ascii="Times New Roman" w:hAnsi="Times New Roman" w:cs="Times New Roman"/>
          <w:color w:val="auto"/>
          <w:sz w:val="24"/>
          <w:szCs w:val="24"/>
        </w:rPr>
        <w:t xml:space="preserve">. Not only </w:t>
      </w:r>
      <w:r w:rsidR="00C323E1" w:rsidRPr="00657095">
        <w:rPr>
          <w:rFonts w:ascii="Times New Roman" w:hAnsi="Times New Roman" w:cs="Times New Roman"/>
          <w:color w:val="auto"/>
          <w:sz w:val="24"/>
          <w:szCs w:val="24"/>
        </w:rPr>
        <w:t xml:space="preserve">is there a lack of </w:t>
      </w:r>
      <w:r w:rsidR="001941FF" w:rsidRPr="00657095">
        <w:rPr>
          <w:rFonts w:ascii="Times New Roman" w:hAnsi="Times New Roman" w:cs="Times New Roman"/>
          <w:color w:val="auto"/>
          <w:sz w:val="24"/>
          <w:szCs w:val="24"/>
        </w:rPr>
        <w:t xml:space="preserve">visualization tools necessary to interpret the evolution of </w:t>
      </w:r>
      <w:r w:rsidR="003065B6" w:rsidRPr="00657095">
        <w:rPr>
          <w:rFonts w:ascii="Times New Roman" w:hAnsi="Times New Roman" w:cs="Times New Roman"/>
          <w:color w:val="auto"/>
          <w:sz w:val="24"/>
          <w:szCs w:val="24"/>
        </w:rPr>
        <w:t xml:space="preserve">large </w:t>
      </w:r>
      <w:r w:rsidR="001941FF" w:rsidRPr="00657095">
        <w:rPr>
          <w:rFonts w:ascii="Times New Roman" w:hAnsi="Times New Roman" w:cs="Times New Roman"/>
          <w:color w:val="auto"/>
          <w:sz w:val="24"/>
          <w:szCs w:val="24"/>
        </w:rPr>
        <w:t xml:space="preserve">trait data, </w:t>
      </w:r>
      <w:r w:rsidR="004869A5" w:rsidRPr="00657095">
        <w:rPr>
          <w:rFonts w:ascii="Times New Roman" w:hAnsi="Times New Roman" w:cs="Times New Roman"/>
          <w:color w:val="auto"/>
          <w:sz w:val="24"/>
          <w:szCs w:val="24"/>
        </w:rPr>
        <w:t>but also</w:t>
      </w:r>
      <w:r w:rsidRPr="00657095">
        <w:rPr>
          <w:rFonts w:ascii="Times New Roman" w:hAnsi="Times New Roman" w:cs="Times New Roman"/>
          <w:color w:val="auto"/>
          <w:sz w:val="24"/>
          <w:szCs w:val="24"/>
        </w:rPr>
        <w:t xml:space="preserve"> p</w:t>
      </w:r>
      <w:r w:rsidR="001941FF" w:rsidRPr="00657095">
        <w:rPr>
          <w:rFonts w:ascii="Times New Roman" w:hAnsi="Times New Roman" w:cs="Times New Roman"/>
          <w:color w:val="auto"/>
          <w:sz w:val="24"/>
          <w:szCs w:val="24"/>
        </w:rPr>
        <w:t xml:space="preserve">hylogenetic programs lack the scalability necessary to approach macroevolutionary questions </w:t>
      </w:r>
      <w:r w:rsidRPr="00657095">
        <w:rPr>
          <w:rFonts w:ascii="Times New Roman" w:hAnsi="Times New Roman" w:cs="Times New Roman"/>
          <w:color w:val="auto"/>
          <w:sz w:val="24"/>
          <w:szCs w:val="24"/>
          <w:lang w:val="en-CA"/>
        </w:rPr>
        <w:t>in a reasonable timeframe</w:t>
      </w:r>
      <w:r w:rsidRPr="00657095">
        <w:rPr>
          <w:rFonts w:ascii="Times New Roman" w:hAnsi="Times New Roman" w:cs="Times New Roman"/>
          <w:color w:val="auto"/>
          <w:sz w:val="24"/>
          <w:szCs w:val="24"/>
        </w:rPr>
        <w:t xml:space="preserve"> </w:t>
      </w:r>
      <w:r w:rsidR="001941FF" w:rsidRPr="00657095">
        <w:rPr>
          <w:rFonts w:ascii="Times New Roman" w:hAnsi="Times New Roman" w:cs="Times New Roman"/>
          <w:color w:val="auto"/>
          <w:sz w:val="24"/>
          <w:szCs w:val="24"/>
        </w:rPr>
        <w:fldChar w:fldCharType="begin">
          <w:fldData xml:space="preserve">PEVuZE5vdGU+PENpdGU+PEF1dGhvcj5IYXJtb248L0F1dGhvcj48WWVhcj4yMDEzPC9ZZWFyPjxS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==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PEVuZE5vdGU+PENpdGU+PEF1dGhvcj5IYXJtb248L0F1dGhvcj48WWVhcj4yMDEzPC9ZZWFyPjxS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==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001941FF" w:rsidRPr="00657095">
        <w:rPr>
          <w:rFonts w:ascii="Times New Roman" w:hAnsi="Times New Roman" w:cs="Times New Roman"/>
          <w:color w:val="auto"/>
          <w:sz w:val="24"/>
          <w:szCs w:val="24"/>
        </w:rPr>
      </w:r>
      <w:r w:rsidR="001941FF"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(Harmon et al. 2013; Harris and Arbuckle 2016; Hunt and Slater 2016)</w:t>
      </w:r>
      <w:r w:rsidR="001941FF" w:rsidRPr="00657095">
        <w:rPr>
          <w:rFonts w:ascii="Times New Roman" w:hAnsi="Times New Roman" w:cs="Times New Roman"/>
          <w:color w:val="auto"/>
          <w:sz w:val="24"/>
          <w:szCs w:val="24"/>
        </w:rPr>
        <w:fldChar w:fldCharType="end"/>
      </w:r>
      <w:r w:rsidR="001941FF" w:rsidRPr="00657095">
        <w:rPr>
          <w:rFonts w:ascii="Times New Roman" w:hAnsi="Times New Roman" w:cs="Times New Roman"/>
          <w:color w:val="auto"/>
          <w:sz w:val="24"/>
          <w:szCs w:val="24"/>
        </w:rPr>
        <w:t xml:space="preserve">. </w:t>
      </w:r>
      <w:r w:rsidR="003824CE" w:rsidRPr="00657095">
        <w:rPr>
          <w:rFonts w:ascii="Times New Roman" w:hAnsi="Times New Roman" w:cs="Times New Roman"/>
          <w:color w:val="auto"/>
          <w:sz w:val="24"/>
          <w:szCs w:val="24"/>
        </w:rPr>
        <w:t xml:space="preserve">Even though visualization platforms </w:t>
      </w:r>
      <w:r w:rsidR="00A455E4" w:rsidRPr="00657095">
        <w:rPr>
          <w:rFonts w:ascii="Times New Roman" w:hAnsi="Times New Roman" w:cs="Times New Roman"/>
          <w:color w:val="auto"/>
          <w:sz w:val="24"/>
          <w:szCs w:val="24"/>
        </w:rPr>
        <w:t>to investigate trait evolution at larger scales</w:t>
      </w:r>
      <w:r w:rsidR="00A455E4" w:rsidRPr="00657095">
        <w:rPr>
          <w:rFonts w:ascii="Times New Roman" w:hAnsi="Times New Roman" w:cs="Times New Roman"/>
          <w:color w:val="auto"/>
          <w:sz w:val="24"/>
          <w:szCs w:val="24"/>
          <w:lang w:val="en-CA"/>
        </w:rPr>
        <w:t xml:space="preserve"> </w:t>
      </w:r>
      <w:r w:rsidR="00C16F38" w:rsidRPr="00657095">
        <w:rPr>
          <w:rFonts w:ascii="Times New Roman" w:hAnsi="Times New Roman" w:cs="Times New Roman"/>
          <w:color w:val="auto"/>
          <w:sz w:val="24"/>
          <w:szCs w:val="24"/>
          <w:lang w:val="en-CA"/>
        </w:rPr>
        <w:t>are</w:t>
      </w:r>
      <w:r w:rsidRPr="00657095">
        <w:rPr>
          <w:rFonts w:ascii="Times New Roman" w:hAnsi="Times New Roman" w:cs="Times New Roman"/>
          <w:color w:val="auto"/>
          <w:sz w:val="24"/>
          <w:szCs w:val="24"/>
          <w:lang w:val="en-CA"/>
        </w:rPr>
        <w:t xml:space="preserve"> </w:t>
      </w:r>
      <w:r w:rsidR="003824CE" w:rsidRPr="00657095">
        <w:rPr>
          <w:rFonts w:ascii="Times New Roman" w:hAnsi="Times New Roman" w:cs="Times New Roman"/>
          <w:color w:val="auto"/>
          <w:sz w:val="24"/>
          <w:szCs w:val="24"/>
          <w:lang w:val="en-CA"/>
        </w:rPr>
        <w:t xml:space="preserve">improving (e.g., </w:t>
      </w:r>
      <w:r w:rsidR="00611063" w:rsidRPr="00657095">
        <w:rPr>
          <w:rFonts w:ascii="Times New Roman" w:hAnsi="Times New Roman" w:cs="Times New Roman"/>
          <w:color w:val="auto"/>
          <w:sz w:val="24"/>
          <w:szCs w:val="24"/>
          <w:lang w:val="en-CA"/>
        </w:rPr>
        <w:t xml:space="preserve">iTOL, </w:t>
      </w:r>
      <w:r w:rsidR="008D190F" w:rsidRPr="00657095">
        <w:rPr>
          <w:rFonts w:ascii="Times New Roman" w:hAnsi="Times New Roman" w:cs="Times New Roman"/>
          <w:color w:val="auto"/>
          <w:sz w:val="24"/>
          <w:szCs w:val="24"/>
        </w:rPr>
        <w:fldChar w:fldCharType="begin"/>
      </w:r>
      <w:r w:rsidR="008D190F" w:rsidRPr="00657095">
        <w:rPr>
          <w:rFonts w:ascii="Times New Roman" w:hAnsi="Times New Roman" w:cs="Times New Roman"/>
          <w:color w:val="auto"/>
          <w:sz w:val="24"/>
          <w:szCs w:val="24"/>
        </w:rPr>
        <w:instrText xml:space="preserve"> ADDIN EN.CITE &lt;EndNote&gt;&lt;Cite&gt;&lt;Author&gt;Letunic&lt;/Author&gt;&lt;Year&gt;2007&lt;/Year&gt;&lt;RecNum&gt;323&lt;/RecNum&gt;&lt;DisplayText&gt;(Letunic and Bork 2007)&lt;/DisplayText&gt;&lt;record&gt;&lt;rec-number&gt;323&lt;/rec-number&gt;&lt;foreign-keys&gt;&lt;key app="EN" db-id="eazevtzdfsxexlefx585rxt5rzp59xetp5xs" timestamp="1499732183"&gt;323&lt;/key&gt;&lt;/foreign-keys&gt;&lt;ref-type name="Journal Article"&gt;17&lt;/ref-type&gt;&lt;contributors&gt;&lt;authors&gt;&lt;author&gt;Letunic, I.&lt;/author&gt;&lt;author&gt;Bork, P.&lt;/author&gt;&lt;/authors&gt;&lt;/contributors&gt;&lt;auth-address&gt;EMBL, Meyerhofstrasse 1, 69117 Heidelberg, Germany.&lt;/auth-address&gt;&lt;titles&gt;&lt;title&gt;Interactive Tree Of Life (iTOL): an online tool for phylogenetic tree display and annotation&lt;/title&gt;&lt;secondary-title&gt;Bioinformatics&lt;/secondary-title&gt;&lt;/titles&gt;&lt;periodical&gt;&lt;full-title&gt;Bioinformatics&lt;/full-title&gt;&lt;abbr-1&gt;Bioinformatics&lt;/abbr-1&gt;&lt;/periodical&gt;&lt;pages&gt;127-8&lt;/pages&gt;&lt;volume&gt;23&lt;/volume&gt;&lt;number&gt;1&lt;/number&gt;&lt;keywords&gt;&lt;keyword&gt;Algorithms&lt;/keyword&gt;&lt;keyword&gt;Animals&lt;/keyword&gt;&lt;keyword&gt;Chromosome Mapping/instrumentation/methods&lt;/keyword&gt;&lt;keyword&gt;Computational Biology&lt;/keyword&gt;&lt;keyword&gt;*Data Display&lt;/keyword&gt;&lt;keyword&gt;*Databases, Genetic&lt;/keyword&gt;&lt;keyword&gt;Decision Trees&lt;/keyword&gt;&lt;keyword&gt;Evolution, Molecular&lt;/keyword&gt;&lt;keyword&gt;Humans&lt;/keyword&gt;&lt;keyword&gt;*Internet&lt;/keyword&gt;&lt;keyword&gt;Phylogeny&lt;/keyword&gt;&lt;keyword&gt;*Software&lt;/keyword&gt;&lt;keyword&gt;Species Specificity&lt;/keyword&gt;&lt;keyword&gt;*User-Computer Interface&lt;/keyword&gt;&lt;/keywords&gt;&lt;dates&gt;&lt;year&gt;2007&lt;/year&gt;&lt;pub-dates&gt;&lt;date&gt;Jan 01&lt;/date&gt;&lt;/pub-dates&gt;&lt;/dates&gt;&lt;isbn&gt;1367-4811 (Electronic)&amp;#xD;1367-4803 (Linking)&lt;/isbn&gt;&lt;accession-num&gt;17050570&lt;/accession-num&gt;&lt;urls&gt;&lt;related-urls&gt;&lt;url&gt;https://www.ncbi.nlm.nih.gov/pubmed/17050570&lt;/url&gt;&lt;/related-urls&gt;&lt;/urls&gt;&lt;electronic-resource-num&gt;10.1093/bioinformatics/btl529&lt;/electronic-resource-num&gt;&lt;/record&gt;&lt;/Cite&gt;&lt;/EndNote&gt;</w:instrText>
      </w:r>
      <w:r w:rsidR="008D190F" w:rsidRPr="00657095">
        <w:rPr>
          <w:rFonts w:ascii="Times New Roman" w:hAnsi="Times New Roman" w:cs="Times New Roman"/>
          <w:color w:val="auto"/>
          <w:sz w:val="24"/>
          <w:szCs w:val="24"/>
        </w:rPr>
        <w:fldChar w:fldCharType="separate"/>
      </w:r>
      <w:r w:rsidR="008D190F" w:rsidRPr="00657095">
        <w:rPr>
          <w:rFonts w:ascii="Times New Roman" w:hAnsi="Times New Roman" w:cs="Times New Roman"/>
          <w:noProof/>
          <w:color w:val="auto"/>
          <w:sz w:val="24"/>
          <w:szCs w:val="24"/>
        </w:rPr>
        <w:t>Letunic and Bork 2007</w:t>
      </w:r>
      <w:r w:rsidR="008D190F" w:rsidRPr="00657095">
        <w:rPr>
          <w:rFonts w:ascii="Times New Roman" w:hAnsi="Times New Roman" w:cs="Times New Roman"/>
          <w:color w:val="auto"/>
          <w:sz w:val="24"/>
          <w:szCs w:val="24"/>
        </w:rPr>
        <w:fldChar w:fldCharType="end"/>
      </w:r>
      <w:r w:rsidR="00611063" w:rsidRPr="00657095">
        <w:rPr>
          <w:rFonts w:ascii="Times New Roman" w:hAnsi="Times New Roman" w:cs="Times New Roman"/>
          <w:color w:val="auto"/>
          <w:sz w:val="24"/>
          <w:szCs w:val="24"/>
          <w:lang w:val="en-CA"/>
        </w:rPr>
        <w:t xml:space="preserve">; </w:t>
      </w:r>
      <w:r w:rsidR="003824CE" w:rsidRPr="00657095">
        <w:rPr>
          <w:rFonts w:ascii="Times New Roman" w:hAnsi="Times New Roman" w:cs="Times New Roman"/>
          <w:color w:val="auto"/>
          <w:sz w:val="24"/>
          <w:szCs w:val="24"/>
          <w:lang w:val="en-CA"/>
        </w:rPr>
        <w:t xml:space="preserve">Arbor; </w:t>
      </w:r>
      <w:r w:rsidR="003824CE" w:rsidRPr="00657095">
        <w:rPr>
          <w:rFonts w:ascii="Times New Roman" w:hAnsi="Times New Roman" w:cs="Times New Roman"/>
          <w:color w:val="auto"/>
          <w:sz w:val="24"/>
          <w:szCs w:val="24"/>
        </w:rPr>
        <w:fldChar w:fldCharType="begin"/>
      </w:r>
      <w:r w:rsidR="003824CE" w:rsidRPr="00657095">
        <w:rPr>
          <w:rFonts w:ascii="Times New Roman" w:hAnsi="Times New Roman" w:cs="Times New Roman"/>
          <w:color w:val="auto"/>
          <w:sz w:val="24"/>
          <w:szCs w:val="24"/>
        </w:rPr>
        <w:instrText xml:space="preserve"> ADDIN EN.CITE &lt;EndNote&gt;&lt;Cite&gt;&lt;Author&gt;Harmon&lt;/Author&gt;&lt;Year&gt;2013&lt;/Year&gt;&lt;RecNum&gt;293&lt;/RecNum&gt;&lt;DisplayText&gt;(Harmon et al. 2013)&lt;/DisplayText&gt;&lt;record&gt;&lt;rec-number&gt;293&lt;/rec-number&gt;&lt;foreign-keys&gt;&lt;key app="EN" db-id="eazevtzdfsxexlefx585rxt5rzp59xetp5xs" timestamp="1483035848"&gt;293&lt;/key&gt;&lt;/foreign-keys&gt;&lt;ref-type name="Journal Article"&gt;17&lt;/ref-type&gt;&lt;contributors&gt;&lt;authors&gt;&lt;author&gt;Harmon, Luke J.&lt;/author&gt;&lt;author&gt;Baumes, Jeffrey&lt;/author&gt;&lt;author&gt;Hughes, Charles&lt;/author&gt;&lt;author&gt;Soberon, Jorge&lt;/author&gt;&lt;author&gt;Specht, Chelsea D.&lt;/author&gt;&lt;author&gt;Turner, Wesley&lt;/author&gt;&lt;author&gt;Lisle, Curtis&lt;/author&gt;&lt;author&gt;Thacker, Robert W.&lt;/author&gt;&lt;/authors&gt;&lt;/contributors&gt;&lt;titles&gt;&lt;title&gt;Arbor: comparative analysis workflows for the Tree of Life&lt;/title&gt;&lt;secondary-title&gt;PLoS Currents&lt;/secondary-title&gt;&lt;/titles&gt;&lt;periodical&gt;&lt;full-title&gt;PLoS Currents&lt;/full-title&gt;&lt;abbr-1&gt;PLoS Curr.&lt;/abbr-1&gt;&lt;/periodical&gt;&lt;pages&gt;ecurrents.tol.099161de5eabdee073fd3d21a44518dc&lt;/pages&gt;&lt;volume&gt;5&lt;/volume&gt;&lt;dates&gt;&lt;year&gt;2013&lt;/year&gt;&lt;pub-dates&gt;&lt;date&gt;06/21&lt;/date&gt;&lt;/pub-dates&gt;&lt;/dates&gt;&lt;pub-location&gt;San Francisco, USA&lt;/pub-location&gt;&lt;publisher&gt;Public Library of Science&lt;/publisher&gt;&lt;isbn&gt;2157-3999&lt;/isbn&gt;&lt;accession-num&gt;PMC3690915&lt;/accession-num&gt;&lt;urls&gt;&lt;related-urls&gt;&lt;url&gt;http://www.ncbi.nlm.nih.gov/pmc/articles/PMC3690915/&lt;/url&gt;&lt;/related-urls&gt;&lt;/urls&gt;&lt;electronic-resource-num&gt;10.1371/currents.tol.099161de5eabdee073fd3d21a44518dc&lt;/electronic-resource-num&gt;&lt;remote-database-name&gt;PMC&lt;/remote-database-name&gt;&lt;/record&gt;&lt;/Cite&gt;&lt;/EndNote&gt;</w:instrText>
      </w:r>
      <w:r w:rsidR="003824CE" w:rsidRPr="00657095">
        <w:rPr>
          <w:rFonts w:ascii="Times New Roman" w:hAnsi="Times New Roman" w:cs="Times New Roman"/>
          <w:color w:val="auto"/>
          <w:sz w:val="24"/>
          <w:szCs w:val="24"/>
        </w:rPr>
        <w:fldChar w:fldCharType="separate"/>
      </w:r>
      <w:r w:rsidR="003824CE" w:rsidRPr="00657095">
        <w:rPr>
          <w:rFonts w:ascii="Times New Roman" w:hAnsi="Times New Roman" w:cs="Times New Roman"/>
          <w:noProof/>
          <w:color w:val="auto"/>
          <w:sz w:val="24"/>
          <w:szCs w:val="24"/>
        </w:rPr>
        <w:t>Harmon et al. 2013)</w:t>
      </w:r>
      <w:r w:rsidR="003824CE" w:rsidRPr="00657095">
        <w:rPr>
          <w:rFonts w:ascii="Times New Roman" w:hAnsi="Times New Roman" w:cs="Times New Roman"/>
          <w:color w:val="auto"/>
          <w:sz w:val="24"/>
          <w:szCs w:val="24"/>
        </w:rPr>
        <w:fldChar w:fldCharType="end"/>
      </w:r>
      <w:r w:rsidR="003824CE" w:rsidRPr="00657095">
        <w:rPr>
          <w:rFonts w:ascii="Times New Roman" w:hAnsi="Times New Roman" w:cs="Times New Roman"/>
          <w:color w:val="auto"/>
          <w:sz w:val="24"/>
          <w:szCs w:val="24"/>
        </w:rPr>
        <w:t xml:space="preserve">, </w:t>
      </w:r>
      <w:r w:rsidR="003824CE" w:rsidRPr="00657095">
        <w:rPr>
          <w:rFonts w:ascii="Times New Roman" w:hAnsi="Times New Roman" w:cs="Times New Roman"/>
          <w:color w:val="auto"/>
          <w:sz w:val="24"/>
          <w:szCs w:val="24"/>
          <w:lang w:val="en-CA"/>
        </w:rPr>
        <w:t xml:space="preserve">many </w:t>
      </w:r>
      <w:r w:rsidR="00C16F38" w:rsidRPr="00657095">
        <w:rPr>
          <w:rFonts w:ascii="Times New Roman" w:hAnsi="Times New Roman" w:cs="Times New Roman"/>
          <w:color w:val="auto"/>
          <w:sz w:val="24"/>
          <w:szCs w:val="24"/>
          <w:lang w:val="en-CA"/>
        </w:rPr>
        <w:t xml:space="preserve">still lack </w:t>
      </w:r>
      <w:r w:rsidR="00463A66" w:rsidRPr="00657095">
        <w:rPr>
          <w:rFonts w:ascii="Times New Roman" w:hAnsi="Times New Roman" w:cs="Times New Roman"/>
          <w:color w:val="auto"/>
          <w:sz w:val="24"/>
          <w:szCs w:val="24"/>
          <w:lang w:val="en-CA"/>
        </w:rPr>
        <w:t>the ability to integrate across multiple data formats and analyses</w:t>
      </w:r>
      <w:r w:rsidRPr="00657095">
        <w:rPr>
          <w:rFonts w:ascii="Times New Roman" w:hAnsi="Times New Roman" w:cs="Times New Roman"/>
          <w:color w:val="auto"/>
          <w:sz w:val="24"/>
          <w:szCs w:val="24"/>
          <w:lang w:val="en-CA"/>
        </w:rPr>
        <w:t>.</w:t>
      </w:r>
      <w:r w:rsidRPr="00657095">
        <w:rPr>
          <w:rFonts w:ascii="Times New Roman" w:hAnsi="Times New Roman" w:cs="Times New Roman"/>
          <w:color w:val="auto"/>
          <w:sz w:val="24"/>
          <w:szCs w:val="24"/>
        </w:rPr>
        <w:t xml:space="preserve"> </w:t>
      </w:r>
    </w:p>
    <w:p w14:paraId="166EC6AA" w14:textId="043D6ABF"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Using questions concerning the frequency of paired fin loss in fishes as an example, we demonstrate the use of new knowledge resources to address basic questions involving the pattern of evolution of phenotypic features. Increasing </w:t>
      </w:r>
      <w:r w:rsidR="00463A66" w:rsidRPr="00657095">
        <w:rPr>
          <w:rFonts w:ascii="Times New Roman" w:hAnsi="Times New Roman" w:cs="Times New Roman"/>
          <w:color w:val="auto"/>
          <w:sz w:val="24"/>
          <w:szCs w:val="24"/>
        </w:rPr>
        <w:t xml:space="preserve">the </w:t>
      </w:r>
      <w:r w:rsidRPr="00657095">
        <w:rPr>
          <w:rFonts w:ascii="Times New Roman" w:hAnsi="Times New Roman" w:cs="Times New Roman"/>
          <w:color w:val="auto"/>
          <w:sz w:val="24"/>
          <w:szCs w:val="24"/>
        </w:rPr>
        <w:t>taxonomic scope</w:t>
      </w:r>
      <w:r w:rsidR="00A455E4"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makes apparent the </w:t>
      </w:r>
      <w:r w:rsidR="00AC7D3C" w:rsidRPr="00657095">
        <w:rPr>
          <w:rFonts w:ascii="Times New Roman" w:hAnsi="Times New Roman" w:cs="Times New Roman"/>
          <w:color w:val="auto"/>
          <w:sz w:val="24"/>
          <w:szCs w:val="24"/>
        </w:rPr>
        <w:t>value of these new resources</w:t>
      </w:r>
      <w:r w:rsidR="00A019DF" w:rsidRPr="00657095">
        <w:rPr>
          <w:rFonts w:ascii="Times New Roman" w:hAnsi="Times New Roman" w:cs="Times New Roman"/>
          <w:color w:val="auto"/>
          <w:sz w:val="24"/>
          <w:szCs w:val="24"/>
        </w:rPr>
        <w:t>,</w:t>
      </w:r>
      <w:r w:rsidR="00AC7D3C" w:rsidRPr="00657095">
        <w:rPr>
          <w:rFonts w:ascii="Times New Roman" w:hAnsi="Times New Roman" w:cs="Times New Roman"/>
          <w:color w:val="auto"/>
          <w:sz w:val="24"/>
          <w:szCs w:val="24"/>
        </w:rPr>
        <w:t xml:space="preserve"> as well as </w:t>
      </w:r>
      <w:r w:rsidRPr="00657095">
        <w:rPr>
          <w:rFonts w:ascii="Times New Roman" w:hAnsi="Times New Roman" w:cs="Times New Roman"/>
          <w:color w:val="auto"/>
          <w:sz w:val="24"/>
          <w:szCs w:val="24"/>
        </w:rPr>
        <w:t xml:space="preserve">deficiencies in existing methods to </w:t>
      </w:r>
      <w:r w:rsidR="00AC7D3C" w:rsidRPr="00657095">
        <w:rPr>
          <w:rFonts w:ascii="Times New Roman" w:hAnsi="Times New Roman" w:cs="Times New Roman"/>
          <w:color w:val="auto"/>
          <w:sz w:val="24"/>
          <w:szCs w:val="24"/>
        </w:rPr>
        <w:t>integrate the</w:t>
      </w:r>
      <w:r w:rsidRPr="00657095">
        <w:rPr>
          <w:rFonts w:ascii="Times New Roman" w:hAnsi="Times New Roman" w:cs="Times New Roman"/>
          <w:color w:val="auto"/>
          <w:sz w:val="24"/>
          <w:szCs w:val="24"/>
        </w:rPr>
        <w:t xml:space="preserve"> data</w:t>
      </w:r>
      <w:r w:rsidR="00AC7D3C" w:rsidRPr="00657095">
        <w:rPr>
          <w:rFonts w:ascii="Times New Roman" w:hAnsi="Times New Roman" w:cs="Times New Roman"/>
          <w:color w:val="auto"/>
          <w:sz w:val="24"/>
          <w:szCs w:val="24"/>
        </w:rPr>
        <w:t>.</w:t>
      </w:r>
      <w:r w:rsidR="00A41564" w:rsidRPr="00657095">
        <w:rPr>
          <w:rFonts w:ascii="Times New Roman" w:hAnsi="Times New Roman" w:cs="Times New Roman"/>
          <w:color w:val="auto"/>
          <w:sz w:val="24"/>
          <w:szCs w:val="24"/>
        </w:rPr>
        <w:t xml:space="preserve"> </w:t>
      </w:r>
      <w:r w:rsidR="00AC7D3C" w:rsidRPr="00657095">
        <w:rPr>
          <w:rFonts w:ascii="Times New Roman" w:hAnsi="Times New Roman" w:cs="Times New Roman"/>
          <w:color w:val="auto"/>
          <w:sz w:val="24"/>
          <w:szCs w:val="24"/>
        </w:rPr>
        <w:t>T</w:t>
      </w:r>
      <w:r w:rsidRPr="00657095">
        <w:rPr>
          <w:rFonts w:ascii="Times New Roman" w:hAnsi="Times New Roman" w:cs="Times New Roman"/>
          <w:color w:val="auto"/>
          <w:sz w:val="24"/>
          <w:szCs w:val="24"/>
        </w:rPr>
        <w:t xml:space="preserve">he pipeline developed in the process of this work reflects </w:t>
      </w:r>
      <w:r w:rsidR="005F4E7B" w:rsidRPr="00657095">
        <w:rPr>
          <w:rFonts w:ascii="Times New Roman" w:hAnsi="Times New Roman" w:cs="Times New Roman"/>
          <w:color w:val="auto"/>
          <w:sz w:val="24"/>
          <w:szCs w:val="24"/>
        </w:rPr>
        <w:t>a</w:t>
      </w:r>
      <w:r w:rsidRPr="00657095">
        <w:rPr>
          <w:rFonts w:ascii="Times New Roman" w:hAnsi="Times New Roman" w:cs="Times New Roman"/>
          <w:color w:val="auto"/>
          <w:sz w:val="24"/>
          <w:szCs w:val="24"/>
        </w:rPr>
        <w:t xml:space="preserve"> set of essential requirements for large-scale macroevolutionary syntheses. </w:t>
      </w:r>
    </w:p>
    <w:p w14:paraId="3F96AF9B" w14:textId="420AFDEA" w:rsidR="000D415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The peculiar absence of paired fins in fishes such as eels</w:t>
      </w:r>
      <w:r w:rsidR="00947389"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r>
      <w:r w:rsidR="00521A8C" w:rsidRPr="00657095">
        <w:rPr>
          <w:rFonts w:ascii="Times New Roman" w:hAnsi="Times New Roman" w:cs="Times New Roman"/>
          <w:color w:val="auto"/>
          <w:sz w:val="24"/>
          <w:szCs w:val="24"/>
        </w:rPr>
        <w:instrText xml:space="preserve"> ADDIN EN.CITE &lt;EndNote&gt;&lt;Cite&gt;&lt;Author&gt;Nelson&lt;/Author&gt;&lt;Year&gt;2006&lt;/Year&gt;&lt;RecNum&gt;20&lt;/RecNum&gt;&lt;DisplayText&gt;(Nelson 2006)&lt;/DisplayText&gt;&lt;record&gt;&lt;rec-number&gt;20&lt;/rec-number&gt;&lt;foreign-keys&gt;&lt;key app="EN" db-id="eazevtzdfsxexlefx585rxt5rzp59xetp5xs" timestamp="0"&gt;20&lt;/key&gt;&lt;/foreign-keys&gt;&lt;ref-type name="Book"&gt;6&lt;/ref-type&gt;&lt;contributors&gt;&lt;authors&gt;&lt;author&gt;Nelson, J.S.&lt;/author&gt;&lt;/authors&gt;&lt;tertiary-authors&gt;&lt;author&gt;4th&lt;/author&gt;&lt;/tertiary-authors&gt;&lt;/contributors&gt;&lt;titles&gt;&lt;title&gt;Fishes of the World&lt;/title&gt;&lt;/titles&gt;&lt;pages&gt;601&lt;/pages&gt;&lt;edition&gt;4th&lt;/edition&gt;&lt;dates&gt;&lt;year&gt;2006&lt;/year&gt;&lt;/dates&gt;&lt;pub-location&gt;New York&lt;/pub-location&gt;&lt;publisher&gt;John Wiley &amp;amp; Sons, Inc.&lt;/publisher&gt;&lt;urls&gt;&lt;/urls&gt;&lt;/record&gt;&lt;/Cite&gt;&lt;/EndNote&gt;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(Nelson 2006)</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has fascinated scientists since at least the time of Aristotle </w:t>
      </w:r>
      <w:r w:rsidRPr="00657095">
        <w:rPr>
          <w:rFonts w:ascii="Times New Roman" w:hAnsi="Times New Roman" w:cs="Times New Roman"/>
          <w:color w:val="auto"/>
          <w:sz w:val="24"/>
          <w:szCs w:val="24"/>
        </w:rPr>
        <w:fldChar w:fldCharType="begin"/>
      </w:r>
      <w:r w:rsidR="00521A8C" w:rsidRPr="00657095">
        <w:rPr>
          <w:rFonts w:ascii="Times New Roman" w:hAnsi="Times New Roman" w:cs="Times New Roman"/>
          <w:color w:val="auto"/>
          <w:sz w:val="24"/>
          <w:szCs w:val="24"/>
        </w:rPr>
        <w:instrText xml:space="preserve"> ADDIN EN.CITE &lt;EndNote&gt;&lt;Cite&gt;&lt;Author&gt;Ogle&lt;/Author&gt;&lt;Year&gt;1882&lt;/Year&gt;&lt;RecNum&gt;197&lt;/RecNum&gt;&lt;DisplayText&gt;(Ogle 1882; Leunissen 2010)&lt;/DisplayText&gt;&lt;record&gt;&lt;rec-number&gt;197&lt;/rec-number&gt;&lt;foreign-keys&gt;&lt;key app="EN" db-id="eazevtzdfsxexlefx585rxt5rzp59xetp5xs" timestamp="1479149196"&gt;197&lt;/key&gt;&lt;/foreign-keys&gt;&lt;ref-type name="Book"&gt;6&lt;/ref-type&gt;&lt;contributors&gt;&lt;authors&gt;&lt;author&gt;Ogle, W.&lt;/author&gt;&lt;/authors&gt;&lt;secondary-authors&gt;&lt;author&gt;Ogle, W&lt;/author&gt;&lt;/secondary-authors&gt;&lt;/contributors&gt;&lt;titles&gt;&lt;title&gt;Aristotle: On the Parts of Animals&lt;/title&gt;&lt;/titles&gt;&lt;dates&gt;&lt;year&gt;1882&lt;/year&gt;&lt;/dates&gt;&lt;publisher&gt;K. Paul, French &amp;amp; Company&lt;/publisher&gt;&lt;urls&gt;&lt;related-urls&gt;&lt;url&gt;https://books.google.com/books?id=BgSaAAAAIAAJ&lt;/url&gt;&lt;/related-urls&gt;&lt;/urls&gt;&lt;/record&gt;&lt;/Cite&gt;&lt;Cite&gt;&lt;Author&gt;Leunissen&lt;/Author&gt;&lt;Year&gt;2010&lt;/Year&gt;&lt;RecNum&gt;202&lt;/RecNum&gt;&lt;record&gt;&lt;rec-number&gt;202&lt;/rec-number&gt;&lt;foreign-keys&gt;&lt;key app="EN" db-id="eazevtzdfsxexlefx585rxt5rzp59xetp5xs" timestamp="1479750800"&gt;202&lt;/key&gt;&lt;/foreign-keys&gt;&lt;ref-type name="Book"&gt;6&lt;/ref-type&gt;&lt;contributors&gt;&lt;authors&gt;&lt;author&gt;Leunissen, M.&lt;/author&gt;&lt;/authors&gt;&lt;/contributors&gt;&lt;titles&gt;&lt;title&gt;Explanation and Teleology in Aristotle&amp;apos;s Science of Nature&lt;/title&gt;&lt;/titles&gt;&lt;pages&gt;249&lt;/pages&gt;&lt;dates&gt;&lt;year&gt;2010&lt;/year&gt;&lt;/dates&gt;&lt;pub-location&gt;New York&lt;/pub-location&gt;&lt;publisher&gt;Cambridge University Press&lt;/publisher&gt;&lt;isbn&gt;9781139490412&lt;/isbn&gt;&lt;urls&gt;&lt;related-urls&gt;&lt;url&gt;https://books.google.com/books?id=Ucu7rk2h-bwC&lt;/url&gt;&lt;/related-urls&gt;&lt;/urls&gt;&lt;/record&gt;&lt;/Cite&gt;&lt;/EndNote&gt;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(Ogle 1882; Leunissen 2010)</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w:t>
      </w:r>
      <w:r w:rsidR="006310D9" w:rsidRPr="00657095">
        <w:rPr>
          <w:rFonts w:ascii="Times New Roman" w:hAnsi="Times New Roman" w:cs="Times New Roman"/>
          <w:color w:val="auto"/>
          <w:sz w:val="24"/>
          <w:szCs w:val="24"/>
        </w:rPr>
        <w:t>Notably, o</w:t>
      </w:r>
      <w:r w:rsidRPr="00657095">
        <w:rPr>
          <w:rFonts w:ascii="Times New Roman" w:hAnsi="Times New Roman" w:cs="Times New Roman"/>
          <w:color w:val="auto"/>
          <w:sz w:val="24"/>
          <w:szCs w:val="24"/>
        </w:rPr>
        <w:t>ver the past 40 years, ichthyologist Joseph S. Nelson</w:t>
      </w:r>
      <w:r w:rsidR="00F4730E" w:rsidRPr="00657095">
        <w:rPr>
          <w:rFonts w:ascii="Times New Roman" w:hAnsi="Times New Roman" w:cs="Times New Roman"/>
          <w:color w:val="auto"/>
          <w:sz w:val="24"/>
          <w:szCs w:val="24"/>
        </w:rPr>
        <w:t xml:space="preserve"> </w:t>
      </w:r>
      <w:r w:rsidR="002060EC" w:rsidRPr="00657095">
        <w:rPr>
          <w:rFonts w:ascii="Times New Roman" w:hAnsi="Times New Roman" w:cs="Times New Roman"/>
          <w:color w:val="auto"/>
          <w:sz w:val="24"/>
          <w:szCs w:val="24"/>
        </w:rPr>
        <w:fldChar w:fldCharType="begin">
          <w:fldData xml:space="preserve">PEVuZE5vdGU+PENpdGUgRXhjbHVkZUF1dGg9IjEiPjxBdXRob3I+TmVsc29uPC9BdXRob3I+PFll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</w:fldData>
        </w:fldChar>
      </w:r>
      <w:r w:rsidR="00E3459D" w:rsidRPr="00657095">
        <w:rPr>
          <w:rFonts w:ascii="Times New Roman" w:hAnsi="Times New Roman" w:cs="Times New Roman"/>
          <w:color w:val="auto"/>
          <w:sz w:val="24"/>
          <w:szCs w:val="24"/>
        </w:rPr>
        <w:instrText xml:space="preserve"> ADDIN EN.CITE </w:instrText>
      </w:r>
      <w:r w:rsidR="00E3459D" w:rsidRPr="00657095">
        <w:rPr>
          <w:rFonts w:ascii="Times New Roman" w:hAnsi="Times New Roman" w:cs="Times New Roman"/>
          <w:color w:val="auto"/>
          <w:sz w:val="24"/>
          <w:szCs w:val="24"/>
        </w:rPr>
        <w:fldChar w:fldCharType="begin">
          <w:fldData xml:space="preserve">PEVuZE5vdGU+PENpdGUgRXhjbHVkZUF1dGg9IjEiPjxBdXRob3I+TmVsc29uPC9BdXRob3I+PFll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</w:fldData>
        </w:fldChar>
      </w:r>
      <w:r w:rsidR="00E3459D" w:rsidRPr="00657095">
        <w:rPr>
          <w:rFonts w:ascii="Times New Roman" w:hAnsi="Times New Roman" w:cs="Times New Roman"/>
          <w:color w:val="auto"/>
          <w:sz w:val="24"/>
          <w:szCs w:val="24"/>
        </w:rPr>
        <w:instrText xml:space="preserve"> ADDIN EN.CITE.DATA </w:instrText>
      </w:r>
      <w:r w:rsidR="00E3459D" w:rsidRPr="00657095">
        <w:rPr>
          <w:rFonts w:ascii="Times New Roman" w:hAnsi="Times New Roman" w:cs="Times New Roman"/>
          <w:color w:val="auto"/>
          <w:sz w:val="24"/>
          <w:szCs w:val="24"/>
        </w:rPr>
      </w:r>
      <w:r w:rsidR="00E3459D" w:rsidRPr="00657095">
        <w:rPr>
          <w:rFonts w:ascii="Times New Roman" w:hAnsi="Times New Roman" w:cs="Times New Roman"/>
          <w:color w:val="auto"/>
          <w:sz w:val="24"/>
          <w:szCs w:val="24"/>
        </w:rPr>
        <w:fldChar w:fldCharType="end"/>
      </w:r>
      <w:r w:rsidR="002060EC" w:rsidRPr="00657095">
        <w:rPr>
          <w:rFonts w:ascii="Times New Roman" w:hAnsi="Times New Roman" w:cs="Times New Roman"/>
          <w:color w:val="auto"/>
          <w:sz w:val="24"/>
          <w:szCs w:val="24"/>
        </w:rPr>
      </w:r>
      <w:r w:rsidR="002060EC"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(1976, 1984, 1994, 2006)</w:t>
      </w:r>
      <w:r w:rsidR="002060EC"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documented the absence of pelvic fins in members of </w:t>
      </w:r>
      <w:r w:rsidR="00F4730E" w:rsidRPr="00657095">
        <w:rPr>
          <w:rFonts w:ascii="Times New Roman" w:hAnsi="Times New Roman" w:cs="Times New Roman"/>
          <w:color w:val="auto"/>
          <w:sz w:val="24"/>
          <w:szCs w:val="24"/>
        </w:rPr>
        <w:t>92 teleost families</w:t>
      </w:r>
      <w:r w:rsidR="00EC6EFD" w:rsidRPr="00657095">
        <w:rPr>
          <w:rFonts w:ascii="Times New Roman" w:hAnsi="Times New Roman" w:cs="Times New Roman"/>
          <w:color w:val="auto"/>
          <w:sz w:val="24"/>
          <w:szCs w:val="24"/>
        </w:rPr>
        <w:t xml:space="preserve"> </w:t>
      </w:r>
      <w:r w:rsidR="00EC6EFD" w:rsidRPr="00657095">
        <w:rPr>
          <w:rFonts w:ascii="Times New Roman" w:hAnsi="Times New Roman" w:cs="Times New Roman"/>
          <w:color w:val="auto"/>
          <w:sz w:val="24"/>
          <w:szCs w:val="24"/>
        </w:rPr>
        <w:fldChar w:fldCharType="begin"/>
      </w:r>
      <w:r w:rsidR="00EC6EFD" w:rsidRPr="00657095">
        <w:rPr>
          <w:rFonts w:ascii="Times New Roman" w:hAnsi="Times New Roman" w:cs="Times New Roman"/>
          <w:color w:val="auto"/>
          <w:sz w:val="24"/>
          <w:szCs w:val="24"/>
        </w:rPr>
        <w:instrText xml:space="preserve"> ADDIN EN.CITE &lt;EndNote&gt;&lt;Cite&gt;&lt;Author&gt;Nelson&lt;/Author&gt;&lt;Year&gt;1990&lt;/Year&gt;&lt;RecNum&gt;198&lt;/RecNum&gt;&lt;DisplayText&gt;(Nelson 1990)&lt;/DisplayText&gt;&lt;record&gt;&lt;rec-number&gt;198&lt;/rec-number&gt;&lt;foreign-keys&gt;&lt;key app="EN" db-id="eazevtzdfsxexlefx585rxt5rzp59xetp5xs" timestamp="1479159989"&gt;198&lt;/key&gt;&lt;/foreign-keys&gt;&lt;ref-type name="Journal Article"&gt;17&lt;/ref-type&gt;&lt;contributors&gt;&lt;authors&gt;&lt;author&gt;Nelson, J.S.&lt;/author&gt;&lt;/authors&gt;&lt;/contributors&gt;&lt;titles&gt;&lt;title&gt;Analysis of the multiple occurrence of pelvic fin absence in extant fishes&lt;/title&gt;&lt;secondary-title&gt;Matsya&lt;/secondary-title&gt;&lt;/titles&gt;&lt;periodical&gt;&lt;full-title&gt;Matsya&lt;/full-title&gt;&lt;abbr-1&gt;Matsya&lt;/abbr-1&gt;&lt;/periodical&gt;&lt;pages&gt;21-38&lt;/pages&gt;&lt;volume&gt;15/16&lt;/volume&gt;&lt;dates&gt;&lt;year&gt;1990&lt;/year&gt;&lt;/dates&gt;&lt;urls&gt;&lt;/urls&gt;&lt;/record&gt;&lt;/Cite&gt;&lt;/EndNote&gt;</w:instrText>
      </w:r>
      <w:r w:rsidR="00EC6EFD" w:rsidRPr="00657095">
        <w:rPr>
          <w:rFonts w:ascii="Times New Roman" w:hAnsi="Times New Roman" w:cs="Times New Roman"/>
          <w:color w:val="auto"/>
          <w:sz w:val="24"/>
          <w:szCs w:val="24"/>
        </w:rPr>
        <w:fldChar w:fldCharType="separate"/>
      </w:r>
      <w:r w:rsidR="00EC6EFD" w:rsidRPr="00657095">
        <w:rPr>
          <w:rFonts w:ascii="Times New Roman" w:hAnsi="Times New Roman" w:cs="Times New Roman"/>
          <w:noProof/>
          <w:color w:val="auto"/>
          <w:sz w:val="24"/>
          <w:szCs w:val="24"/>
        </w:rPr>
        <w:t>(Nelson 1990)</w:t>
      </w:r>
      <w:r w:rsidR="00EC6EFD" w:rsidRPr="00657095">
        <w:rPr>
          <w:rFonts w:ascii="Times New Roman" w:hAnsi="Times New Roman" w:cs="Times New Roman"/>
          <w:color w:val="auto"/>
          <w:sz w:val="24"/>
          <w:szCs w:val="24"/>
        </w:rPr>
        <w:fldChar w:fldCharType="end"/>
      </w:r>
      <w:r w:rsidR="00F4730E" w:rsidRPr="00657095">
        <w:rPr>
          <w:rFonts w:ascii="Times New Roman" w:hAnsi="Times New Roman" w:cs="Times New Roman"/>
          <w:color w:val="auto"/>
          <w:sz w:val="24"/>
          <w:szCs w:val="24"/>
        </w:rPr>
        <w:t xml:space="preserve">, which represent </w:t>
      </w:r>
      <w:r w:rsidRPr="00657095">
        <w:rPr>
          <w:rFonts w:ascii="Times New Roman" w:hAnsi="Times New Roman" w:cs="Times New Roman"/>
          <w:color w:val="auto"/>
          <w:sz w:val="24"/>
          <w:szCs w:val="24"/>
        </w:rPr>
        <w:t>nearly one-quarter of all fish families</w:t>
      </w:r>
      <w:r w:rsidR="00EC6EFD" w:rsidRPr="00657095">
        <w:rPr>
          <w:rFonts w:ascii="Times New Roman" w:hAnsi="Times New Roman" w:cs="Times New Roman"/>
          <w:color w:val="auto"/>
          <w:sz w:val="24"/>
          <w:szCs w:val="24"/>
        </w:rPr>
        <w:t>. This</w:t>
      </w:r>
      <w:r w:rsidR="005F4E7B" w:rsidRPr="00657095">
        <w:rPr>
          <w:rFonts w:ascii="Times New Roman" w:hAnsi="Times New Roman" w:cs="Times New Roman"/>
          <w:color w:val="auto"/>
          <w:sz w:val="24"/>
          <w:szCs w:val="24"/>
        </w:rPr>
        <w:t xml:space="preserve"> le</w:t>
      </w:r>
      <w:r w:rsidRPr="00657095">
        <w:rPr>
          <w:rFonts w:ascii="Times New Roman" w:hAnsi="Times New Roman" w:cs="Times New Roman"/>
          <w:color w:val="auto"/>
          <w:sz w:val="24"/>
          <w:szCs w:val="24"/>
        </w:rPr>
        <w:t xml:space="preserve">d him to conclude that </w:t>
      </w:r>
      <w:r w:rsidR="00EC6EFD" w:rsidRPr="00657095">
        <w:rPr>
          <w:rFonts w:ascii="Times New Roman" w:hAnsi="Times New Roman" w:cs="Times New Roman"/>
          <w:color w:val="auto"/>
          <w:sz w:val="24"/>
          <w:szCs w:val="24"/>
        </w:rPr>
        <w:t xml:space="preserve">pelvic fins </w:t>
      </w:r>
      <w:r w:rsidRPr="00657095">
        <w:rPr>
          <w:rFonts w:ascii="Times New Roman" w:hAnsi="Times New Roman" w:cs="Times New Roman"/>
          <w:color w:val="auto"/>
          <w:sz w:val="24"/>
          <w:szCs w:val="24"/>
        </w:rPr>
        <w:t>have been independently lost at least 50 times</w:t>
      </w:r>
      <w:r w:rsidR="00014D89" w:rsidRPr="00657095">
        <w:rPr>
          <w:rFonts w:ascii="Times New Roman" w:hAnsi="Times New Roman" w:cs="Times New Roman"/>
          <w:color w:val="auto"/>
          <w:sz w:val="24"/>
          <w:szCs w:val="24"/>
        </w:rPr>
        <w:t xml:space="preserve"> </w:t>
      </w:r>
      <w:r w:rsidR="002060EC"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&lt;EndNote&gt;&lt;Cite&gt;&lt;Author&gt;Nelson&lt;/Author&gt;&lt;Year&gt;1990&lt;/Year&gt;&lt;RecNum&gt;198&lt;/RecNum&gt;&lt;DisplayText&gt;(Nelson 1990)&lt;/DisplayText&gt;&lt;record&gt;&lt;rec-number&gt;198&lt;/rec-number&gt;&lt;foreign-keys&gt;&lt;key app="EN" db-id="eazevtzdfsxexlefx585rxt5rzp59xetp5xs" timestamp="1479159989"&gt;198&lt;/key&gt;&lt;/foreign-keys&gt;&lt;ref-type name="Journal Article"&gt;17&lt;/ref-type&gt;&lt;contributors&gt;&lt;authors&gt;&lt;author&gt;Nelson, J.S.&lt;/author&gt;&lt;/authors&gt;&lt;/contributors&gt;&lt;titles&gt;&lt;title&gt;Analysis of the multiple occurrence of pelvic fin absence in extant fishes&lt;/title&gt;&lt;secondary-title&gt;Matsya&lt;/secondary-title&gt;&lt;/titles&gt;&lt;periodical&gt;&lt;full-title&gt;Matsya&lt;/full-title&gt;&lt;abbr-1&gt;Matsya&lt;/abbr-1&gt;&lt;/periodical&gt;&lt;pages&gt;21-38&lt;/pages&gt;&lt;volume&gt;15/16&lt;/volume&gt;&lt;dates&gt;&lt;year&gt;1990&lt;/year&gt;&lt;/dates&gt;&lt;urls&gt;&lt;/urls&gt;&lt;/record&gt;&lt;/Cite&gt;&lt;/EndNote&gt;</w:instrText>
      </w:r>
      <w:r w:rsidR="002060EC"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(Nelson 1990)</w:t>
      </w:r>
      <w:r w:rsidR="002060EC"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His analysis, as well as subsequent ones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&lt;EndNote&gt;&lt;Cite&gt;&lt;Author&gt;Yamanoue&lt;/Author&gt;&lt;Year&gt;2010&lt;/Year&gt;&lt;RecNum&gt;91&lt;/RecNum&gt;&lt;DisplayText&gt;(Yamanoue et al. 2010)&lt;/DisplayText&gt;&lt;record&gt;&lt;rec-number&gt;91&lt;/rec-number&gt;&lt;foreign-keys&gt;&lt;key app="EN" db-id="eazevtzdfsxexlefx585rxt5rzp59xetp5xs" timestamp="0"&gt;91&lt;/key&gt;&lt;/foreign-keys&gt;&lt;ref-type name="Journal Article"&gt;17&lt;/ref-type&gt;&lt;contributors&gt;&lt;authors&gt;&lt;author&gt;Yamanoue, Y.&lt;/author&gt;&lt;author&gt;Setiamarga, D. H.&lt;/author&gt;&lt;author&gt;Matsuura, K.&lt;/author&gt;&lt;/authors&gt;&lt;/contributors&gt;&lt;auth-address&gt;Atmosphere and Ocean Research Institute, University of Tokyo, 5-1-5 Kashiwanoha, Kashiwa, Chiba 277-8564, Japan. yamanouey@yahoo.co.jp&lt;/auth-address&gt;&lt;titles&gt;&lt;title&gt;Pelvic fins in teleosts: structure, function and evolution&lt;/title&gt;&lt;secondary-title&gt;Journal of Fish Biology&lt;/secondary-title&gt;&lt;alt-title&gt;Journal of fish biology&lt;/alt-title&gt;&lt;/titles&gt;&lt;periodical&gt;&lt;full-title&gt;Journal of Fish Biology&lt;/full-title&gt;&lt;abbr-1&gt;J. Fish Biol.&lt;/abbr-1&gt;&lt;/periodical&gt;&lt;alt-periodical&gt;&lt;full-title&gt;Journal of Fish Biology&lt;/full-title&gt;&lt;abbr-1&gt;J. Fish Biol.&lt;/abbr-1&gt;&lt;/alt-periodical&gt;&lt;pages&gt;1173-1208&lt;/pages&gt;&lt;volume&gt;77&lt;/volume&gt;&lt;number&gt;6&lt;/number&gt;&lt;edition&gt;2010/11/03&lt;/edition&gt;&lt;keywords&gt;&lt;keyword&gt;Animal Fins/*anatomy &amp;amp; histology/physiology&lt;/keyword&gt;&lt;keyword&gt;Animals&lt;/keyword&gt;&lt;keyword&gt;*Biological Evolution&lt;/keyword&gt;&lt;keyword&gt;Fishes/*anatomy &amp;amp; histology/physiology&lt;/keyword&gt;&lt;keyword&gt;Phylogeny&lt;/keyword&gt;&lt;/keywords&gt;&lt;dates&gt;&lt;year&gt;2010&lt;/year&gt;&lt;pub-dates&gt;&lt;date&gt;Oct&lt;/date&gt;&lt;/pub-dates&gt;&lt;/dates&gt;&lt;isbn&gt;1095-8649 (Electronic)&amp;#xD;0022-1112 (Linking)&lt;/isbn&gt;&lt;accession-num&gt;21039499&lt;/accession-num&gt;&lt;work-type&gt;Research Support, Non-U.S. Gov&amp;apos;t&amp;#xD;Review&lt;/work-type&gt;&lt;urls&gt;&lt;related-urls&gt;&lt;url&gt;http://www.ncbi.nlm.nih.gov/pubmed/21039499&lt;/url&gt;&lt;/related-urls&gt;&lt;/urls&gt;&lt;electronic-resource-num&gt;10.1111/j.1095-8649.2010.02674.x&lt;/electronic-resource-num&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(Yamanoue et al. 2010)</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however, did not consider phylogenetic relationships, in which absence or presence at an ancestral node influence</w:t>
      </w:r>
      <w:r w:rsidR="00D023F1" w:rsidRPr="00657095">
        <w:rPr>
          <w:rFonts w:ascii="Times New Roman" w:hAnsi="Times New Roman" w:cs="Times New Roman"/>
          <w:color w:val="auto"/>
          <w:sz w:val="24"/>
          <w:szCs w:val="24"/>
        </w:rPr>
        <w:t>s</w:t>
      </w:r>
      <w:r w:rsidRPr="00657095">
        <w:rPr>
          <w:rFonts w:ascii="Times New Roman" w:hAnsi="Times New Roman" w:cs="Times New Roman"/>
          <w:color w:val="auto"/>
          <w:sz w:val="24"/>
          <w:szCs w:val="24"/>
        </w:rPr>
        <w:t xml:space="preserve"> the number of </w:t>
      </w:r>
      <w:r w:rsidR="00EC6EFD" w:rsidRPr="00657095">
        <w:rPr>
          <w:rFonts w:ascii="Times New Roman" w:hAnsi="Times New Roman" w:cs="Times New Roman"/>
          <w:color w:val="auto"/>
          <w:sz w:val="24"/>
          <w:szCs w:val="24"/>
        </w:rPr>
        <w:t>putative losses</w:t>
      </w:r>
      <w:r w:rsidRPr="00657095">
        <w:rPr>
          <w:rFonts w:ascii="Times New Roman" w:hAnsi="Times New Roman" w:cs="Times New Roman"/>
          <w:color w:val="auto"/>
          <w:sz w:val="24"/>
          <w:szCs w:val="24"/>
        </w:rPr>
        <w:t xml:space="preserve">. Further, Nelson </w:t>
      </w:r>
      <w:r w:rsidR="00CC21AF" w:rsidRPr="00657095">
        <w:rPr>
          <w:rFonts w:ascii="Times New Roman" w:hAnsi="Times New Roman" w:cs="Times New Roman"/>
          <w:color w:val="auto"/>
          <w:sz w:val="24"/>
          <w:szCs w:val="24"/>
        </w:rPr>
        <w:t xml:space="preserve">(2006) </w:t>
      </w:r>
      <w:r w:rsidRPr="00657095">
        <w:rPr>
          <w:rFonts w:ascii="Times New Roman" w:hAnsi="Times New Roman" w:cs="Times New Roman"/>
          <w:color w:val="auto"/>
          <w:sz w:val="24"/>
          <w:szCs w:val="24"/>
        </w:rPr>
        <w:t>summarized data at the family</w:t>
      </w:r>
      <w:r w:rsidR="00D023F1"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level, e.g., for </w:t>
      </w:r>
      <w:r w:rsidR="00EC6EFD" w:rsidRPr="00657095">
        <w:rPr>
          <w:rFonts w:ascii="Times New Roman" w:hAnsi="Times New Roman" w:cs="Times New Roman"/>
          <w:color w:val="auto"/>
          <w:sz w:val="24"/>
          <w:szCs w:val="24"/>
        </w:rPr>
        <w:t xml:space="preserve">Ophichthidae: </w:t>
      </w:r>
      <w:r w:rsidR="00A5578A" w:rsidRPr="00657095">
        <w:rPr>
          <w:rFonts w:ascii="Times New Roman" w:hAnsi="Times New Roman" w:cs="Times New Roman"/>
          <w:color w:val="auto"/>
          <w:sz w:val="24"/>
          <w:szCs w:val="24"/>
        </w:rPr>
        <w:t>‘</w:t>
      </w:r>
      <w:r w:rsidR="00EC6EFD" w:rsidRPr="00657095">
        <w:rPr>
          <w:rFonts w:ascii="Times New Roman" w:hAnsi="Times New Roman" w:cs="Times New Roman"/>
          <w:color w:val="auto"/>
          <w:sz w:val="24"/>
          <w:szCs w:val="24"/>
        </w:rPr>
        <w:t>pectoral fins present or absent</w:t>
      </w:r>
      <w:r w:rsidR="00A5578A"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often without naming the species </w:t>
      </w:r>
      <w:r w:rsidR="00EC6EFD" w:rsidRPr="00657095">
        <w:rPr>
          <w:rFonts w:ascii="Times New Roman" w:hAnsi="Times New Roman" w:cs="Times New Roman"/>
          <w:color w:val="auto"/>
          <w:sz w:val="24"/>
          <w:szCs w:val="24"/>
        </w:rPr>
        <w:t xml:space="preserve">associated with a particular condition </w:t>
      </w:r>
      <w:r w:rsidRPr="00657095">
        <w:rPr>
          <w:rFonts w:ascii="Times New Roman" w:hAnsi="Times New Roman" w:cs="Times New Roman"/>
          <w:color w:val="auto"/>
          <w:sz w:val="24"/>
          <w:szCs w:val="24"/>
        </w:rPr>
        <w:t xml:space="preserve">or citing the primary literature </w:t>
      </w:r>
      <w:r w:rsidR="00EC6EFD" w:rsidRPr="00657095">
        <w:rPr>
          <w:rFonts w:ascii="Times New Roman" w:hAnsi="Times New Roman" w:cs="Times New Roman"/>
          <w:color w:val="auto"/>
          <w:sz w:val="24"/>
          <w:szCs w:val="24"/>
        </w:rPr>
        <w:t>in this regard</w:t>
      </w:r>
      <w:r w:rsidRPr="00657095">
        <w:rPr>
          <w:rFonts w:ascii="Times New Roman" w:hAnsi="Times New Roman" w:cs="Times New Roman"/>
          <w:color w:val="auto"/>
          <w:sz w:val="24"/>
          <w:szCs w:val="24"/>
        </w:rPr>
        <w:t xml:space="preserve">. </w:t>
      </w:r>
      <w:r w:rsidR="00EC6EFD" w:rsidRPr="00657095">
        <w:rPr>
          <w:rFonts w:ascii="Times New Roman" w:hAnsi="Times New Roman" w:cs="Times New Roman"/>
          <w:color w:val="auto"/>
          <w:sz w:val="24"/>
          <w:szCs w:val="24"/>
        </w:rPr>
        <w:t>In contrast to pelvic fins, t</w:t>
      </w:r>
      <w:r w:rsidRPr="00657095">
        <w:rPr>
          <w:rFonts w:ascii="Times New Roman" w:hAnsi="Times New Roman" w:cs="Times New Roman"/>
          <w:color w:val="auto"/>
          <w:sz w:val="24"/>
          <w:szCs w:val="24"/>
        </w:rPr>
        <w:t xml:space="preserve">he frequency of pectoral fin loss is poorly documented, with few exceptions </w:t>
      </w:r>
      <w:r w:rsidRPr="00657095">
        <w:rPr>
          <w:rFonts w:ascii="Times New Roman" w:hAnsi="Times New Roman" w:cs="Times New Roman"/>
          <w:color w:val="auto"/>
          <w:sz w:val="24"/>
          <w:szCs w:val="24"/>
        </w:rPr>
        <w:fldChar w:fldCharType="begin">
          <w:fldData xml:space="preserve">PEVuZE5vdGU+PENpdGU+PEF1dGhvcj5Ccm93bjwvQXV0aG9yPjxZZWFyPjIwMTE8L1llYXI+PFJl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</w:fldData>
        </w:fldChar>
      </w:r>
      <w:r w:rsidR="00E3459D" w:rsidRPr="00657095">
        <w:rPr>
          <w:rFonts w:ascii="Times New Roman" w:hAnsi="Times New Roman" w:cs="Times New Roman"/>
          <w:color w:val="auto"/>
          <w:sz w:val="24"/>
          <w:szCs w:val="24"/>
        </w:rPr>
        <w:instrText xml:space="preserve"> ADDIN EN.CITE </w:instrText>
      </w:r>
      <w:r w:rsidR="00E3459D" w:rsidRPr="00657095">
        <w:rPr>
          <w:rFonts w:ascii="Times New Roman" w:hAnsi="Times New Roman" w:cs="Times New Roman"/>
          <w:color w:val="auto"/>
          <w:sz w:val="24"/>
          <w:szCs w:val="24"/>
        </w:rPr>
        <w:fldChar w:fldCharType="begin">
          <w:fldData xml:space="preserve">PEVuZE5vdGU+PENpdGU+PEF1dGhvcj5Ccm93bjwvQXV0aG9yPjxZZWFyPjIwMTE8L1llYXI+PFJl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</w:fldData>
        </w:fldChar>
      </w:r>
      <w:r w:rsidR="00E3459D" w:rsidRPr="00657095">
        <w:rPr>
          <w:rFonts w:ascii="Times New Roman" w:hAnsi="Times New Roman" w:cs="Times New Roman"/>
          <w:color w:val="auto"/>
          <w:sz w:val="24"/>
          <w:szCs w:val="24"/>
        </w:rPr>
        <w:instrText xml:space="preserve"> ADDIN EN.CITE.DATA </w:instrText>
      </w:r>
      <w:r w:rsidR="00E3459D" w:rsidRPr="00657095">
        <w:rPr>
          <w:rFonts w:ascii="Times New Roman" w:hAnsi="Times New Roman" w:cs="Times New Roman"/>
          <w:color w:val="auto"/>
          <w:sz w:val="24"/>
          <w:szCs w:val="24"/>
        </w:rPr>
      </w:r>
      <w:r w:rsidR="00E3459D"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r>
      <w:r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(Britz 2010; Yamanoue et al. 2010; Brown et al. 2011)</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w:t>
      </w:r>
      <w:r w:rsidR="000D415F" w:rsidRPr="00657095">
        <w:rPr>
          <w:rFonts w:ascii="Times New Roman" w:hAnsi="Times New Roman" w:cs="Times New Roman"/>
          <w:color w:val="auto"/>
          <w:sz w:val="24"/>
          <w:szCs w:val="24"/>
        </w:rPr>
        <w:t xml:space="preserve">Further, whether pectoral or pelvic fins may have been regained following loss remains uncertain </w:t>
      </w:r>
      <w:r w:rsidR="000D415F" w:rsidRPr="00657095">
        <w:rPr>
          <w:rFonts w:ascii="Times New Roman" w:hAnsi="Times New Roman" w:cs="Times New Roman"/>
          <w:color w:val="auto"/>
          <w:sz w:val="24"/>
          <w:szCs w:val="24"/>
        </w:rPr>
        <w:fldChar w:fldCharType="begin"/>
      </w:r>
      <w:r w:rsidR="000D415F" w:rsidRPr="00657095">
        <w:rPr>
          <w:rFonts w:ascii="Times New Roman" w:hAnsi="Times New Roman" w:cs="Times New Roman"/>
          <w:color w:val="auto"/>
          <w:sz w:val="24"/>
          <w:szCs w:val="24"/>
        </w:rPr>
        <w:instrText xml:space="preserve"> ADDIN EN.CITE &lt;EndNote&gt;&lt;Cite&gt;&lt;Author&gt;Nelson&lt;/Author&gt;&lt;Year&gt;1990&lt;/Year&gt;&lt;RecNum&gt;198&lt;/RecNum&gt;&lt;DisplayText&gt;(Nelson 1990)&lt;/DisplayText&gt;&lt;record&gt;&lt;rec-number&gt;198&lt;/rec-number&gt;&lt;foreign-keys&gt;&lt;key app="EN" db-id="eazevtzdfsxexlefx585rxt5rzp59xetp5xs" timestamp="1479159989"&gt;198&lt;/key&gt;&lt;/foreign-keys&gt;&lt;ref-type name="Journal Article"&gt;17&lt;/ref-type&gt;&lt;contributors&gt;&lt;authors&gt;&lt;author&gt;Nelson, J.S.&lt;/author&gt;&lt;/authors&gt;&lt;/contributors&gt;&lt;titles&gt;&lt;title&gt;Analysis of the multiple occurrence of pelvic fin absence in extant fishes&lt;/title&gt;&lt;secondary-title&gt;Matsya&lt;/secondary-title&gt;&lt;/titles&gt;&lt;periodical&gt;&lt;full-title&gt;Matsya&lt;/full-title&gt;&lt;abbr-1&gt;Matsya&lt;/abbr-1&gt;&lt;/periodical&gt;&lt;pages&gt;21-38&lt;/pages&gt;&lt;volume&gt;15/16&lt;/volume&gt;&lt;dates&gt;&lt;year&gt;1990&lt;/year&gt;&lt;/dates&gt;&lt;urls&gt;&lt;/urls&gt;&lt;/record&gt;&lt;/Cite&gt;&lt;/EndNote&gt;</w:instrText>
      </w:r>
      <w:r w:rsidR="000D415F" w:rsidRPr="00657095">
        <w:rPr>
          <w:rFonts w:ascii="Times New Roman" w:hAnsi="Times New Roman" w:cs="Times New Roman"/>
          <w:color w:val="auto"/>
          <w:sz w:val="24"/>
          <w:szCs w:val="24"/>
        </w:rPr>
        <w:fldChar w:fldCharType="separate"/>
      </w:r>
      <w:r w:rsidR="000D415F" w:rsidRPr="00657095">
        <w:rPr>
          <w:rFonts w:ascii="Times New Roman" w:hAnsi="Times New Roman" w:cs="Times New Roman"/>
          <w:noProof/>
          <w:color w:val="auto"/>
          <w:sz w:val="24"/>
          <w:szCs w:val="24"/>
        </w:rPr>
        <w:t>(Nelson 1990;</w:t>
      </w:r>
      <w:r w:rsidR="000D415F" w:rsidRPr="00657095">
        <w:rPr>
          <w:rFonts w:ascii="Times New Roman" w:hAnsi="Times New Roman" w:cs="Times New Roman"/>
          <w:color w:val="auto"/>
          <w:sz w:val="24"/>
          <w:szCs w:val="24"/>
        </w:rPr>
        <w:fldChar w:fldCharType="end"/>
      </w:r>
      <w:r w:rsidR="000D415F" w:rsidRPr="00657095">
        <w:rPr>
          <w:rFonts w:ascii="Times New Roman" w:hAnsi="Times New Roman" w:cs="Times New Roman"/>
          <w:color w:val="auto"/>
          <w:sz w:val="24"/>
          <w:szCs w:val="24"/>
        </w:rPr>
        <w:t xml:space="preserve"> </w:t>
      </w:r>
      <w:r w:rsidR="000D415F" w:rsidRPr="00657095">
        <w:rPr>
          <w:rFonts w:ascii="Times New Roman" w:hAnsi="Times New Roman" w:cs="Times New Roman"/>
          <w:color w:val="auto"/>
          <w:sz w:val="24"/>
          <w:szCs w:val="24"/>
        </w:rPr>
        <w:fldChar w:fldCharType="begin"/>
      </w:r>
      <w:r w:rsidR="000D415F" w:rsidRPr="00657095">
        <w:rPr>
          <w:rFonts w:ascii="Times New Roman" w:hAnsi="Times New Roman" w:cs="Times New Roman"/>
          <w:color w:val="auto"/>
          <w:sz w:val="24"/>
          <w:szCs w:val="24"/>
        </w:rPr>
        <w:instrText xml:space="preserve"> ADDIN EN.CITE &lt;EndNote&gt;&lt;Cite&gt;&lt;Author&gt;Yamanoue&lt;/Author&gt;&lt;Year&gt;2010&lt;/Year&gt;&lt;RecNum&gt;91&lt;/RecNum&gt;&lt;DisplayText&gt;(Yamanoue et al. 2010)&lt;/DisplayText&gt;&lt;record&gt;&lt;rec-number&gt;91&lt;/rec-number&gt;&lt;foreign-keys&gt;&lt;key app="EN" db-id="eazevtzdfsxexlefx585rxt5rzp59xetp5xs" timestamp="0"&gt;91&lt;/key&gt;&lt;/foreign-keys&gt;&lt;ref-type name="Journal Article"&gt;17&lt;/ref-type&gt;&lt;contributors&gt;&lt;authors&gt;&lt;author&gt;Yamanoue, Y.&lt;/author&gt;&lt;author&gt;Setiamarga, D. H.&lt;/author&gt;&lt;author&gt;Matsuura, K.&lt;/author&gt;&lt;/authors&gt;&lt;/contributors&gt;&lt;auth-address&gt;Atmosphere and Ocean Research Institute, University of Tokyo, 5-1-5 Kashiwanoha, Kashiwa, Chiba 277-8564, Japan. yamanouey@yahoo.co.jp&lt;/auth-address&gt;&lt;titles&gt;&lt;title&gt;Pelvic fins in teleosts: structure, function and evolution&lt;/title&gt;&lt;secondary-title&gt;Journal of Fish Biology&lt;/secondary-title&gt;&lt;alt-title&gt;Journal of fish biology&lt;/alt-title&gt;&lt;/titles&gt;&lt;periodical&gt;&lt;full-title&gt;Journal of Fish Biology&lt;/full-title&gt;&lt;abbr-1&gt;J. Fish Biol.&lt;/abbr-1&gt;&lt;/periodical&gt;&lt;alt-periodical&gt;&lt;full-title&gt;Journal of Fish Biology&lt;/full-title&gt;&lt;abbr-1&gt;J. Fish Biol.&lt;/abbr-1&gt;&lt;/alt-periodical&gt;&lt;pages&gt;1173-1208&lt;/pages&gt;&lt;volume&gt;77&lt;/volume&gt;&lt;number&gt;6&lt;/number&gt;&lt;edition&gt;2010/11/03&lt;/edition&gt;&lt;keywords&gt;&lt;keyword&gt;Animal Fins/*anatomy &amp;amp; histology/physiology&lt;/keyword&gt;&lt;keyword&gt;Animals&lt;/keyword&gt;&lt;keyword&gt;*Biological Evolution&lt;/keyword&gt;&lt;keyword&gt;Fishes/*anatomy &amp;amp; histology/physiology&lt;/keyword&gt;&lt;keyword&gt;Phylogeny&lt;/keyword&gt;&lt;/keywords&gt;&lt;dates&gt;&lt;year&gt;2010&lt;/year&gt;&lt;pub-dates&gt;&lt;date&gt;Oct&lt;/date&gt;&lt;/pub-dates&gt;&lt;/dates&gt;&lt;isbn&gt;1095-8649 (Electronic)&amp;#xD;0022-1112 (Linking)&lt;/isbn&gt;&lt;accession-num&gt;21039499&lt;/accession-num&gt;&lt;work-type&gt;Research Support, Non-U.S. Gov&amp;apos;t&amp;#xD;Review&lt;/work-type&gt;&lt;urls&gt;&lt;related-urls&gt;&lt;url&gt;http://www.ncbi.nlm.nih.gov/pubmed/21039499&lt;/url&gt;&lt;/related-urls&gt;&lt;/urls&gt;&lt;electronic-resource-num&gt;10.1111/j.1095-8649.2010.02674.x&lt;/electronic-resource-num&gt;&lt;/record&gt;&lt;/Cite&gt;&lt;/EndNote&gt;</w:instrText>
      </w:r>
      <w:r w:rsidR="000D415F" w:rsidRPr="00657095">
        <w:rPr>
          <w:rFonts w:ascii="Times New Roman" w:hAnsi="Times New Roman" w:cs="Times New Roman"/>
          <w:color w:val="auto"/>
          <w:sz w:val="24"/>
          <w:szCs w:val="24"/>
        </w:rPr>
        <w:fldChar w:fldCharType="separate"/>
      </w:r>
      <w:r w:rsidR="000D415F" w:rsidRPr="00657095">
        <w:rPr>
          <w:rFonts w:ascii="Times New Roman" w:hAnsi="Times New Roman" w:cs="Times New Roman"/>
          <w:noProof/>
          <w:color w:val="auto"/>
          <w:sz w:val="24"/>
          <w:szCs w:val="24"/>
        </w:rPr>
        <w:t>Yamanoue et al. 2010)</w:t>
      </w:r>
      <w:r w:rsidR="000D415F" w:rsidRPr="00657095">
        <w:rPr>
          <w:rFonts w:ascii="Times New Roman" w:hAnsi="Times New Roman" w:cs="Times New Roman"/>
          <w:color w:val="auto"/>
          <w:sz w:val="24"/>
          <w:szCs w:val="24"/>
        </w:rPr>
        <w:fldChar w:fldCharType="end"/>
      </w:r>
      <w:r w:rsidR="000D415F" w:rsidRPr="00657095">
        <w:rPr>
          <w:rFonts w:ascii="Times New Roman" w:hAnsi="Times New Roman" w:cs="Times New Roman"/>
          <w:color w:val="auto"/>
          <w:sz w:val="24"/>
          <w:szCs w:val="24"/>
        </w:rPr>
        <w:t xml:space="preserve">. Though there are known exceptions to Dollo’s law, i.e., that the loss of a complex trait is evolutionarily irreversible </w:t>
      </w:r>
      <w:r w:rsidR="000D415F" w:rsidRPr="00657095">
        <w:rPr>
          <w:rFonts w:ascii="Times New Roman" w:hAnsi="Times New Roman" w:cs="Times New Roman"/>
          <w:color w:val="auto"/>
          <w:sz w:val="24"/>
          <w:szCs w:val="24"/>
        </w:rPr>
        <w:fldChar w:fldCharType="begin">
          <w:fldData xml:space="preserve">PEVuZE5vdGU+PENpdGU+PEF1dGhvcj5XYWduZXI8L0F1dGhvcj48WWVhcj4xOTgyPC9ZZWFyPjxS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</w:fldData>
        </w:fldChar>
      </w:r>
      <w:r w:rsidR="000D415F" w:rsidRPr="00657095">
        <w:rPr>
          <w:rFonts w:ascii="Times New Roman" w:hAnsi="Times New Roman" w:cs="Times New Roman"/>
          <w:color w:val="auto"/>
          <w:sz w:val="24"/>
          <w:szCs w:val="24"/>
        </w:rPr>
        <w:instrText xml:space="preserve"> ADDIN EN.CITE </w:instrText>
      </w:r>
      <w:r w:rsidR="000D415F" w:rsidRPr="00657095">
        <w:rPr>
          <w:rFonts w:ascii="Times New Roman" w:hAnsi="Times New Roman" w:cs="Times New Roman"/>
          <w:color w:val="auto"/>
          <w:sz w:val="24"/>
          <w:szCs w:val="24"/>
        </w:rPr>
        <w:fldChar w:fldCharType="begin">
          <w:fldData xml:space="preserve">PEVuZE5vdGU+PENpdGU+PEF1dGhvcj5XYWduZXI8L0F1dGhvcj48WWVhcj4xOTgyPC9ZZWFyPjxS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</w:fldData>
        </w:fldChar>
      </w:r>
      <w:r w:rsidR="000D415F" w:rsidRPr="00657095">
        <w:rPr>
          <w:rFonts w:ascii="Times New Roman" w:hAnsi="Times New Roman" w:cs="Times New Roman"/>
          <w:color w:val="auto"/>
          <w:sz w:val="24"/>
          <w:szCs w:val="24"/>
        </w:rPr>
        <w:instrText xml:space="preserve"> ADDIN EN.CITE.DATA </w:instrText>
      </w:r>
      <w:r w:rsidR="000D415F" w:rsidRPr="00657095">
        <w:rPr>
          <w:rFonts w:ascii="Times New Roman" w:hAnsi="Times New Roman" w:cs="Times New Roman"/>
          <w:color w:val="auto"/>
          <w:sz w:val="24"/>
          <w:szCs w:val="24"/>
        </w:rPr>
      </w:r>
      <w:r w:rsidR="000D415F" w:rsidRPr="00657095">
        <w:rPr>
          <w:rFonts w:ascii="Times New Roman" w:hAnsi="Times New Roman" w:cs="Times New Roman"/>
          <w:color w:val="auto"/>
          <w:sz w:val="24"/>
          <w:szCs w:val="24"/>
        </w:rPr>
        <w:fldChar w:fldCharType="end"/>
      </w:r>
      <w:r w:rsidR="000D415F" w:rsidRPr="00657095">
        <w:rPr>
          <w:rFonts w:ascii="Times New Roman" w:hAnsi="Times New Roman" w:cs="Times New Roman"/>
          <w:color w:val="auto"/>
          <w:sz w:val="24"/>
          <w:szCs w:val="24"/>
        </w:rPr>
      </w:r>
      <w:r w:rsidR="000D415F" w:rsidRPr="00657095">
        <w:rPr>
          <w:rFonts w:ascii="Times New Roman" w:hAnsi="Times New Roman" w:cs="Times New Roman"/>
          <w:color w:val="auto"/>
          <w:sz w:val="24"/>
          <w:szCs w:val="24"/>
        </w:rPr>
        <w:fldChar w:fldCharType="separate"/>
      </w:r>
      <w:r w:rsidR="000D415F" w:rsidRPr="00657095">
        <w:rPr>
          <w:rFonts w:ascii="Times New Roman" w:hAnsi="Times New Roman" w:cs="Times New Roman"/>
          <w:noProof/>
          <w:color w:val="auto"/>
          <w:sz w:val="24"/>
          <w:szCs w:val="24"/>
        </w:rPr>
        <w:t>(Gould 1970; Farris 1977)</w:t>
      </w:r>
      <w:r w:rsidR="000D415F" w:rsidRPr="00657095">
        <w:rPr>
          <w:rFonts w:ascii="Times New Roman" w:hAnsi="Times New Roman" w:cs="Times New Roman"/>
          <w:color w:val="auto"/>
          <w:sz w:val="24"/>
          <w:szCs w:val="24"/>
        </w:rPr>
        <w:fldChar w:fldCharType="end"/>
      </w:r>
      <w:r w:rsidR="000D415F" w:rsidRPr="00657095">
        <w:rPr>
          <w:rFonts w:ascii="Times New Roman" w:hAnsi="Times New Roman" w:cs="Times New Roman"/>
          <w:color w:val="auto"/>
          <w:sz w:val="24"/>
          <w:szCs w:val="24"/>
        </w:rPr>
        <w:t xml:space="preserve">, </w:t>
      </w:r>
      <w:r w:rsidR="00DB44E5" w:rsidRPr="00657095">
        <w:rPr>
          <w:rFonts w:ascii="Times New Roman" w:hAnsi="Times New Roman" w:cs="Times New Roman"/>
          <w:color w:val="auto"/>
          <w:sz w:val="24"/>
          <w:szCs w:val="24"/>
        </w:rPr>
        <w:t xml:space="preserve">questions concerning </w:t>
      </w:r>
      <w:r w:rsidR="000D415F" w:rsidRPr="00657095">
        <w:rPr>
          <w:rFonts w:ascii="Times New Roman" w:hAnsi="Times New Roman" w:cs="Times New Roman"/>
          <w:color w:val="auto"/>
          <w:sz w:val="24"/>
          <w:szCs w:val="24"/>
        </w:rPr>
        <w:t>the taxonomic scope</w:t>
      </w:r>
      <w:r w:rsidR="00DB44E5" w:rsidRPr="00657095">
        <w:rPr>
          <w:rFonts w:ascii="Times New Roman" w:hAnsi="Times New Roman" w:cs="Times New Roman"/>
          <w:color w:val="auto"/>
          <w:sz w:val="24"/>
          <w:szCs w:val="24"/>
        </w:rPr>
        <w:t xml:space="preserve">, </w:t>
      </w:r>
      <w:r w:rsidR="000D415F" w:rsidRPr="00657095">
        <w:rPr>
          <w:rFonts w:ascii="Times New Roman" w:hAnsi="Times New Roman" w:cs="Times New Roman"/>
          <w:color w:val="auto"/>
          <w:sz w:val="24"/>
          <w:szCs w:val="24"/>
        </w:rPr>
        <w:t>frequency of reversal</w:t>
      </w:r>
      <w:r w:rsidR="00A019DF" w:rsidRPr="00657095">
        <w:rPr>
          <w:rFonts w:ascii="Times New Roman" w:hAnsi="Times New Roman" w:cs="Times New Roman"/>
          <w:color w:val="auto"/>
          <w:sz w:val="24"/>
          <w:szCs w:val="24"/>
        </w:rPr>
        <w:t>,</w:t>
      </w:r>
      <w:r w:rsidR="000D415F" w:rsidRPr="00657095">
        <w:rPr>
          <w:rFonts w:ascii="Times New Roman" w:hAnsi="Times New Roman" w:cs="Times New Roman"/>
          <w:color w:val="auto"/>
          <w:sz w:val="24"/>
          <w:szCs w:val="24"/>
        </w:rPr>
        <w:t xml:space="preserve"> and </w:t>
      </w:r>
      <w:r w:rsidR="00A019DF" w:rsidRPr="00657095">
        <w:rPr>
          <w:rFonts w:ascii="Times New Roman" w:hAnsi="Times New Roman" w:cs="Times New Roman"/>
          <w:color w:val="auto"/>
          <w:sz w:val="24"/>
          <w:szCs w:val="24"/>
        </w:rPr>
        <w:t>potential</w:t>
      </w:r>
      <w:r w:rsidR="000D415F" w:rsidRPr="00657095">
        <w:rPr>
          <w:rFonts w:ascii="Times New Roman" w:hAnsi="Times New Roman" w:cs="Times New Roman"/>
          <w:color w:val="auto"/>
          <w:sz w:val="24"/>
          <w:szCs w:val="24"/>
        </w:rPr>
        <w:t xml:space="preserve"> genetic bases </w:t>
      </w:r>
      <w:r w:rsidR="000D415F" w:rsidRPr="00657095">
        <w:rPr>
          <w:rFonts w:ascii="Times New Roman" w:hAnsi="Times New Roman" w:cs="Times New Roman"/>
          <w:color w:val="auto"/>
          <w:sz w:val="24"/>
          <w:szCs w:val="24"/>
        </w:rPr>
        <w:fldChar w:fldCharType="begin"/>
      </w:r>
      <w:r w:rsidR="000D415F" w:rsidRPr="00657095">
        <w:rPr>
          <w:rFonts w:ascii="Times New Roman" w:hAnsi="Times New Roman" w:cs="Times New Roman"/>
          <w:color w:val="auto"/>
          <w:sz w:val="24"/>
          <w:szCs w:val="24"/>
        </w:rPr>
        <w:instrText xml:space="preserve"> ADDIN EN.CITE &lt;EndNote&gt;&lt;Cite&gt;&lt;Author&gt;Collin&lt;/Author&gt;&lt;Year&gt;2008&lt;/Year&gt;&lt;RecNum&gt;317&lt;/RecNum&gt;&lt;DisplayText&gt;(Collin and Miglietta 2008)&lt;/DisplayText&gt;&lt;record&gt;&lt;rec-number&gt;317&lt;/rec-number&gt;&lt;foreign-keys&gt;&lt;key app="EN" db-id="eazevtzdfsxexlefx585rxt5rzp59xetp5xs" timestamp="1497300186"&gt;317&lt;/key&gt;&lt;/foreign-keys&gt;&lt;ref-type name="Journal Article"&gt;17&lt;/ref-type&gt;&lt;contributors&gt;&lt;authors&gt;&lt;author&gt;Collin, Rachel&lt;/author&gt;&lt;author&gt;Miglietta, Maria Pia&lt;/author&gt;&lt;/authors&gt;&lt;/contributors&gt;&lt;titles&gt;&lt;title&gt;Reversing opinions on Dollo&amp;apos;s Law&lt;/title&gt;&lt;secondary-title&gt;Trends in Ecology &amp;amp; Evolution&lt;/secondary-title&gt;&lt;/titles&gt;&lt;periodical&gt;&lt;full-title&gt;Trends in Ecology &amp;amp; Evolution&lt;/full-title&gt;&lt;abbr-1&gt;Trends Ecol. Evol.&lt;/abbr-1&gt;&lt;/periodical&gt;&lt;pages&gt;602-609&lt;/pages&gt;&lt;volume&gt;23&lt;/volume&gt;&lt;number&gt;11&lt;/number&gt;&lt;dates&gt;&lt;year&gt;2008&lt;/year&gt;&lt;/dates&gt;&lt;publisher&gt;Elsevier&lt;/publisher&gt;&lt;isbn&gt;0169-5347&lt;/isbn&gt;&lt;urls&gt;&lt;related-urls&gt;&lt;url&gt;http://dx.doi.org/10.1016/j.tree.2008.06.013&lt;/url&gt;&lt;url&gt;http://www.cell.com/trends/ecology-evolution/fulltext/S0169-5347(08)00273-5?_returnURL=http%3A%2F%2Flinkinghub.elsevier.com%2Fretrieve%2Fpii%2FS0169534708002735%3Fshowall%3Dtrue&lt;/url&gt;&lt;/related-urls&gt;&lt;/urls&gt;&lt;electronic-resource-num&gt;10.1016/j.tree.2008.06.013&lt;/electronic-resource-num&gt;&lt;access-date&gt;2017/06/12&lt;/access-date&gt;&lt;/record&gt;&lt;/Cite&gt;&lt;/EndNote&gt;</w:instrText>
      </w:r>
      <w:r w:rsidR="000D415F" w:rsidRPr="00657095">
        <w:rPr>
          <w:rFonts w:ascii="Times New Roman" w:hAnsi="Times New Roman" w:cs="Times New Roman"/>
          <w:color w:val="auto"/>
          <w:sz w:val="24"/>
          <w:szCs w:val="24"/>
        </w:rPr>
        <w:fldChar w:fldCharType="separate"/>
      </w:r>
      <w:r w:rsidR="000D415F" w:rsidRPr="00657095">
        <w:rPr>
          <w:rFonts w:ascii="Times New Roman" w:hAnsi="Times New Roman" w:cs="Times New Roman"/>
          <w:noProof/>
          <w:color w:val="auto"/>
          <w:sz w:val="24"/>
          <w:szCs w:val="24"/>
        </w:rPr>
        <w:t>(Collin and Miglietta 2008)</w:t>
      </w:r>
      <w:r w:rsidR="000D415F" w:rsidRPr="00657095">
        <w:rPr>
          <w:rFonts w:ascii="Times New Roman" w:hAnsi="Times New Roman" w:cs="Times New Roman"/>
          <w:color w:val="auto"/>
          <w:sz w:val="24"/>
          <w:szCs w:val="24"/>
        </w:rPr>
        <w:fldChar w:fldCharType="end"/>
      </w:r>
      <w:r w:rsidR="000D415F" w:rsidRPr="00657095">
        <w:rPr>
          <w:rFonts w:ascii="Times New Roman" w:hAnsi="Times New Roman" w:cs="Times New Roman"/>
          <w:color w:val="auto"/>
          <w:sz w:val="24"/>
          <w:szCs w:val="24"/>
        </w:rPr>
        <w:t xml:space="preserve"> </w:t>
      </w:r>
      <w:r w:rsidR="00DB44E5" w:rsidRPr="00657095">
        <w:rPr>
          <w:rFonts w:ascii="Times New Roman" w:hAnsi="Times New Roman" w:cs="Times New Roman"/>
          <w:color w:val="auto"/>
          <w:sz w:val="24"/>
          <w:szCs w:val="24"/>
        </w:rPr>
        <w:t>remain unanswered</w:t>
      </w:r>
      <w:r w:rsidR="000D415F" w:rsidRPr="00657095">
        <w:rPr>
          <w:rFonts w:ascii="Times New Roman" w:hAnsi="Times New Roman" w:cs="Times New Roman"/>
          <w:color w:val="auto"/>
          <w:sz w:val="24"/>
          <w:szCs w:val="24"/>
        </w:rPr>
        <w:t>.</w:t>
      </w:r>
    </w:p>
    <w:p w14:paraId="44CBFBCF" w14:textId="12DBAA4C" w:rsidR="001941FF" w:rsidRPr="00657095" w:rsidRDefault="00F640E0"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Addr</w:t>
      </w:r>
      <w:r w:rsidR="00556607" w:rsidRPr="00657095">
        <w:rPr>
          <w:rFonts w:ascii="Times New Roman" w:hAnsi="Times New Roman" w:cs="Times New Roman"/>
          <w:color w:val="auto"/>
          <w:sz w:val="24"/>
          <w:szCs w:val="24"/>
        </w:rPr>
        <w:t xml:space="preserve">essing any </w:t>
      </w:r>
      <w:r w:rsidR="006B6840" w:rsidRPr="00657095">
        <w:rPr>
          <w:rFonts w:ascii="Times New Roman" w:hAnsi="Times New Roman" w:cs="Times New Roman"/>
          <w:color w:val="auto"/>
          <w:sz w:val="24"/>
          <w:szCs w:val="24"/>
        </w:rPr>
        <w:t>broad-scale</w:t>
      </w:r>
      <w:r w:rsidR="00556607" w:rsidRPr="00657095">
        <w:rPr>
          <w:rFonts w:ascii="Times New Roman" w:hAnsi="Times New Roman" w:cs="Times New Roman"/>
          <w:color w:val="auto"/>
          <w:sz w:val="24"/>
          <w:szCs w:val="24"/>
        </w:rPr>
        <w:t xml:space="preserve"> question</w:t>
      </w:r>
      <w:r w:rsidRPr="00657095">
        <w:rPr>
          <w:rFonts w:ascii="Times New Roman" w:hAnsi="Times New Roman" w:cs="Times New Roman"/>
          <w:color w:val="auto"/>
          <w:sz w:val="24"/>
          <w:szCs w:val="24"/>
        </w:rPr>
        <w:t xml:space="preserve"> concerning the </w:t>
      </w:r>
      <w:r w:rsidR="00481D25" w:rsidRPr="00657095">
        <w:rPr>
          <w:rFonts w:ascii="Times New Roman" w:hAnsi="Times New Roman" w:cs="Times New Roman"/>
          <w:color w:val="auto"/>
          <w:sz w:val="24"/>
          <w:szCs w:val="24"/>
        </w:rPr>
        <w:t>evolution</w:t>
      </w:r>
      <w:r w:rsidRPr="00657095">
        <w:rPr>
          <w:rFonts w:ascii="Times New Roman" w:hAnsi="Times New Roman" w:cs="Times New Roman"/>
          <w:color w:val="auto"/>
          <w:sz w:val="24"/>
          <w:szCs w:val="24"/>
        </w:rPr>
        <w:t xml:space="preserve"> of </w:t>
      </w:r>
      <w:r w:rsidR="00CF6229" w:rsidRPr="00657095">
        <w:rPr>
          <w:rFonts w:ascii="Times New Roman" w:hAnsi="Times New Roman" w:cs="Times New Roman"/>
          <w:color w:val="auto"/>
          <w:sz w:val="24"/>
          <w:szCs w:val="24"/>
        </w:rPr>
        <w:t xml:space="preserve">traits </w:t>
      </w:r>
      <w:r w:rsidRPr="00657095">
        <w:rPr>
          <w:rFonts w:ascii="Times New Roman" w:hAnsi="Times New Roman" w:cs="Times New Roman"/>
          <w:color w:val="auto"/>
          <w:sz w:val="24"/>
          <w:szCs w:val="24"/>
        </w:rPr>
        <w:t xml:space="preserve">requires a </w:t>
      </w:r>
      <w:r w:rsidR="006B6840" w:rsidRPr="00657095">
        <w:rPr>
          <w:rFonts w:ascii="Times New Roman" w:hAnsi="Times New Roman" w:cs="Times New Roman"/>
          <w:color w:val="auto"/>
          <w:sz w:val="24"/>
          <w:szCs w:val="24"/>
        </w:rPr>
        <w:t xml:space="preserve">comprehensive </w:t>
      </w:r>
      <w:r w:rsidRPr="00657095">
        <w:rPr>
          <w:rFonts w:ascii="Times New Roman" w:hAnsi="Times New Roman" w:cs="Times New Roman"/>
          <w:color w:val="auto"/>
          <w:sz w:val="24"/>
          <w:szCs w:val="24"/>
        </w:rPr>
        <w:t xml:space="preserve">source </w:t>
      </w:r>
      <w:r w:rsidR="00CF6229" w:rsidRPr="00657095">
        <w:rPr>
          <w:rFonts w:ascii="Times New Roman" w:hAnsi="Times New Roman" w:cs="Times New Roman"/>
          <w:color w:val="auto"/>
          <w:sz w:val="24"/>
          <w:szCs w:val="24"/>
        </w:rPr>
        <w:t>of data</w:t>
      </w:r>
      <w:r w:rsidR="00556607" w:rsidRPr="00657095">
        <w:rPr>
          <w:rFonts w:ascii="Times New Roman" w:hAnsi="Times New Roman" w:cs="Times New Roman"/>
          <w:color w:val="auto"/>
          <w:sz w:val="24"/>
          <w:szCs w:val="24"/>
        </w:rPr>
        <w:t>.</w:t>
      </w:r>
      <w:r w:rsidR="00A41564" w:rsidRPr="00657095">
        <w:rPr>
          <w:rFonts w:ascii="Times New Roman" w:hAnsi="Times New Roman" w:cs="Times New Roman"/>
          <w:color w:val="auto"/>
          <w:sz w:val="24"/>
          <w:szCs w:val="24"/>
        </w:rPr>
        <w:t xml:space="preserve"> </w:t>
      </w:r>
      <w:r w:rsidR="00CF6229" w:rsidRPr="00657095">
        <w:rPr>
          <w:rFonts w:ascii="Times New Roman" w:hAnsi="Times New Roman" w:cs="Times New Roman"/>
          <w:color w:val="auto"/>
          <w:sz w:val="24"/>
          <w:szCs w:val="24"/>
        </w:rPr>
        <w:t xml:space="preserve">Such large data sets must be readily extractable and computable, as </w:t>
      </w:r>
      <w:r w:rsidR="006A32CB" w:rsidRPr="00657095">
        <w:rPr>
          <w:rFonts w:ascii="Times New Roman" w:hAnsi="Times New Roman" w:cs="Times New Roman"/>
          <w:color w:val="auto"/>
          <w:sz w:val="24"/>
          <w:szCs w:val="24"/>
        </w:rPr>
        <w:t>manual aggregation from a dispersed literature is essentially intractable</w:t>
      </w:r>
      <w:r w:rsidR="00CF6229" w:rsidRPr="00657095">
        <w:rPr>
          <w:rFonts w:ascii="Times New Roman" w:hAnsi="Times New Roman" w:cs="Times New Roman"/>
          <w:color w:val="auto"/>
          <w:sz w:val="24"/>
          <w:szCs w:val="24"/>
        </w:rPr>
        <w:t xml:space="preserve">. Free text phenotypic descriptions </w:t>
      </w:r>
      <w:r w:rsidR="006A32CB" w:rsidRPr="00657095">
        <w:rPr>
          <w:rFonts w:ascii="Times New Roman" w:hAnsi="Times New Roman" w:cs="Times New Roman"/>
          <w:color w:val="auto"/>
          <w:sz w:val="24"/>
          <w:szCs w:val="24"/>
        </w:rPr>
        <w:t xml:space="preserve">from </w:t>
      </w:r>
      <w:r w:rsidR="00CF6229" w:rsidRPr="00657095">
        <w:rPr>
          <w:rFonts w:ascii="Times New Roman" w:hAnsi="Times New Roman" w:cs="Times New Roman"/>
          <w:color w:val="auto"/>
          <w:sz w:val="24"/>
          <w:szCs w:val="24"/>
        </w:rPr>
        <w:t xml:space="preserve">the literature </w:t>
      </w:r>
      <w:r w:rsidR="006A32CB" w:rsidRPr="00657095">
        <w:rPr>
          <w:rFonts w:ascii="Times New Roman" w:hAnsi="Times New Roman" w:cs="Times New Roman"/>
          <w:color w:val="auto"/>
          <w:sz w:val="24"/>
          <w:szCs w:val="24"/>
        </w:rPr>
        <w:t xml:space="preserve">that are </w:t>
      </w:r>
      <w:r w:rsidR="00CF6229" w:rsidRPr="00657095">
        <w:rPr>
          <w:rFonts w:ascii="Times New Roman" w:hAnsi="Times New Roman" w:cs="Times New Roman"/>
          <w:color w:val="auto"/>
          <w:sz w:val="24"/>
          <w:szCs w:val="24"/>
        </w:rPr>
        <w:t xml:space="preserve">tagged with appropriate ontology terms (via Uniform Resource Identifiers [URIs]) provide </w:t>
      </w:r>
      <w:r w:rsidR="005F4E7B" w:rsidRPr="00657095">
        <w:rPr>
          <w:rFonts w:ascii="Times New Roman" w:hAnsi="Times New Roman" w:cs="Times New Roman"/>
          <w:color w:val="auto"/>
          <w:sz w:val="24"/>
          <w:szCs w:val="24"/>
        </w:rPr>
        <w:t>semantic</w:t>
      </w:r>
      <w:r w:rsidR="00CF6229" w:rsidRPr="00657095">
        <w:rPr>
          <w:rFonts w:ascii="Times New Roman" w:hAnsi="Times New Roman" w:cs="Times New Roman"/>
          <w:color w:val="auto"/>
          <w:sz w:val="24"/>
          <w:szCs w:val="24"/>
        </w:rPr>
        <w:t xml:space="preserve"> information that allows for automated collection and computation </w:t>
      </w:r>
      <w:r w:rsidR="005F4E7B" w:rsidRPr="00657095">
        <w:rPr>
          <w:rFonts w:ascii="Times New Roman" w:hAnsi="Times New Roman" w:cs="Times New Roman"/>
          <w:color w:val="auto"/>
          <w:sz w:val="24"/>
          <w:szCs w:val="24"/>
        </w:rPr>
        <w:t xml:space="preserve">of morphological data </w:t>
      </w:r>
      <w:r w:rsidR="00722307" w:rsidRPr="00657095">
        <w:rPr>
          <w:rFonts w:ascii="Times New Roman" w:hAnsi="Times New Roman" w:cs="Times New Roman"/>
          <w:color w:val="auto"/>
          <w:sz w:val="24"/>
          <w:szCs w:val="24"/>
        </w:rPr>
        <w:t>across species</w:t>
      </w:r>
      <w:r w:rsidR="00CF6229" w:rsidRPr="00657095">
        <w:rPr>
          <w:rFonts w:ascii="Times New Roman" w:hAnsi="Times New Roman" w:cs="Times New Roman"/>
          <w:color w:val="auto"/>
          <w:sz w:val="24"/>
          <w:szCs w:val="24"/>
        </w:rPr>
        <w:t xml:space="preserve">. </w:t>
      </w:r>
      <w:r w:rsidR="00722307" w:rsidRPr="00657095">
        <w:rPr>
          <w:rFonts w:ascii="Times New Roman" w:hAnsi="Times New Roman" w:cs="Times New Roman"/>
          <w:color w:val="auto"/>
          <w:sz w:val="24"/>
          <w:szCs w:val="24"/>
        </w:rPr>
        <w:t>For</w:t>
      </w:r>
      <w:r w:rsidR="00CF6229" w:rsidRPr="00657095">
        <w:rPr>
          <w:rFonts w:ascii="Times New Roman" w:hAnsi="Times New Roman" w:cs="Times New Roman"/>
          <w:color w:val="auto"/>
          <w:sz w:val="24"/>
          <w:szCs w:val="24"/>
        </w:rPr>
        <w:t xml:space="preserve"> paired fin</w:t>
      </w:r>
      <w:r w:rsidR="00722307" w:rsidRPr="00657095">
        <w:rPr>
          <w:rFonts w:ascii="Times New Roman" w:hAnsi="Times New Roman" w:cs="Times New Roman"/>
          <w:color w:val="auto"/>
          <w:sz w:val="24"/>
          <w:szCs w:val="24"/>
        </w:rPr>
        <w:t xml:space="preserve"> data</w:t>
      </w:r>
      <w:r w:rsidR="00CF6229" w:rsidRPr="00657095">
        <w:rPr>
          <w:rFonts w:ascii="Times New Roman" w:hAnsi="Times New Roman" w:cs="Times New Roman"/>
          <w:color w:val="auto"/>
          <w:sz w:val="24"/>
          <w:szCs w:val="24"/>
        </w:rPr>
        <w:t>, w</w:t>
      </w:r>
      <w:r w:rsidR="001941FF" w:rsidRPr="00657095">
        <w:rPr>
          <w:rFonts w:ascii="Times New Roman" w:hAnsi="Times New Roman" w:cs="Times New Roman"/>
          <w:color w:val="auto"/>
          <w:sz w:val="24"/>
          <w:szCs w:val="24"/>
        </w:rPr>
        <w:t>e turned to the Phenoscape Knowle</w:t>
      </w:r>
      <w:r w:rsidR="005F4E7B" w:rsidRPr="00657095">
        <w:rPr>
          <w:rFonts w:ascii="Times New Roman" w:hAnsi="Times New Roman" w:cs="Times New Roman"/>
          <w:color w:val="auto"/>
          <w:sz w:val="24"/>
          <w:szCs w:val="24"/>
        </w:rPr>
        <w:t>dgebase (KB; kb.phenoscape.org)</w:t>
      </w:r>
      <w:r w:rsidR="001941FF" w:rsidRPr="00657095">
        <w:rPr>
          <w:rFonts w:ascii="Times New Roman" w:hAnsi="Times New Roman" w:cs="Times New Roman"/>
          <w:color w:val="auto"/>
          <w:sz w:val="24"/>
          <w:szCs w:val="24"/>
        </w:rPr>
        <w:t xml:space="preserve"> </w:t>
      </w:r>
      <w:r w:rsidR="001B797B" w:rsidRPr="00657095">
        <w:rPr>
          <w:rFonts w:ascii="Times New Roman" w:hAnsi="Times New Roman" w:cs="Times New Roman"/>
          <w:color w:val="auto"/>
          <w:sz w:val="24"/>
          <w:szCs w:val="24"/>
        </w:rPr>
        <w:t xml:space="preserve">for </w:t>
      </w:r>
      <w:r w:rsidR="001941FF" w:rsidRPr="00657095">
        <w:rPr>
          <w:rFonts w:ascii="Times New Roman" w:hAnsi="Times New Roman" w:cs="Times New Roman"/>
          <w:color w:val="auto"/>
          <w:sz w:val="24"/>
          <w:szCs w:val="24"/>
        </w:rPr>
        <w:t xml:space="preserve">computable phenotypic biodiversity information across vertebrates. The KB contains ontology-annotated phenotypic data based </w:t>
      </w:r>
      <w:r w:rsidR="005021A8" w:rsidRPr="00657095">
        <w:rPr>
          <w:rFonts w:ascii="Times New Roman" w:hAnsi="Times New Roman" w:cs="Times New Roman"/>
          <w:color w:val="auto"/>
          <w:sz w:val="24"/>
          <w:szCs w:val="24"/>
        </w:rPr>
        <w:t xml:space="preserve">primarily </w:t>
      </w:r>
      <w:r w:rsidR="001941FF" w:rsidRPr="00657095">
        <w:rPr>
          <w:rFonts w:ascii="Times New Roman" w:hAnsi="Times New Roman" w:cs="Times New Roman"/>
          <w:color w:val="auto"/>
          <w:sz w:val="24"/>
          <w:szCs w:val="24"/>
        </w:rPr>
        <w:t xml:space="preserve">on published character matrices </w:t>
      </w:r>
      <w:r w:rsidR="001941FF"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&lt;EndNote&gt;&lt;Cite&gt;&lt;Author&gt;Dececchi&lt;/Author&gt;&lt;Year&gt;2015&lt;/Year&gt;&lt;RecNum&gt;21&lt;/RecNum&gt;&lt;DisplayText&gt;(Dececchi et al. 2015)&lt;/DisplayText&gt;&lt;record&gt;&lt;rec-number&gt;21&lt;/rec-number&gt;&lt;foreign-keys&gt;&lt;key app="EN" db-id="eazevtzdfsxexlefx585rxt5rzp59xetp5xs" timestamp="0"&gt;21&lt;/key&gt;&lt;/foreign-keys&gt;&lt;ref-type name="Journal Article"&gt;17&lt;/ref-type&gt;&lt;contributors&gt;&lt;authors&gt;&lt;author&gt;Dececchi, T. Alexander&lt;/author&gt;&lt;author&gt;Balhoff, James P.&lt;/author&gt;&lt;author&gt;Lapp, Hilmar&lt;/author&gt;&lt;author&gt;Mabee, Paula M.&lt;/author&gt;&lt;/authors&gt;&lt;/contributors&gt;&lt;titles&gt;&lt;title&gt;Toward synthesizing our knowledge of morphology: using ontologies and machine reasoning to extract presence/absence evolutionary phenotypes across studies&lt;/title&gt;&lt;secondary-title&gt;Systematic Biology&lt;/secondary-title&gt;&lt;short-title&gt;Syst Biol&lt;/short-title&gt;&lt;/titles&gt;&lt;periodical&gt;&lt;full-title&gt;Systematic Biology&lt;/full-title&gt;&lt;abbr-1&gt;Syst. Biol.&lt;/abbr-1&gt;&lt;/periodical&gt;&lt;pages&gt;936-952&lt;/pages&gt;&lt;volume&gt;64&lt;/volume&gt;&lt;number&gt;6&lt;/number&gt;&lt;dates&gt;&lt;year&gt;2015&lt;/year&gt;&lt;pub-dates&gt;&lt;date&gt;May 26, 2015&lt;/date&gt;&lt;/pub-dates&gt;&lt;/dates&gt;&lt;urls&gt;&lt;related-urls&gt;&lt;url&gt;http://sysbio.oxfordjournals.org/content/early/2015/05/26/sysbio.syv031.abstract&lt;/url&gt;&lt;url&gt;http://sysbio.oxfordjournals.org/content/64/6/936.full.pdf&lt;/url&gt;&lt;/related-urls&gt;&lt;/urls&gt;&lt;electronic-resource-num&gt;10.1093/sysbio/syv031&lt;/electronic-resource-num&gt;&lt;/record&gt;&lt;/Cite&gt;&lt;/EndNote&gt;</w:instrText>
      </w:r>
      <w:r w:rsidR="001941FF"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(Dececchi et al. 2015)</w:t>
      </w:r>
      <w:r w:rsidR="001941FF" w:rsidRPr="00657095">
        <w:rPr>
          <w:rFonts w:ascii="Times New Roman" w:hAnsi="Times New Roman" w:cs="Times New Roman"/>
          <w:color w:val="auto"/>
          <w:sz w:val="24"/>
          <w:szCs w:val="24"/>
        </w:rPr>
        <w:fldChar w:fldCharType="end"/>
      </w:r>
      <w:r w:rsidR="00101B3F" w:rsidRPr="00657095">
        <w:rPr>
          <w:rFonts w:ascii="Times New Roman" w:hAnsi="Times New Roman" w:cs="Times New Roman"/>
          <w:color w:val="auto"/>
          <w:sz w:val="24"/>
          <w:szCs w:val="24"/>
        </w:rPr>
        <w:t>,</w:t>
      </w:r>
      <w:r w:rsidR="004F5DA4" w:rsidRPr="00657095">
        <w:rPr>
          <w:rFonts w:ascii="Times New Roman" w:hAnsi="Times New Roman" w:cs="Times New Roman"/>
          <w:color w:val="auto"/>
          <w:sz w:val="24"/>
          <w:szCs w:val="24"/>
        </w:rPr>
        <w:t xml:space="preserve"> but also </w:t>
      </w:r>
      <w:r w:rsidR="00F153C4" w:rsidRPr="00657095">
        <w:rPr>
          <w:rFonts w:ascii="Times New Roman" w:hAnsi="Times New Roman" w:cs="Times New Roman"/>
          <w:color w:val="auto"/>
          <w:sz w:val="24"/>
          <w:szCs w:val="24"/>
        </w:rPr>
        <w:t>some</w:t>
      </w:r>
      <w:r w:rsidR="00E3126C" w:rsidRPr="00657095">
        <w:rPr>
          <w:rFonts w:ascii="Times New Roman" w:hAnsi="Times New Roman" w:cs="Times New Roman"/>
          <w:color w:val="auto"/>
          <w:sz w:val="24"/>
          <w:szCs w:val="24"/>
          <w:lang w:val="en-CA"/>
        </w:rPr>
        <w:t xml:space="preserve"> </w:t>
      </w:r>
      <w:r w:rsidR="00E3126C" w:rsidRPr="00657095">
        <w:rPr>
          <w:rFonts w:ascii="Times New Roman" w:hAnsi="Times New Roman" w:cs="Times New Roman"/>
          <w:color w:val="auto"/>
          <w:sz w:val="24"/>
          <w:szCs w:val="24"/>
        </w:rPr>
        <w:t>monograph</w:t>
      </w:r>
      <w:r w:rsidR="00E3126C" w:rsidRPr="00657095">
        <w:rPr>
          <w:rFonts w:ascii="Times New Roman" w:hAnsi="Times New Roman" w:cs="Times New Roman"/>
          <w:color w:val="auto"/>
          <w:sz w:val="24"/>
          <w:szCs w:val="24"/>
          <w:lang w:val="en-CA"/>
        </w:rPr>
        <w:t xml:space="preserve">ic treatments </w:t>
      </w:r>
      <w:r w:rsidR="00F4730E" w:rsidRPr="00657095">
        <w:rPr>
          <w:rFonts w:ascii="Times New Roman" w:hAnsi="Times New Roman" w:cs="Times New Roman"/>
          <w:color w:val="auto"/>
          <w:sz w:val="24"/>
          <w:szCs w:val="24"/>
          <w:lang w:val="en-CA"/>
        </w:rPr>
        <w:fldChar w:fldCharType="begin"/>
      </w:r>
      <w:r w:rsidR="00E3459D" w:rsidRPr="00657095">
        <w:rPr>
          <w:rFonts w:ascii="Times New Roman" w:hAnsi="Times New Roman" w:cs="Times New Roman"/>
          <w:color w:val="auto"/>
          <w:sz w:val="24"/>
          <w:szCs w:val="24"/>
          <w:lang w:val="en-CA"/>
        </w:rPr>
        <w:instrText xml:space="preserve"> ADDIN EN.CITE &lt;EndNote&gt;&lt;Cite&gt;&lt;Author&gt;Dececchi&lt;/Author&gt;&lt;Year&gt;2016&lt;/Year&gt;&lt;RecNum&gt;194&lt;/RecNum&gt;&lt;DisplayText&gt;(Dececchi et al. 2016)&lt;/DisplayText&gt;&lt;record&gt;&lt;rec-number&gt;194&lt;/rec-number&gt;&lt;foreign-keys&gt;&lt;key app="EN" db-id="eazevtzdfsxexlefx585rxt5rzp59xetp5xs" timestamp="1478583248"&gt;194&lt;/key&gt;&lt;/foreign-keys&gt;&lt;ref-type name="Journal Article"&gt;17&lt;/ref-type&gt;&lt;contributors&gt;&lt;authors&gt;&lt;author&gt;Dececchi, T. Alex&lt;/author&gt;&lt;author&gt;Mabee, Paula M.&lt;/author&gt;&lt;author&gt;Blackburn, David C.&lt;/author&gt;&lt;/authors&gt;&lt;/contributors&gt;&lt;titles&gt;&lt;title&gt;Data sources for trait databases: comparing the phenomic content of monographs and evolutionary matrices&lt;/title&gt;&lt;secondary-title&gt;PLoS ONE&lt;/secondary-title&gt;&lt;/titles&gt;&lt;periodical&gt;&lt;full-title&gt;PLoS ONE&lt;/full-title&gt;&lt;abbr-1&gt;PLoS ONE&lt;/abbr-1&gt;&lt;/periodical&gt;&lt;pages&gt;e0155680&lt;/pages&gt;&lt;volume&gt;11&lt;/volume&gt;&lt;number&gt;5&lt;/number&gt;&lt;dates&gt;&lt;year&gt;2016&lt;/year&gt;&lt;/dates&gt;&lt;publisher&gt;Public Library of Science&lt;/publisher&gt;&lt;urls&gt;&lt;related-urls&gt;&lt;url&gt;http://dx.doi.org/10.1371%2Fjournal.pone.0155680&lt;/url&gt;&lt;url&gt;https://www.ncbi.nlm.nih.gov/pmc/articles/PMC4871461/pdf/pone.0155680.pdf&lt;/url&gt;&lt;/related-urls&gt;&lt;/urls&gt;&lt;electronic-resource-num&gt;10.1371/journal.pone.0155680&lt;/electronic-resource-num&gt;&lt;/record&gt;&lt;/Cite&gt;&lt;/EndNote&gt;</w:instrText>
      </w:r>
      <w:r w:rsidR="00F4730E" w:rsidRPr="00657095">
        <w:rPr>
          <w:rFonts w:ascii="Times New Roman" w:hAnsi="Times New Roman" w:cs="Times New Roman"/>
          <w:color w:val="auto"/>
          <w:sz w:val="24"/>
          <w:szCs w:val="24"/>
          <w:lang w:val="en-CA"/>
        </w:rPr>
        <w:fldChar w:fldCharType="separate"/>
      </w:r>
      <w:r w:rsidR="00E3459D" w:rsidRPr="00657095">
        <w:rPr>
          <w:rFonts w:ascii="Times New Roman" w:hAnsi="Times New Roman" w:cs="Times New Roman"/>
          <w:noProof/>
          <w:color w:val="auto"/>
          <w:sz w:val="24"/>
          <w:szCs w:val="24"/>
          <w:lang w:val="en-CA"/>
        </w:rPr>
        <w:t>(</w:t>
      </w:r>
      <w:r w:rsidR="00947389" w:rsidRPr="00657095">
        <w:rPr>
          <w:rFonts w:ascii="Times New Roman" w:hAnsi="Times New Roman" w:cs="Times New Roman"/>
          <w:noProof/>
          <w:color w:val="auto"/>
          <w:sz w:val="24"/>
          <w:szCs w:val="24"/>
          <w:lang w:val="en-CA"/>
        </w:rPr>
        <w:t xml:space="preserve">e.g., </w:t>
      </w:r>
      <w:r w:rsidR="00947389" w:rsidRPr="00657095">
        <w:rPr>
          <w:rFonts w:ascii="Times New Roman" w:hAnsi="Times New Roman" w:cs="Times New Roman"/>
          <w:color w:val="auto"/>
          <w:sz w:val="24"/>
          <w:szCs w:val="24"/>
        </w:rPr>
        <w:fldChar w:fldCharType="begin"/>
      </w:r>
      <w:r w:rsidR="00947389" w:rsidRPr="00657095">
        <w:rPr>
          <w:rFonts w:ascii="Times New Roman" w:hAnsi="Times New Roman" w:cs="Times New Roman"/>
          <w:color w:val="auto"/>
          <w:sz w:val="24"/>
          <w:szCs w:val="24"/>
        </w:rPr>
        <w:instrText xml:space="preserve"> ADDIN EN.CITE &lt;EndNote&gt;&lt;Cite&gt;&lt;Author&gt;Nelson&lt;/Author&gt;&lt;Year&gt;2006&lt;/Year&gt;&lt;RecNum&gt;20&lt;/RecNum&gt;&lt;DisplayText&gt;(Nelson 2006)&lt;/DisplayText&gt;&lt;record&gt;&lt;rec-number&gt;20&lt;/rec-number&gt;&lt;foreign-keys&gt;&lt;key app="EN" db-id="eazevtzdfsxexlefx585rxt5rzp59xetp5xs" timestamp="0"&gt;20&lt;/key&gt;&lt;/foreign-keys&gt;&lt;ref-type name="Book"&gt;6&lt;/ref-type&gt;&lt;contributors&gt;&lt;authors&gt;&lt;author&gt;Nelson, J.S.&lt;/author&gt;&lt;/authors&gt;&lt;tertiary-authors&gt;&lt;author&gt;4th&lt;/author&gt;&lt;/tertiary-authors&gt;&lt;/contributors&gt;&lt;titles&gt;&lt;title&gt;Fishes of the World&lt;/title&gt;&lt;/titles&gt;&lt;pages&gt;601&lt;/pages&gt;&lt;edition&gt;4th&lt;/edition&gt;&lt;dates&gt;&lt;year&gt;2006&lt;/year&gt;&lt;/dates&gt;&lt;pub-location&gt;New York&lt;/pub-location&gt;&lt;publisher&gt;John Wiley &amp;amp; Sons, Inc.&lt;/publisher&gt;&lt;urls&gt;&lt;/urls&gt;&lt;/record&gt;&lt;/Cite&gt;&lt;/EndNote&gt;</w:instrText>
      </w:r>
      <w:r w:rsidR="00947389" w:rsidRPr="00657095">
        <w:rPr>
          <w:rFonts w:ascii="Times New Roman" w:hAnsi="Times New Roman" w:cs="Times New Roman"/>
          <w:color w:val="auto"/>
          <w:sz w:val="24"/>
          <w:szCs w:val="24"/>
        </w:rPr>
        <w:fldChar w:fldCharType="separate"/>
      </w:r>
      <w:r w:rsidR="00947389" w:rsidRPr="00657095">
        <w:rPr>
          <w:rFonts w:ascii="Times New Roman" w:hAnsi="Times New Roman" w:cs="Times New Roman"/>
          <w:noProof/>
          <w:color w:val="auto"/>
          <w:sz w:val="24"/>
          <w:szCs w:val="24"/>
        </w:rPr>
        <w:t xml:space="preserve">Nelson 2006; </w:t>
      </w:r>
      <w:r w:rsidR="00947389" w:rsidRPr="00657095">
        <w:rPr>
          <w:rFonts w:ascii="Times New Roman" w:hAnsi="Times New Roman" w:cs="Times New Roman"/>
          <w:color w:val="auto"/>
          <w:sz w:val="24"/>
          <w:szCs w:val="24"/>
        </w:rPr>
        <w:fldChar w:fldCharType="end"/>
      </w:r>
      <w:r w:rsidR="00E3459D" w:rsidRPr="00657095">
        <w:rPr>
          <w:rFonts w:ascii="Times New Roman" w:hAnsi="Times New Roman" w:cs="Times New Roman"/>
          <w:noProof/>
          <w:color w:val="auto"/>
          <w:sz w:val="24"/>
          <w:szCs w:val="24"/>
          <w:lang w:val="en-CA"/>
        </w:rPr>
        <w:t>Dececchi et al. 2016</w:t>
      </w:r>
      <w:r w:rsidR="00947389" w:rsidRPr="00657095">
        <w:rPr>
          <w:rFonts w:ascii="Times New Roman" w:hAnsi="Times New Roman" w:cs="Times New Roman"/>
          <w:noProof/>
          <w:color w:val="auto"/>
          <w:sz w:val="24"/>
          <w:szCs w:val="24"/>
          <w:lang w:val="en-CA"/>
        </w:rPr>
        <w:t>).</w:t>
      </w:r>
      <w:r w:rsidR="00947389" w:rsidRPr="00657095" w:rsidDel="00947389">
        <w:rPr>
          <w:rFonts w:ascii="Times New Roman" w:hAnsi="Times New Roman" w:cs="Times New Roman"/>
          <w:noProof/>
          <w:color w:val="auto"/>
          <w:sz w:val="24"/>
          <w:szCs w:val="24"/>
          <w:lang w:val="en-CA"/>
        </w:rPr>
        <w:t xml:space="preserve"> </w:t>
      </w:r>
      <w:r w:rsidR="00F4730E" w:rsidRPr="00657095">
        <w:rPr>
          <w:rFonts w:ascii="Times New Roman" w:hAnsi="Times New Roman" w:cs="Times New Roman"/>
          <w:color w:val="auto"/>
          <w:sz w:val="24"/>
          <w:szCs w:val="24"/>
          <w:lang w:val="en-CA"/>
        </w:rPr>
        <w:fldChar w:fldCharType="end"/>
      </w:r>
      <w:r w:rsidR="004F5DA4" w:rsidRPr="00657095">
        <w:rPr>
          <w:rFonts w:ascii="Times New Roman" w:hAnsi="Times New Roman" w:cs="Times New Roman"/>
          <w:color w:val="auto"/>
          <w:sz w:val="24"/>
          <w:szCs w:val="24"/>
        </w:rPr>
        <w:t>I</w:t>
      </w:r>
      <w:r w:rsidR="001941FF" w:rsidRPr="00657095">
        <w:rPr>
          <w:rFonts w:ascii="Times New Roman" w:hAnsi="Times New Roman" w:cs="Times New Roman"/>
          <w:color w:val="auto"/>
          <w:sz w:val="24"/>
          <w:szCs w:val="24"/>
        </w:rPr>
        <w:t xml:space="preserve">t is particularly enriched in vertebrate skeletal features of fins, limbs, and their support structures. </w:t>
      </w:r>
      <w:r w:rsidR="00101B3F" w:rsidRPr="00657095">
        <w:rPr>
          <w:rFonts w:ascii="Times New Roman" w:hAnsi="Times New Roman" w:cs="Times New Roman"/>
          <w:color w:val="auto"/>
          <w:sz w:val="24"/>
          <w:szCs w:val="24"/>
        </w:rPr>
        <w:t xml:space="preserve">The ontology-based data uniquely allow inference of the presence or absence of a phenotypic feature based on indirect descriptions of the feature or its parts. Such inference </w:t>
      </w:r>
      <w:r w:rsidR="005F4E7B" w:rsidRPr="00657095">
        <w:rPr>
          <w:rFonts w:ascii="Times New Roman" w:hAnsi="Times New Roman" w:cs="Times New Roman"/>
          <w:color w:val="auto"/>
          <w:sz w:val="24"/>
          <w:szCs w:val="24"/>
        </w:rPr>
        <w:t>has been</w:t>
      </w:r>
      <w:r w:rsidR="00101B3F" w:rsidRPr="00657095">
        <w:rPr>
          <w:rFonts w:ascii="Times New Roman" w:hAnsi="Times New Roman" w:cs="Times New Roman"/>
          <w:color w:val="auto"/>
          <w:sz w:val="24"/>
          <w:szCs w:val="24"/>
        </w:rPr>
        <w:t xml:space="preserve"> shown to greatly enlarge the available data </w:t>
      </w:r>
      <w:r w:rsidR="00101B3F" w:rsidRPr="00657095">
        <w:rPr>
          <w:rFonts w:ascii="Times New Roman" w:hAnsi="Times New Roman" w:cs="Times New Roman"/>
          <w:color w:val="auto"/>
          <w:sz w:val="24"/>
          <w:szCs w:val="24"/>
        </w:rPr>
        <w:fldChar w:fldCharType="begin"/>
      </w:r>
      <w:r w:rsidR="00101B3F" w:rsidRPr="00657095">
        <w:rPr>
          <w:rFonts w:ascii="Times New Roman" w:hAnsi="Times New Roman" w:cs="Times New Roman"/>
          <w:color w:val="auto"/>
          <w:sz w:val="24"/>
          <w:szCs w:val="24"/>
        </w:rPr>
        <w:instrText xml:space="preserve"> ADDIN EN.CITE &lt;EndNote&gt;&lt;Cite&gt;&lt;Author&gt;Dececchi&lt;/Author&gt;&lt;Year&gt;2015&lt;/Year&gt;&lt;RecNum&gt;21&lt;/RecNum&gt;&lt;DisplayText&gt;(Dececchi et al. 2015)&lt;/DisplayText&gt;&lt;record&gt;&lt;rec-number&gt;21&lt;/rec-number&gt;&lt;foreign-keys&gt;&lt;key app="EN" db-id="eazevtzdfsxexlefx585rxt5rzp59xetp5xs" timestamp="0"&gt;21&lt;/key&gt;&lt;/foreign-keys&gt;&lt;ref-type name="Journal Article"&gt;17&lt;/ref-type&gt;&lt;contributors&gt;&lt;authors&gt;&lt;author&gt;Dececchi, T. Alexander&lt;/author&gt;&lt;author&gt;Balhoff, James P.&lt;/author&gt;&lt;author&gt;Lapp, Hilmar&lt;/author&gt;&lt;author&gt;Mabee, Paula M.&lt;/author&gt;&lt;/authors&gt;&lt;/contributors&gt;&lt;titles&gt;&lt;title&gt;Toward synthesizing our knowledge of morphology: using ontologies and machine reasoning to extract presence/absence evolutionary phenotypes across studies&lt;/title&gt;&lt;secondary-title&gt;Systematic Biology&lt;/secondary-title&gt;&lt;short-title&gt;Syst Biol&lt;/short-title&gt;&lt;/titles&gt;&lt;periodical&gt;&lt;full-title&gt;Systematic Biology&lt;/full-title&gt;&lt;abbr-1&gt;Syst. Biol.&lt;/abbr-1&gt;&lt;/periodical&gt;&lt;pages&gt;936-952&lt;/pages&gt;&lt;volume&gt;64&lt;/volume&gt;&lt;number&gt;6&lt;/number&gt;&lt;dates&gt;&lt;year&gt;2015&lt;/year&gt;&lt;pub-dates&gt;&lt;date&gt;May 26, 2015&lt;/date&gt;&lt;/pub-dates&gt;&lt;/dates&gt;&lt;urls&gt;&lt;related-urls&gt;&lt;url&gt;http://sysbio.oxfordjournals.org/content/early/2015/05/26/sysbio.syv031.abstract&lt;/url&gt;&lt;url&gt;http://sysbio.oxfordjournals.org/content/64/6/936.full.pdf&lt;/url&gt;&lt;/related-urls&gt;&lt;/urls&gt;&lt;electronic-resource-num&gt;10.1093/sysbio/syv031&lt;/electronic-resource-num&gt;&lt;/record&gt;&lt;/Cite&gt;&lt;/EndNote&gt;</w:instrText>
      </w:r>
      <w:r w:rsidR="00101B3F" w:rsidRPr="00657095">
        <w:rPr>
          <w:rFonts w:ascii="Times New Roman" w:hAnsi="Times New Roman" w:cs="Times New Roman"/>
          <w:color w:val="auto"/>
          <w:sz w:val="24"/>
          <w:szCs w:val="24"/>
        </w:rPr>
        <w:fldChar w:fldCharType="separate"/>
      </w:r>
      <w:r w:rsidR="00101B3F" w:rsidRPr="00657095">
        <w:rPr>
          <w:rFonts w:ascii="Times New Roman" w:hAnsi="Times New Roman" w:cs="Times New Roman"/>
          <w:noProof/>
          <w:color w:val="auto"/>
          <w:sz w:val="24"/>
          <w:szCs w:val="24"/>
        </w:rPr>
        <w:t>(Dececchi et al. 2015)</w:t>
      </w:r>
      <w:r w:rsidR="00101B3F" w:rsidRPr="00657095">
        <w:rPr>
          <w:rFonts w:ascii="Times New Roman" w:hAnsi="Times New Roman" w:cs="Times New Roman"/>
          <w:color w:val="auto"/>
          <w:sz w:val="24"/>
          <w:szCs w:val="24"/>
        </w:rPr>
        <w:fldChar w:fldCharType="end"/>
      </w:r>
      <w:r w:rsidR="00101B3F" w:rsidRPr="00657095">
        <w:rPr>
          <w:rFonts w:ascii="Times New Roman" w:hAnsi="Times New Roman" w:cs="Times New Roman"/>
          <w:color w:val="auto"/>
          <w:sz w:val="24"/>
          <w:szCs w:val="24"/>
        </w:rPr>
        <w:t xml:space="preserve">, a desirable feature here given the paucity of direct statements by authors concerning the presence/absence of paired fins. </w:t>
      </w:r>
      <w:r w:rsidR="001941FF" w:rsidRPr="00657095">
        <w:rPr>
          <w:rFonts w:ascii="Times New Roman" w:hAnsi="Times New Roman" w:cs="Times New Roman"/>
          <w:color w:val="auto"/>
          <w:sz w:val="24"/>
          <w:szCs w:val="24"/>
        </w:rPr>
        <w:t xml:space="preserve">This resource can </w:t>
      </w:r>
      <w:r w:rsidR="00764454" w:rsidRPr="00657095">
        <w:rPr>
          <w:rFonts w:ascii="Times New Roman" w:hAnsi="Times New Roman" w:cs="Times New Roman"/>
          <w:color w:val="auto"/>
          <w:sz w:val="24"/>
          <w:szCs w:val="24"/>
        </w:rPr>
        <w:t xml:space="preserve">be queried </w:t>
      </w:r>
      <w:r w:rsidR="00E3126C" w:rsidRPr="00657095">
        <w:rPr>
          <w:rFonts w:ascii="Times New Roman" w:hAnsi="Times New Roman" w:cs="Times New Roman"/>
          <w:color w:val="auto"/>
          <w:sz w:val="24"/>
          <w:szCs w:val="24"/>
        </w:rPr>
        <w:t xml:space="preserve">using </w:t>
      </w:r>
      <w:r w:rsidR="001941FF" w:rsidRPr="00657095">
        <w:rPr>
          <w:rFonts w:ascii="Times New Roman" w:hAnsi="Times New Roman" w:cs="Times New Roman"/>
          <w:color w:val="auto"/>
          <w:sz w:val="24"/>
          <w:szCs w:val="24"/>
        </w:rPr>
        <w:t>OntoTrace</w:t>
      </w:r>
      <w:r w:rsidR="00E3126C" w:rsidRPr="00657095">
        <w:rPr>
          <w:rFonts w:ascii="Times New Roman" w:hAnsi="Times New Roman" w:cs="Times New Roman"/>
          <w:color w:val="auto"/>
          <w:sz w:val="24"/>
          <w:szCs w:val="24"/>
        </w:rPr>
        <w:t xml:space="preserve"> </w:t>
      </w:r>
      <w:r w:rsidR="001941FF"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&lt;EndNote&gt;&lt;Cite&gt;&lt;Author&gt;Dececchi&lt;/Author&gt;&lt;Year&gt;2015&lt;/Year&gt;&lt;RecNum&gt;21&lt;/RecNum&gt;&lt;DisplayText&gt;(Dececchi et al. 2015)&lt;/DisplayText&gt;&lt;record&gt;&lt;rec-number&gt;21&lt;/rec-number&gt;&lt;foreign-keys&gt;&lt;key app="EN" db-id="eazevtzdfsxexlefx585rxt5rzp59xetp5xs" timestamp="0"&gt;21&lt;/key&gt;&lt;/foreign-keys&gt;&lt;ref-type name="Journal Article"&gt;17&lt;/ref-type&gt;&lt;contributors&gt;&lt;authors&gt;&lt;author&gt;Dececchi, T. Alexander&lt;/author&gt;&lt;author&gt;Balhoff, James P.&lt;/author&gt;&lt;author&gt;Lapp, Hilmar&lt;/author&gt;&lt;author&gt;Mabee, Paula M.&lt;/author&gt;&lt;/authors&gt;&lt;/contributors&gt;&lt;titles&gt;&lt;title&gt;Toward synthesizing our knowledge of morphology: using ontologies and machine reasoning to extract presence/absence evolutionary phenotypes across studies&lt;/title&gt;&lt;secondary-title&gt;Systematic Biology&lt;/secondary-title&gt;&lt;short-title&gt;Syst Biol&lt;/short-title&gt;&lt;/titles&gt;&lt;periodical&gt;&lt;full-title&gt;Systematic Biology&lt;/full-title&gt;&lt;abbr-1&gt;Syst. Biol.&lt;/abbr-1&gt;&lt;/periodical&gt;&lt;pages&gt;936-952&lt;/pages&gt;&lt;volume&gt;64&lt;/volume&gt;&lt;number&gt;6&lt;/number&gt;&lt;dates&gt;&lt;year&gt;2015&lt;/year&gt;&lt;pub-dates&gt;&lt;date&gt;May 26, 2015&lt;/date&gt;&lt;/pub-dates&gt;&lt;/dates&gt;&lt;urls&gt;&lt;related-urls&gt;&lt;url&gt;http://sysbio.oxfordjournals.org/content/early/2015/05/26/sysbio.syv031.abstract&lt;/url&gt;&lt;url&gt;http://sysbio.oxfordjournals.org/content/64/6/936.full.pdf&lt;/url&gt;&lt;/related-urls&gt;&lt;/urls&gt;&lt;electronic-resource-num&gt;10.1093/sysbio/syv031&lt;/electronic-resource-num&gt;&lt;/record&gt;&lt;/Cite&gt;&lt;/EndNote&gt;</w:instrText>
      </w:r>
      <w:r w:rsidR="001941FF"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(Dececchi et al. 2015)</w:t>
      </w:r>
      <w:r w:rsidR="001941FF" w:rsidRPr="00657095">
        <w:rPr>
          <w:rFonts w:ascii="Times New Roman" w:hAnsi="Times New Roman" w:cs="Times New Roman"/>
          <w:color w:val="auto"/>
          <w:sz w:val="24"/>
          <w:szCs w:val="24"/>
        </w:rPr>
        <w:fldChar w:fldCharType="end"/>
      </w:r>
      <w:r w:rsidR="001941FF" w:rsidRPr="00657095">
        <w:rPr>
          <w:rFonts w:ascii="Times New Roman" w:hAnsi="Times New Roman" w:cs="Times New Roman"/>
          <w:color w:val="auto"/>
          <w:sz w:val="24"/>
          <w:szCs w:val="24"/>
        </w:rPr>
        <w:t xml:space="preserve">, </w:t>
      </w:r>
      <w:r w:rsidR="00E94346" w:rsidRPr="00657095">
        <w:rPr>
          <w:rFonts w:ascii="Times New Roman" w:hAnsi="Times New Roman" w:cs="Times New Roman"/>
          <w:color w:val="auto"/>
          <w:sz w:val="24"/>
          <w:szCs w:val="24"/>
        </w:rPr>
        <w:t xml:space="preserve">a downloadable matrix generation tool enabling </w:t>
      </w:r>
      <w:r w:rsidR="001941FF" w:rsidRPr="00657095">
        <w:rPr>
          <w:rFonts w:ascii="Times New Roman" w:hAnsi="Times New Roman" w:cs="Times New Roman"/>
          <w:color w:val="auto"/>
          <w:sz w:val="24"/>
          <w:szCs w:val="24"/>
        </w:rPr>
        <w:t xml:space="preserve">users to extract synthetic </w:t>
      </w:r>
      <w:r w:rsidR="009A1BFD" w:rsidRPr="00657095">
        <w:rPr>
          <w:rFonts w:ascii="Times New Roman" w:hAnsi="Times New Roman" w:cs="Times New Roman"/>
          <w:color w:val="auto"/>
          <w:sz w:val="24"/>
          <w:szCs w:val="24"/>
        </w:rPr>
        <w:t xml:space="preserve">morphological </w:t>
      </w:r>
      <w:r w:rsidR="001941FF" w:rsidRPr="00657095">
        <w:rPr>
          <w:rFonts w:ascii="Times New Roman" w:hAnsi="Times New Roman" w:cs="Times New Roman"/>
          <w:color w:val="auto"/>
          <w:sz w:val="24"/>
          <w:szCs w:val="24"/>
        </w:rPr>
        <w:t xml:space="preserve">supermatrices of features and all metadata for any taxon into a single file in NeXML format </w:t>
      </w:r>
      <w:r w:rsidR="001941FF"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&lt;EndNote&gt;&lt;Cite&gt;&lt;Author&gt;Vos&lt;/Author&gt;&lt;Year&gt;2012&lt;/Year&gt;&lt;RecNum&gt;29&lt;/RecNum&gt;&lt;DisplayText&gt;(Vos et al. 2012)&lt;/DisplayText&gt;&lt;record&gt;&lt;rec-number&gt;29&lt;/rec-number&gt;&lt;foreign-keys&gt;&lt;key app="EN" db-id="eazevtzdfsxexlefx585rxt5rzp59xetp5xs" timestamp="0"&gt;29&lt;/key&gt;&lt;/foreign-keys&gt;&lt;ref-type name="Journal Article"&gt;17&lt;/ref-type&gt;&lt;contributors&gt;&lt;authors&gt;&lt;author&gt;Vos, R. A.&lt;/author&gt;&lt;author&gt;Balhoff, J. P.&lt;/author&gt;&lt;author&gt;Caravas, J. A.&lt;/author&gt;&lt;author&gt;Holder, M. T.&lt;/author&gt;&lt;author&gt;Lapp, H.&lt;/author&gt;&lt;author&gt;Maddison, W. P.&lt;/author&gt;&lt;author&gt;Midford, P. E.&lt;/author&gt;&lt;author&gt;Priyam, A.&lt;/author&gt;&lt;author&gt;Sukumaran, J.&lt;/author&gt;&lt;author&gt;Xia, X.&lt;/author&gt;&lt;author&gt;Stoltzfus, A.&lt;/author&gt;&lt;/authors&gt;&lt;/contributors&gt;&lt;auth-address&gt;NCB Naturalis, Leiden, The Netherlands. rutger.vos@ncbnaturalis.nl&lt;/auth-address&gt;&lt;titles&gt;&lt;title&gt;NeXML: rich, extensible, and verifiable representation of comparative data and metadata&lt;/title&gt;&lt;secondary-title&gt;Systematic Biology&lt;/secondary-title&gt;&lt;/titles&gt;&lt;periodical&gt;&lt;full-title&gt;Systematic Biology&lt;/full-title&gt;&lt;abbr-1&gt;Syst. Biol.&lt;/abbr-1&gt;&lt;/periodical&gt;&lt;pages&gt;675-689&lt;/pages&gt;&lt;volume&gt;61&lt;/volume&gt;&lt;number&gt;4&lt;/number&gt;&lt;edition&gt;2012/02/24&lt;/edition&gt;&lt;keywords&gt;&lt;keyword&gt;Biodiversity&lt;/keyword&gt;&lt;keyword&gt;*Biological Evolution&lt;/keyword&gt;&lt;keyword&gt;Classification&lt;/keyword&gt;&lt;keyword&gt;Computational Biology/*standards&lt;/keyword&gt;&lt;keyword&gt;Informatics&lt;/keyword&gt;&lt;keyword&gt;Models, Biological&lt;/keyword&gt;&lt;keyword&gt;Phylogeny&lt;/keyword&gt;&lt;keyword&gt;*Programming Languages&lt;/keyword&gt;&lt;keyword&gt;Software&lt;/keyword&gt;&lt;/keywords&gt;&lt;dates&gt;&lt;year&gt;2012&lt;/year&gt;&lt;pub-dates&gt;&lt;date&gt;Jul&lt;/date&gt;&lt;/pub-dates&gt;&lt;/dates&gt;&lt;isbn&gt;1076-836X (Electronic)&amp;#xD;1063-5157 (Linking)&lt;/isbn&gt;&lt;accession-num&gt;22357728&lt;/accession-num&gt;&lt;work-type&gt;Evaluation Studies&lt;/work-type&gt;&lt;urls&gt;&lt;related-urls&gt;&lt;url&gt;http://www.ncbi.nlm.nih.gov/pubmed/22357728&lt;/url&gt;&lt;/related-urls&gt;&lt;/urls&gt;&lt;custom2&gt;3376374&lt;/custom2&gt;&lt;electronic-resource-num&gt;10.1093/sysbio/sys025&lt;/electronic-resource-num&gt;&lt;/record&gt;&lt;/Cite&gt;&lt;/EndNote&gt;</w:instrText>
      </w:r>
      <w:r w:rsidR="001941FF"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(Vos et al. 2012)</w:t>
      </w:r>
      <w:r w:rsidR="001941FF" w:rsidRPr="00657095">
        <w:rPr>
          <w:rFonts w:ascii="Times New Roman" w:hAnsi="Times New Roman" w:cs="Times New Roman"/>
          <w:color w:val="auto"/>
          <w:sz w:val="24"/>
          <w:szCs w:val="24"/>
        </w:rPr>
        <w:fldChar w:fldCharType="end"/>
      </w:r>
      <w:r w:rsidR="001941FF" w:rsidRPr="00657095">
        <w:rPr>
          <w:rFonts w:ascii="Times New Roman" w:hAnsi="Times New Roman" w:cs="Times New Roman"/>
          <w:color w:val="auto"/>
          <w:sz w:val="24"/>
          <w:szCs w:val="24"/>
        </w:rPr>
        <w:t xml:space="preserve">. </w:t>
      </w:r>
      <w:r w:rsidR="00E94346" w:rsidRPr="00657095">
        <w:rPr>
          <w:rFonts w:ascii="Times New Roman" w:hAnsi="Times New Roman" w:cs="Times New Roman"/>
          <w:color w:val="auto"/>
          <w:sz w:val="24"/>
          <w:szCs w:val="24"/>
        </w:rPr>
        <w:t>Thus, instead of combing through publication</w:t>
      </w:r>
      <w:r w:rsidR="000608EC" w:rsidRPr="00657095">
        <w:rPr>
          <w:rFonts w:ascii="Times New Roman" w:hAnsi="Times New Roman" w:cs="Times New Roman"/>
          <w:color w:val="auto"/>
          <w:sz w:val="24"/>
          <w:szCs w:val="24"/>
        </w:rPr>
        <w:t>s relevant to 38,000+ teleost species</w:t>
      </w:r>
      <w:r w:rsidR="00E94346" w:rsidRPr="00657095">
        <w:rPr>
          <w:rFonts w:ascii="Times New Roman" w:hAnsi="Times New Roman" w:cs="Times New Roman"/>
          <w:color w:val="auto"/>
          <w:sz w:val="24"/>
          <w:szCs w:val="24"/>
        </w:rPr>
        <w:t xml:space="preserve"> and compiling a matrix encompassing the </w:t>
      </w:r>
      <w:r w:rsidR="005F4E7B" w:rsidRPr="00657095">
        <w:rPr>
          <w:rFonts w:ascii="Times New Roman" w:hAnsi="Times New Roman" w:cs="Times New Roman"/>
          <w:color w:val="auto"/>
          <w:sz w:val="24"/>
          <w:szCs w:val="24"/>
        </w:rPr>
        <w:t xml:space="preserve">full </w:t>
      </w:r>
      <w:r w:rsidR="00E94346" w:rsidRPr="00657095">
        <w:rPr>
          <w:rFonts w:ascii="Times New Roman" w:hAnsi="Times New Roman" w:cs="Times New Roman"/>
          <w:color w:val="auto"/>
          <w:sz w:val="24"/>
          <w:szCs w:val="24"/>
        </w:rPr>
        <w:t xml:space="preserve">scope </w:t>
      </w:r>
      <w:r w:rsidR="005F4E7B" w:rsidRPr="00657095">
        <w:rPr>
          <w:rFonts w:ascii="Times New Roman" w:hAnsi="Times New Roman" w:cs="Times New Roman"/>
          <w:color w:val="auto"/>
          <w:sz w:val="24"/>
          <w:szCs w:val="24"/>
        </w:rPr>
        <w:t xml:space="preserve">of </w:t>
      </w:r>
      <w:r w:rsidR="000608EC" w:rsidRPr="00657095">
        <w:rPr>
          <w:rFonts w:ascii="Times New Roman" w:hAnsi="Times New Roman" w:cs="Times New Roman"/>
          <w:color w:val="auto"/>
          <w:sz w:val="24"/>
          <w:szCs w:val="24"/>
        </w:rPr>
        <w:t xml:space="preserve">data relevant to </w:t>
      </w:r>
      <w:r w:rsidR="00E94346" w:rsidRPr="00657095">
        <w:rPr>
          <w:rFonts w:ascii="Times New Roman" w:hAnsi="Times New Roman" w:cs="Times New Roman"/>
          <w:color w:val="auto"/>
          <w:sz w:val="24"/>
          <w:szCs w:val="24"/>
        </w:rPr>
        <w:t xml:space="preserve">our question, ontology concepts that </w:t>
      </w:r>
      <w:r w:rsidR="005F4E7B" w:rsidRPr="00657095">
        <w:rPr>
          <w:rFonts w:ascii="Times New Roman" w:hAnsi="Times New Roman" w:cs="Times New Roman"/>
          <w:color w:val="auto"/>
          <w:sz w:val="24"/>
          <w:szCs w:val="24"/>
        </w:rPr>
        <w:t>populate the KB can be automatically exported into a data set for analysis.</w:t>
      </w:r>
    </w:p>
    <w:p w14:paraId="608815AE" w14:textId="0E2A1EAE"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We sought to obtain the most fully resolved phylogenetic tree for all </w:t>
      </w:r>
      <w:r w:rsidR="00B64B25" w:rsidRPr="00657095">
        <w:rPr>
          <w:rFonts w:ascii="Times New Roman" w:hAnsi="Times New Roman" w:cs="Times New Roman"/>
          <w:color w:val="auto"/>
          <w:sz w:val="24"/>
          <w:szCs w:val="24"/>
        </w:rPr>
        <w:t xml:space="preserve">38,000+ </w:t>
      </w:r>
      <w:r w:rsidR="00E3126C" w:rsidRPr="00657095">
        <w:rPr>
          <w:rFonts w:ascii="Times New Roman" w:hAnsi="Times New Roman" w:cs="Times New Roman"/>
          <w:color w:val="auto"/>
          <w:sz w:val="24"/>
          <w:szCs w:val="24"/>
        </w:rPr>
        <w:t xml:space="preserve">extant </w:t>
      </w:r>
      <w:r w:rsidR="00B64B25" w:rsidRPr="00657095">
        <w:rPr>
          <w:rFonts w:ascii="Times New Roman" w:hAnsi="Times New Roman" w:cs="Times New Roman"/>
          <w:color w:val="auto"/>
          <w:sz w:val="24"/>
          <w:szCs w:val="24"/>
        </w:rPr>
        <w:t xml:space="preserve">and extinct </w:t>
      </w:r>
      <w:r w:rsidR="00E3126C" w:rsidRPr="00657095">
        <w:rPr>
          <w:rFonts w:ascii="Times New Roman" w:hAnsi="Times New Roman" w:cs="Times New Roman"/>
          <w:color w:val="auto"/>
          <w:sz w:val="24"/>
          <w:szCs w:val="24"/>
        </w:rPr>
        <w:t>t</w:t>
      </w:r>
      <w:r w:rsidRPr="00657095">
        <w:rPr>
          <w:rFonts w:ascii="Times New Roman" w:hAnsi="Times New Roman" w:cs="Times New Roman"/>
          <w:color w:val="auto"/>
          <w:sz w:val="24"/>
          <w:szCs w:val="24"/>
        </w:rPr>
        <w:t xml:space="preserve">eleost species on which to map the paired fin data. </w:t>
      </w:r>
      <w:r w:rsidR="0021358E" w:rsidRPr="00657095">
        <w:rPr>
          <w:rFonts w:ascii="Times New Roman" w:hAnsi="Times New Roman" w:cs="Times New Roman"/>
          <w:color w:val="auto"/>
          <w:sz w:val="24"/>
          <w:szCs w:val="24"/>
        </w:rPr>
        <w:t>R</w:t>
      </w:r>
      <w:r w:rsidRPr="00657095">
        <w:rPr>
          <w:rFonts w:ascii="Times New Roman" w:hAnsi="Times New Roman" w:cs="Times New Roman"/>
          <w:color w:val="auto"/>
          <w:sz w:val="24"/>
          <w:szCs w:val="24"/>
        </w:rPr>
        <w:t xml:space="preserve">ecent literature includes some well-resolved </w:t>
      </w:r>
      <w:r w:rsidR="00052590" w:rsidRPr="00657095">
        <w:rPr>
          <w:rFonts w:ascii="Times New Roman" w:hAnsi="Times New Roman" w:cs="Times New Roman"/>
          <w:color w:val="auto"/>
          <w:sz w:val="24"/>
          <w:szCs w:val="24"/>
        </w:rPr>
        <w:t xml:space="preserve">and broad-scale </w:t>
      </w:r>
      <w:r w:rsidRPr="00657095">
        <w:rPr>
          <w:rFonts w:ascii="Times New Roman" w:hAnsi="Times New Roman" w:cs="Times New Roman"/>
          <w:color w:val="auto"/>
          <w:sz w:val="24"/>
          <w:szCs w:val="24"/>
        </w:rPr>
        <w:t xml:space="preserve">trees based on molecular data </w:t>
      </w:r>
      <w:r w:rsidRPr="00657095">
        <w:rPr>
          <w:rFonts w:ascii="Times New Roman" w:hAnsi="Times New Roman" w:cs="Times New Roman"/>
          <w:color w:val="auto"/>
          <w:sz w:val="24"/>
          <w:szCs w:val="24"/>
        </w:rPr>
        <w:fldChar w:fldCharType="begin">
          <w:fldData xml:space="preserve">PEVuZE5vdGU+PENpdGU+PEF1dGhvcj5OZWFyPC9BdXRob3I+PFllYXI+MjAxMjwvWWVhcj48UmVj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PEVuZE5vdGU+PENpdGU+PEF1dGhvcj5OZWFyPC9BdXRob3I+PFllYXI+MjAxMjwvWWVhcj48UmVj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(Near et al. 2012; Betancur et al. 2013)</w:t>
      </w:r>
      <w:r w:rsidRPr="00657095">
        <w:rPr>
          <w:rFonts w:ascii="Times New Roman" w:hAnsi="Times New Roman" w:cs="Times New Roman"/>
          <w:color w:val="auto"/>
          <w:sz w:val="24"/>
          <w:szCs w:val="24"/>
        </w:rPr>
        <w:fldChar w:fldCharType="end"/>
      </w:r>
      <w:r w:rsidR="0021358E"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w:t>
      </w:r>
      <w:r w:rsidR="0021358E" w:rsidRPr="00657095">
        <w:rPr>
          <w:rFonts w:ascii="Times New Roman" w:hAnsi="Times New Roman" w:cs="Times New Roman"/>
          <w:color w:val="auto"/>
          <w:sz w:val="24"/>
          <w:szCs w:val="24"/>
        </w:rPr>
        <w:t xml:space="preserve">however, </w:t>
      </w:r>
      <w:r w:rsidRPr="00657095">
        <w:rPr>
          <w:rFonts w:ascii="Times New Roman" w:hAnsi="Times New Roman" w:cs="Times New Roman"/>
          <w:color w:val="auto"/>
          <w:sz w:val="24"/>
          <w:szCs w:val="24"/>
        </w:rPr>
        <w:t xml:space="preserve">there are several impediments to their use. First, they involve only a subset of teleost species, e.g., Betancur and colleagues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 ExcludeAuth="1"&gt;&lt;Author&gt;Betancur&lt;/Author&gt;&lt;Year&gt;2013&lt;/Year&gt;&lt;RecNum&gt;24&lt;/RecNum&gt;&lt;DisplayText&gt;(2013)&lt;/DisplayText&gt;&lt;record&gt;&lt;rec-number&gt;24&lt;/rec-number&gt;&lt;foreign-keys&gt;&lt;key app="EN" db-id="eazevtzdfsxexlefx585rxt5rzp59xetp5xs" timestamp="0"&gt;24&lt;/key&gt;&lt;/foreign-keys&gt;&lt;ref-type name="Journal Article"&gt;17&lt;/ref-type&gt;&lt;contributors&gt;&lt;authors&gt;&lt;author&gt;Betancur, R. R.&lt;/author&gt;&lt;author&gt;Broughton, R. E.&lt;/author&gt;&lt;author&gt;Wiley, E. O.&lt;/author&gt;&lt;author&gt;Carpenter, K.&lt;/author&gt;&lt;author&gt;Lopez, J. A.&lt;/author&gt;&lt;author&gt;Li, C.&lt;/author&gt;&lt;author&gt;Holcroft, N. I.&lt;/author&gt;&lt;author&gt;Arcila, D.&lt;/author&gt;&lt;author&gt;Sanciangco, M.&lt;/author&gt;&lt;author&gt;Cureton Ii, J. C.&lt;/author&gt;&lt;author&gt;Zhang, F.&lt;/author&gt;&lt;author&gt;Buser, T.&lt;/author&gt;&lt;author&gt;Campbell, M. A.&lt;/author&gt;&lt;author&gt;Ballesteros, J. A.&lt;/author&gt;&lt;author&gt;Roa-Varon, A.&lt;/author&gt;&lt;author&gt;Willis, S.&lt;/author&gt;&lt;author&gt;Borden, W. C.&lt;/author&gt;&lt;author&gt;Rowley, T.&lt;/author&gt;&lt;author&gt;Reneau, P. C.&lt;/author&gt;&lt;author&gt;Hough, D. J.&lt;/author&gt;&lt;author&gt;Lu, G.&lt;/author&gt;&lt;author&gt;Grande, T.&lt;/author&gt;&lt;author&gt;Arratia, G.&lt;/author&gt;&lt;author&gt;Orti, G.&lt;/author&gt;&lt;/authors&gt;&lt;/contributors&gt;&lt;auth-address&gt;The George Washington University.&lt;/auth-address&gt;&lt;titles&gt;&lt;title&gt;The tree of life and a new classification of bony fishes&lt;/title&gt;&lt;secondary-title&gt;PLoS Currents&lt;/secondary-title&gt;&lt;alt-title&gt;PLoS currents&lt;/alt-title&gt;&lt;/titles&gt;&lt;periodical&gt;&lt;full-title&gt;PLoS Currents&lt;/full-title&gt;&lt;abbr-1&gt;PLoS Curr.&lt;/abbr-1&gt;&lt;/periodical&gt;&lt;alt-periodical&gt;&lt;full-title&gt;PLoS Currents&lt;/full-title&gt;&lt;abbr-1&gt;PLoS Curr.&lt;/abbr-1&gt;&lt;/alt-periodical&gt;&lt;volume&gt;5&lt;/volume&gt;&lt;edition&gt;2013/05/09&lt;/edition&gt;&lt;dates&gt;&lt;year&gt;2013&lt;/year&gt;&lt;/dates&gt;&lt;isbn&gt;2157-3999 (Electronic)&lt;/isbn&gt;&lt;accession-num&gt;23653398&lt;/accession-num&gt;&lt;urls&gt;&lt;related-urls&gt;&lt;url&gt;http://www.ncbi.nlm.nih.gov/pubmed/23653398&lt;/url&gt;&lt;/related-urls&gt;&lt;/urls&gt;&lt;custom2&gt;3644299&lt;/custom2&gt;&lt;electronic-resource-num&gt;10.1371/currents.tol.53ba26640df0ccaee75bb165c8c26288&lt;/electronic-resource-num&gt;&lt;/record&gt;&lt;/Cite&gt;&lt;/EndNote&gt;</w:instrText>
      </w:r>
      <w:r w:rsidRPr="00657095">
        <w:rPr>
          <w:rFonts w:ascii="Times New Roman" w:hAnsi="Times New Roman" w:cs="Times New Roman"/>
          <w:color w:val="auto"/>
          <w:sz w:val="24"/>
          <w:szCs w:val="24"/>
        </w:rPr>
        <w:fldChar w:fldCharType="separate"/>
      </w:r>
      <w:r w:rsidR="005F3244" w:rsidRPr="00657095">
        <w:rPr>
          <w:rFonts w:ascii="Times New Roman" w:hAnsi="Times New Roman" w:cs="Times New Roman"/>
          <w:noProof/>
          <w:color w:val="auto"/>
          <w:sz w:val="24"/>
          <w:szCs w:val="24"/>
        </w:rPr>
        <w:t>(2013)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sampled 1,410 species. Second, when the terminal taxa are at a supra-specific level, e.g., families, orders, and superorders as in the Near et al.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 ExcludeAuth="1"&gt;&lt;Author&gt;Near&lt;/Author&gt;&lt;Year&gt;2012&lt;/Year&gt;&lt;RecNum&gt;23&lt;/RecNum&gt;&lt;DisplayText&gt;(2012)&lt;/DisplayText&gt;&lt;record&gt;&lt;rec-number&gt;23&lt;/rec-number&gt;&lt;foreign-keys&gt;&lt;key app="EN" db-id="eazevtzdfsxexlefx585rxt5rzp59xetp5xs" timestamp="0"&gt;23&lt;/key&gt;&lt;/foreign-keys&gt;&lt;ref-type name="Journal Article"&gt;17&lt;/ref-type&gt;&lt;contributors&gt;&lt;authors&gt;&lt;author&gt;Near, T. J.&lt;/author&gt;&lt;author&gt;Eytan, R. I. &lt;/author&gt;&lt;author&gt;Dornburg, A&lt;/author&gt;&lt;author&gt;Kuhn, K. L.&lt;/author&gt;&lt;author&gt;Moore, J. A.&lt;/author&gt;&lt;author&gt;Davis, M. P.&lt;/author&gt;&lt;author&gt;Wainwright, P. C.&lt;/author&gt;&lt;author&gt;Friedman, M.&lt;/author&gt;&lt;author&gt;Smith, W. L.&lt;/author&gt;&lt;/authors&gt;&lt;/contributors&gt;&lt;titles&gt;&lt;title&gt;Resolution of ray-finned fish phylogeny and timing of diversification&lt;/title&gt;&lt;secondary-title&gt;Proceedings of the National Academy of Sciences of the United States of America&lt;/secondary-title&gt;&lt;/titles&gt;&lt;periodical&gt;&lt;full-title&gt;Proceedings of the National Academy of Sciences of the United States of America&lt;/full-title&gt;&lt;abbr-1&gt;Proc. Natl. Acad. Sci. U.S.A.&lt;/abbr-1&gt;&lt;/periodical&gt;&lt;pages&gt;13698–13703&lt;/pages&gt;&lt;volume&gt;109&lt;/volume&gt;&lt;number&gt;34&lt;/number&gt;&lt;dates&gt;&lt;year&gt;2012&lt;/year&gt;&lt;/dates&gt;&lt;urls&gt;&lt;/urls&gt;&lt;/record&gt;&lt;/Cite&gt;&lt;/EndNote&gt;</w:instrText>
      </w:r>
      <w:r w:rsidRPr="00657095">
        <w:rPr>
          <w:rFonts w:ascii="Times New Roman" w:hAnsi="Times New Roman" w:cs="Times New Roman"/>
          <w:color w:val="auto"/>
          <w:sz w:val="24"/>
          <w:szCs w:val="24"/>
        </w:rPr>
        <w:fldChar w:fldCharType="separate"/>
      </w:r>
      <w:r w:rsidR="005F3244" w:rsidRPr="00657095">
        <w:rPr>
          <w:rFonts w:ascii="Times New Roman" w:hAnsi="Times New Roman" w:cs="Times New Roman"/>
          <w:noProof/>
          <w:color w:val="auto"/>
          <w:sz w:val="24"/>
          <w:szCs w:val="24"/>
        </w:rPr>
        <w:t>(2012)</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tree, it is difficult to know </w:t>
      </w:r>
      <w:r w:rsidR="00634A28" w:rsidRPr="00657095">
        <w:rPr>
          <w:rFonts w:ascii="Times New Roman" w:hAnsi="Times New Roman" w:cs="Times New Roman"/>
          <w:color w:val="auto"/>
          <w:sz w:val="24"/>
          <w:szCs w:val="24"/>
        </w:rPr>
        <w:t xml:space="preserve">which </w:t>
      </w:r>
      <w:r w:rsidRPr="00657095">
        <w:rPr>
          <w:rFonts w:ascii="Times New Roman" w:hAnsi="Times New Roman" w:cs="Times New Roman"/>
          <w:color w:val="auto"/>
          <w:sz w:val="24"/>
          <w:szCs w:val="24"/>
        </w:rPr>
        <w:t>species were included in these groupings at the time of their analysis</w:t>
      </w:r>
      <w:r w:rsidR="005A01A5" w:rsidRPr="00657095">
        <w:rPr>
          <w:rFonts w:ascii="Times New Roman" w:hAnsi="Times New Roman" w:cs="Times New Roman"/>
          <w:color w:val="auto"/>
          <w:sz w:val="24"/>
          <w:szCs w:val="24"/>
        </w:rPr>
        <w:t xml:space="preserve"> (though actual species sampled were provided </w:t>
      </w:r>
      <w:r w:rsidR="000608EC" w:rsidRPr="00657095">
        <w:rPr>
          <w:rFonts w:ascii="Times New Roman" w:hAnsi="Times New Roman" w:cs="Times New Roman"/>
          <w:color w:val="auto"/>
          <w:sz w:val="24"/>
          <w:szCs w:val="24"/>
        </w:rPr>
        <w:t>in the case of Near et al.</w:t>
      </w:r>
      <w:r w:rsidR="00947389" w:rsidRPr="00657095">
        <w:rPr>
          <w:rFonts w:ascii="Times New Roman" w:hAnsi="Times New Roman" w:cs="Times New Roman"/>
          <w:color w:val="auto"/>
          <w:sz w:val="24"/>
          <w:szCs w:val="24"/>
        </w:rPr>
        <w:t xml:space="preserve"> </w:t>
      </w:r>
      <w:r w:rsidR="00947389" w:rsidRPr="00657095">
        <w:rPr>
          <w:rFonts w:ascii="Times New Roman" w:hAnsi="Times New Roman" w:cs="Times New Roman"/>
          <w:color w:val="auto"/>
          <w:sz w:val="24"/>
          <w:szCs w:val="24"/>
        </w:rPr>
        <w:fldChar w:fldCharType="begin"/>
      </w:r>
      <w:r w:rsidR="00947389" w:rsidRPr="00657095">
        <w:rPr>
          <w:rFonts w:ascii="Times New Roman" w:hAnsi="Times New Roman" w:cs="Times New Roman"/>
          <w:color w:val="auto"/>
          <w:sz w:val="24"/>
          <w:szCs w:val="24"/>
        </w:rPr>
        <w:instrText xml:space="preserve"> ADDIN EN.CITE &lt;EndNote&gt;&lt;Cite ExcludeAuth="1"&gt;&lt;Author&gt;Near&lt;/Author&gt;&lt;Year&gt;2012&lt;/Year&gt;&lt;RecNum&gt;23&lt;/RecNum&gt;&lt;DisplayText&gt;(2012)&lt;/DisplayText&gt;&lt;record&gt;&lt;rec-number&gt;23&lt;/rec-number&gt;&lt;foreign-keys&gt;&lt;key app="EN" db-id="eazevtzdfsxexlefx585rxt5rzp59xetp5xs" timestamp="0"&gt;23&lt;/key&gt;&lt;/foreign-keys&gt;&lt;ref-type name="Journal Article"&gt;17&lt;/ref-type&gt;&lt;contributors&gt;&lt;authors&gt;&lt;author&gt;Near, T. J.&lt;/author&gt;&lt;author&gt;Eytan, R. I. &lt;/author&gt;&lt;author&gt;Dornburg, A&lt;/author&gt;&lt;author&gt;Kuhn, K. L.&lt;/author&gt;&lt;author&gt;Moore, J. A.&lt;/author&gt;&lt;author&gt;Davis, M. P.&lt;/author&gt;&lt;author&gt;Wainwright, P. C.&lt;/author&gt;&lt;author&gt;Friedman, M.&lt;/author&gt;&lt;author&gt;Smith, W. L.&lt;/author&gt;&lt;/authors&gt;&lt;/contributors&gt;&lt;titles&gt;&lt;title&gt;Resolution of ray-finned fish phylogeny and timing of diversification&lt;/title&gt;&lt;secondary-title&gt;Proceedings of the National Academy of Sciences of the United States of America&lt;/secondary-title&gt;&lt;/titles&gt;&lt;periodical&gt;&lt;full-title&gt;Proceedings of the National Academy of Sciences of the United States of America&lt;/full-title&gt;&lt;abbr-1&gt;Proc. Natl. Acad. Sci. U.S.A.&lt;/abbr-1&gt;&lt;/periodical&gt;&lt;pages&gt;13698–13703&lt;/pages&gt;&lt;volume&gt;109&lt;/volume&gt;&lt;number&gt;34&lt;/number&gt;&lt;dates&gt;&lt;year&gt;2012&lt;/year&gt;&lt;/dates&gt;&lt;urls&gt;&lt;/urls&gt;&lt;/record&gt;&lt;/Cite&gt;&lt;/EndNote&gt;</w:instrText>
      </w:r>
      <w:r w:rsidR="00947389" w:rsidRPr="00657095">
        <w:rPr>
          <w:rFonts w:ascii="Times New Roman" w:hAnsi="Times New Roman" w:cs="Times New Roman"/>
          <w:color w:val="auto"/>
          <w:sz w:val="24"/>
          <w:szCs w:val="24"/>
        </w:rPr>
        <w:fldChar w:fldCharType="separate"/>
      </w:r>
      <w:r w:rsidR="00947389" w:rsidRPr="00657095">
        <w:rPr>
          <w:rFonts w:ascii="Times New Roman" w:hAnsi="Times New Roman" w:cs="Times New Roman"/>
          <w:noProof/>
          <w:color w:val="auto"/>
          <w:sz w:val="24"/>
          <w:szCs w:val="24"/>
        </w:rPr>
        <w:t>(2012)</w:t>
      </w:r>
      <w:r w:rsidR="00947389" w:rsidRPr="00657095">
        <w:rPr>
          <w:rFonts w:ascii="Times New Roman" w:hAnsi="Times New Roman" w:cs="Times New Roman"/>
          <w:color w:val="auto"/>
          <w:sz w:val="24"/>
          <w:szCs w:val="24"/>
        </w:rPr>
        <w:fldChar w:fldCharType="end"/>
      </w:r>
      <w:r w:rsidR="005A01A5"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Further, even if </w:t>
      </w:r>
      <w:r w:rsidR="007A69E0" w:rsidRPr="00657095">
        <w:rPr>
          <w:rFonts w:ascii="Times New Roman" w:hAnsi="Times New Roman" w:cs="Times New Roman"/>
          <w:color w:val="auto"/>
          <w:sz w:val="24"/>
          <w:szCs w:val="24"/>
        </w:rPr>
        <w:t>authors report species inclusion</w:t>
      </w:r>
      <w:r w:rsidRPr="00657095">
        <w:rPr>
          <w:rFonts w:ascii="Times New Roman" w:hAnsi="Times New Roman" w:cs="Times New Roman"/>
          <w:color w:val="auto"/>
          <w:sz w:val="24"/>
          <w:szCs w:val="24"/>
        </w:rPr>
        <w:t xml:space="preserve">, the effort to </w:t>
      </w:r>
      <w:r w:rsidR="009816F9" w:rsidRPr="00657095">
        <w:rPr>
          <w:rFonts w:ascii="Times New Roman" w:hAnsi="Times New Roman" w:cs="Times New Roman"/>
          <w:color w:val="auto"/>
          <w:sz w:val="24"/>
          <w:szCs w:val="24"/>
        </w:rPr>
        <w:t>add these manually to a large</w:t>
      </w:r>
      <w:r w:rsidRPr="00657095">
        <w:rPr>
          <w:rFonts w:ascii="Times New Roman" w:hAnsi="Times New Roman" w:cs="Times New Roman"/>
          <w:color w:val="auto"/>
          <w:sz w:val="24"/>
          <w:szCs w:val="24"/>
        </w:rPr>
        <w:t xml:space="preserve"> tree is unsupportable. Third, differences in topologies between different studies often present an issue that could be handled manually by an investigator, but at the scale of all teleosts, a consistent and automated way to approach the many differences in topologies across published trees is preferable. Thus we </w:t>
      </w:r>
      <w:r w:rsidR="00A019DF" w:rsidRPr="00657095">
        <w:rPr>
          <w:rFonts w:ascii="Times New Roman" w:hAnsi="Times New Roman" w:cs="Times New Roman"/>
          <w:color w:val="auto"/>
          <w:sz w:val="24"/>
          <w:szCs w:val="24"/>
        </w:rPr>
        <w:t>turned</w:t>
      </w:r>
      <w:r w:rsidRPr="00657095">
        <w:rPr>
          <w:rFonts w:ascii="Times New Roman" w:hAnsi="Times New Roman" w:cs="Times New Roman"/>
          <w:color w:val="auto"/>
          <w:sz w:val="24"/>
          <w:szCs w:val="24"/>
        </w:rPr>
        <w:t xml:space="preserve"> to the Open Tree of Life project (</w:t>
      </w:r>
      <w:r w:rsidR="006E306D" w:rsidRPr="00657095">
        <w:rPr>
          <w:rFonts w:ascii="Times New Roman" w:hAnsi="Times New Roman" w:cs="Times New Roman"/>
          <w:color w:val="auto"/>
          <w:sz w:val="24"/>
          <w:szCs w:val="24"/>
        </w:rPr>
        <w:t xml:space="preserve">Open Tree; </w:t>
      </w:r>
      <w:r w:rsidRPr="00657095">
        <w:rPr>
          <w:rFonts w:ascii="Times New Roman" w:hAnsi="Times New Roman" w:cs="Times New Roman"/>
          <w:color w:val="auto"/>
          <w:sz w:val="24"/>
          <w:szCs w:val="24"/>
        </w:rPr>
        <w:t>http://opentreeoflife.org) for a digitally available comprehensive tree at the species</w:t>
      </w:r>
      <w:r w:rsidR="00271ED9" w:rsidRPr="00657095">
        <w:rPr>
          <w:rFonts w:ascii="Times New Roman" w:hAnsi="Times New Roman" w:cs="Times New Roman"/>
          <w:color w:val="auto"/>
          <w:sz w:val="24"/>
          <w:szCs w:val="24"/>
        </w:rPr>
        <w:t xml:space="preserve"> level</w:t>
      </w:r>
      <w:r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fldData xml:space="preserve">PEVuZE5vdGU+PENpdGU+PEF1dGhvcj5IaW5jaGxpZmY8L0F1dGhvcj48WWVhcj4yMDE1PC9ZZWFy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==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PEVuZE5vdGU+PENpdGU+PEF1dGhvcj5IaW5jaGxpZmY8L0F1dGhvcj48WWVhcj4yMDE1PC9ZZWFy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==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(Hinchliff et al. 2015)</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The Open Tree dynamically constructs </w:t>
      </w:r>
      <w:r w:rsidR="000B4C8A" w:rsidRPr="00657095">
        <w:rPr>
          <w:rFonts w:ascii="Times New Roman" w:hAnsi="Times New Roman" w:cs="Times New Roman"/>
          <w:color w:val="auto"/>
          <w:sz w:val="24"/>
          <w:szCs w:val="24"/>
        </w:rPr>
        <w:t>a</w:t>
      </w:r>
      <w:r w:rsidRPr="00657095">
        <w:rPr>
          <w:rFonts w:ascii="Times New Roman" w:hAnsi="Times New Roman" w:cs="Times New Roman"/>
          <w:color w:val="auto"/>
          <w:sz w:val="24"/>
          <w:szCs w:val="24"/>
        </w:rPr>
        <w:t xml:space="preserve"> tree by synthesizing published phylogen</w:t>
      </w:r>
      <w:r w:rsidR="000608EC" w:rsidRPr="00657095">
        <w:rPr>
          <w:rFonts w:ascii="Times New Roman" w:hAnsi="Times New Roman" w:cs="Times New Roman"/>
          <w:color w:val="auto"/>
          <w:sz w:val="24"/>
          <w:szCs w:val="24"/>
        </w:rPr>
        <w:t xml:space="preserve">ies </w:t>
      </w:r>
      <w:r w:rsidRPr="00657095">
        <w:rPr>
          <w:rFonts w:ascii="Times New Roman" w:hAnsi="Times New Roman" w:cs="Times New Roman"/>
          <w:color w:val="auto"/>
          <w:sz w:val="24"/>
          <w:szCs w:val="24"/>
        </w:rPr>
        <w:t>along with taxonomic data</w:t>
      </w:r>
      <w:r w:rsidR="0080640A" w:rsidRPr="00657095">
        <w:rPr>
          <w:rFonts w:ascii="Times New Roman" w:hAnsi="Times New Roman" w:cs="Times New Roman"/>
          <w:color w:val="auto"/>
          <w:sz w:val="24"/>
          <w:szCs w:val="24"/>
        </w:rPr>
        <w:t xml:space="preserve"> using the </w:t>
      </w:r>
      <w:r w:rsidR="00A5578A" w:rsidRPr="00657095">
        <w:rPr>
          <w:rFonts w:ascii="Times New Roman" w:hAnsi="Times New Roman" w:cs="Times New Roman"/>
          <w:color w:val="auto"/>
          <w:sz w:val="24"/>
          <w:szCs w:val="24"/>
        </w:rPr>
        <w:t>‘</w:t>
      </w:r>
      <w:r w:rsidR="0080640A" w:rsidRPr="00657095">
        <w:rPr>
          <w:rFonts w:ascii="Times New Roman" w:hAnsi="Times New Roman" w:cs="Times New Roman"/>
          <w:color w:val="auto"/>
          <w:sz w:val="24"/>
          <w:szCs w:val="24"/>
        </w:rPr>
        <w:t>propinquity</w:t>
      </w:r>
      <w:r w:rsidR="00A5578A" w:rsidRPr="00657095">
        <w:rPr>
          <w:rFonts w:ascii="Times New Roman" w:hAnsi="Times New Roman" w:cs="Times New Roman"/>
          <w:color w:val="auto"/>
          <w:sz w:val="24"/>
          <w:szCs w:val="24"/>
        </w:rPr>
        <w:t>’</w:t>
      </w:r>
      <w:r w:rsidR="0080640A" w:rsidRPr="00657095">
        <w:rPr>
          <w:rFonts w:ascii="Times New Roman" w:hAnsi="Times New Roman" w:cs="Times New Roman"/>
          <w:color w:val="auto"/>
          <w:sz w:val="24"/>
          <w:szCs w:val="24"/>
        </w:rPr>
        <w:t xml:space="preserve"> supertree pipeline </w:t>
      </w:r>
      <w:r w:rsidR="0080640A" w:rsidRPr="00657095">
        <w:rPr>
          <w:rFonts w:ascii="Times New Roman" w:hAnsi="Times New Roman" w:cs="Times New Roman"/>
          <w:color w:val="auto"/>
          <w:sz w:val="24"/>
          <w:szCs w:val="24"/>
        </w:rPr>
        <w:fldChar w:fldCharType="begin"/>
      </w:r>
      <w:r w:rsidR="0080640A" w:rsidRPr="00657095">
        <w:rPr>
          <w:rFonts w:ascii="Times New Roman" w:hAnsi="Times New Roman" w:cs="Times New Roman"/>
          <w:color w:val="auto"/>
          <w:sz w:val="24"/>
          <w:szCs w:val="24"/>
        </w:rPr>
        <w:instrText xml:space="preserve"> ADDIN EN.CITE &lt;EndNote&gt;&lt;Cite&gt;&lt;Author&gt;Redelings&lt;/Author&gt;&lt;Year&gt;2017&lt;/Year&gt;&lt;RecNum&gt;319&lt;/RecNum&gt;&lt;DisplayText&gt;(Redelings and Holder 2017)&lt;/DisplayText&gt;&lt;record&gt;&lt;rec-number&gt;319&lt;/rec-number&gt;&lt;foreign-keys&gt;&lt;key app="EN" db-id="eazevtzdfsxexlefx585rxt5rzp59xetp5xs" timestamp="1497300803"&gt;319&lt;/key&gt;&lt;/foreign-keys&gt;&lt;ref-type name="Journal Article"&gt;17&lt;/ref-type&gt;&lt;contributors&gt;&lt;authors&gt;&lt;author&gt;Redelings, Benjamin D.&lt;/author&gt;&lt;author&gt;Holder, Mark T.&lt;/author&gt;&lt;/authors&gt;&lt;secondary-authors&gt;&lt;author&gt;Wilke, Claus&lt;/author&gt;&lt;/secondary-authors&gt;&lt;/contributors&gt;&lt;titles&gt;&lt;title&gt;A supertree pipeline for summarizing phylogenetic and taxonomic information for millions of species&lt;/title&gt;&lt;secondary-title&gt;PeerJ&lt;/secondary-title&gt;&lt;alt-title&gt;PeerJ&lt;/alt-title&gt;&lt;/titles&gt;&lt;periodical&gt;&lt;full-title&gt;PeerJ&lt;/full-title&gt;&lt;abbr-1&gt;PeerJ&lt;/abbr-1&gt;&lt;/periodical&gt;&lt;alt-periodical&gt;&lt;full-title&gt;PeerJ&lt;/full-title&gt;&lt;abbr-1&gt;PeerJ&lt;/abbr-1&gt;&lt;/alt-periodical&gt;&lt;pages&gt;e3058&lt;/pages&gt;&lt;volume&gt;5&lt;/volume&gt;&lt;keywords&gt;&lt;keyword&gt;Supertree&lt;/keyword&gt;&lt;keyword&gt;Phylogenetics&lt;/keyword&gt;&lt;keyword&gt;Taxonomy&lt;/keyword&gt;&lt;keyword&gt;Software&lt;/keyword&gt;&lt;keyword&gt;Tree of life&lt;/keyword&gt;&lt;/keywords&gt;&lt;dates&gt;&lt;year&gt;2017&lt;/year&gt;&lt;pub-dates&gt;&lt;date&gt;2017/03/01&lt;/date&gt;&lt;/pub-dates&gt;&lt;/dates&gt;&lt;isbn&gt;2167-8359&lt;/isbn&gt;&lt;urls&gt;&lt;related-urls&gt;&lt;url&gt;https://doi.org/10.7717/peerj.3058&lt;/url&gt;&lt;url&gt;https://www.ncbi.nlm.nih.gov/pmc/articles/PMC5335690/pdf/peerj-05-3058.pdf&lt;/url&gt;&lt;/related-urls&gt;&lt;/urls&gt;&lt;electronic-resource-num&gt;10.7717/peerj.3058&lt;/electronic-resource-num&gt;&lt;/record&gt;&lt;/Cite&gt;&lt;/EndNote&gt;</w:instrText>
      </w:r>
      <w:r w:rsidR="0080640A" w:rsidRPr="00657095">
        <w:rPr>
          <w:rFonts w:ascii="Times New Roman" w:hAnsi="Times New Roman" w:cs="Times New Roman"/>
          <w:color w:val="auto"/>
          <w:sz w:val="24"/>
          <w:szCs w:val="24"/>
        </w:rPr>
        <w:fldChar w:fldCharType="separate"/>
      </w:r>
      <w:r w:rsidR="0080640A" w:rsidRPr="00657095">
        <w:rPr>
          <w:rFonts w:ascii="Times New Roman" w:hAnsi="Times New Roman" w:cs="Times New Roman"/>
          <w:noProof/>
          <w:color w:val="auto"/>
          <w:sz w:val="24"/>
          <w:szCs w:val="24"/>
        </w:rPr>
        <w:t>(Redelings and Holder 2017)</w:t>
      </w:r>
      <w:r w:rsidR="0080640A" w:rsidRPr="00657095">
        <w:rPr>
          <w:rFonts w:ascii="Times New Roman" w:hAnsi="Times New Roman" w:cs="Times New Roman"/>
          <w:color w:val="auto"/>
          <w:sz w:val="24"/>
          <w:szCs w:val="24"/>
        </w:rPr>
        <w:fldChar w:fldCharType="end"/>
      </w:r>
      <w:r w:rsidR="000608EC" w:rsidRPr="00657095">
        <w:rPr>
          <w:rFonts w:ascii="Times New Roman" w:hAnsi="Times New Roman" w:cs="Times New Roman"/>
          <w:color w:val="auto"/>
          <w:sz w:val="24"/>
          <w:szCs w:val="24"/>
        </w:rPr>
        <w:t>. T</w:t>
      </w:r>
      <w:r w:rsidR="000079C7" w:rsidRPr="00657095">
        <w:rPr>
          <w:rFonts w:ascii="Times New Roman" w:hAnsi="Times New Roman" w:cs="Times New Roman"/>
          <w:color w:val="auto"/>
          <w:sz w:val="24"/>
          <w:szCs w:val="24"/>
        </w:rPr>
        <w:t xml:space="preserve">he output </w:t>
      </w:r>
      <w:r w:rsidR="007A69E0" w:rsidRPr="00657095">
        <w:rPr>
          <w:rFonts w:ascii="Times New Roman" w:hAnsi="Times New Roman" w:cs="Times New Roman"/>
          <w:color w:val="auto"/>
          <w:sz w:val="24"/>
          <w:szCs w:val="24"/>
        </w:rPr>
        <w:t xml:space="preserve">includes detailed </w:t>
      </w:r>
      <w:r w:rsidR="000608EC" w:rsidRPr="00657095">
        <w:rPr>
          <w:rFonts w:ascii="Times New Roman" w:hAnsi="Times New Roman" w:cs="Times New Roman"/>
          <w:color w:val="auto"/>
          <w:sz w:val="24"/>
          <w:szCs w:val="24"/>
        </w:rPr>
        <w:t xml:space="preserve">provenance </w:t>
      </w:r>
      <w:r w:rsidR="007A69E0" w:rsidRPr="00657095">
        <w:rPr>
          <w:rFonts w:ascii="Times New Roman" w:hAnsi="Times New Roman" w:cs="Times New Roman"/>
          <w:color w:val="auto"/>
          <w:sz w:val="24"/>
          <w:szCs w:val="24"/>
        </w:rPr>
        <w:t xml:space="preserve">reports </w:t>
      </w:r>
      <w:r w:rsidR="00B3439C" w:rsidRPr="00657095">
        <w:rPr>
          <w:rFonts w:ascii="Times New Roman" w:hAnsi="Times New Roman" w:cs="Times New Roman"/>
          <w:color w:val="auto"/>
          <w:sz w:val="24"/>
          <w:szCs w:val="24"/>
        </w:rPr>
        <w:t xml:space="preserve">(e.g., </w:t>
      </w:r>
      <w:r w:rsidR="00947389" w:rsidRPr="00657095">
        <w:rPr>
          <w:rFonts w:ascii="Times New Roman" w:hAnsi="Times New Roman" w:cs="Times New Roman"/>
          <w:color w:val="auto"/>
          <w:sz w:val="24"/>
          <w:szCs w:val="24"/>
        </w:rPr>
        <w:t xml:space="preserve">node support, conflicts and resolutions) </w:t>
      </w:r>
      <w:r w:rsidR="007A69E0" w:rsidRPr="00657095">
        <w:rPr>
          <w:rFonts w:ascii="Times New Roman" w:hAnsi="Times New Roman" w:cs="Times New Roman"/>
          <w:color w:val="auto"/>
          <w:sz w:val="24"/>
          <w:szCs w:val="24"/>
        </w:rPr>
        <w:t xml:space="preserve">associated with </w:t>
      </w:r>
      <w:r w:rsidR="00624A02" w:rsidRPr="00657095">
        <w:rPr>
          <w:rFonts w:ascii="Times New Roman" w:hAnsi="Times New Roman" w:cs="Times New Roman"/>
          <w:color w:val="auto"/>
          <w:sz w:val="24"/>
          <w:szCs w:val="24"/>
        </w:rPr>
        <w:t xml:space="preserve">nodes </w:t>
      </w:r>
      <w:r w:rsidR="00947389" w:rsidRPr="00657095">
        <w:rPr>
          <w:rFonts w:ascii="Times New Roman" w:hAnsi="Times New Roman" w:cs="Times New Roman"/>
          <w:color w:val="auto"/>
          <w:sz w:val="24"/>
          <w:szCs w:val="24"/>
        </w:rPr>
        <w:t xml:space="preserve">resolved </w:t>
      </w:r>
      <w:r w:rsidR="00624A02" w:rsidRPr="00657095">
        <w:rPr>
          <w:rFonts w:ascii="Times New Roman" w:hAnsi="Times New Roman" w:cs="Times New Roman"/>
          <w:color w:val="auto"/>
          <w:sz w:val="24"/>
          <w:szCs w:val="24"/>
        </w:rPr>
        <w:t xml:space="preserve">by a source other than </w:t>
      </w:r>
      <w:r w:rsidR="00947389" w:rsidRPr="00657095">
        <w:rPr>
          <w:rFonts w:ascii="Times New Roman" w:hAnsi="Times New Roman" w:cs="Times New Roman"/>
          <w:color w:val="auto"/>
          <w:sz w:val="24"/>
          <w:szCs w:val="24"/>
        </w:rPr>
        <w:t xml:space="preserve">the reference </w:t>
      </w:r>
      <w:r w:rsidR="00624A02" w:rsidRPr="00657095">
        <w:rPr>
          <w:rFonts w:ascii="Times New Roman" w:hAnsi="Times New Roman" w:cs="Times New Roman"/>
          <w:color w:val="auto"/>
          <w:sz w:val="24"/>
          <w:szCs w:val="24"/>
        </w:rPr>
        <w:t>taxonomy</w:t>
      </w:r>
      <w:r w:rsidRPr="00657095">
        <w:rPr>
          <w:rFonts w:ascii="Times New Roman" w:hAnsi="Times New Roman" w:cs="Times New Roman"/>
          <w:color w:val="auto"/>
          <w:sz w:val="24"/>
          <w:szCs w:val="24"/>
        </w:rPr>
        <w:t>.</w:t>
      </w:r>
    </w:p>
    <w:p w14:paraId="5FB49A1D" w14:textId="519F45CB" w:rsidR="001941FF" w:rsidRPr="00657095" w:rsidRDefault="006E306D"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An overarching goal in this study was </w:t>
      </w:r>
      <w:r w:rsidR="00592685" w:rsidRPr="00657095">
        <w:rPr>
          <w:rFonts w:ascii="Times New Roman" w:hAnsi="Times New Roman" w:cs="Times New Roman"/>
          <w:color w:val="auto"/>
          <w:sz w:val="24"/>
          <w:szCs w:val="24"/>
        </w:rPr>
        <w:t xml:space="preserve">not only </w:t>
      </w:r>
      <w:r w:rsidRPr="00657095">
        <w:rPr>
          <w:rFonts w:ascii="Times New Roman" w:hAnsi="Times New Roman" w:cs="Times New Roman"/>
          <w:color w:val="auto"/>
          <w:sz w:val="24"/>
          <w:szCs w:val="24"/>
        </w:rPr>
        <w:t xml:space="preserve">to </w:t>
      </w:r>
      <w:r w:rsidR="00592685" w:rsidRPr="00657095">
        <w:rPr>
          <w:rFonts w:ascii="Times New Roman" w:hAnsi="Times New Roman" w:cs="Times New Roman"/>
          <w:color w:val="auto"/>
          <w:sz w:val="24"/>
          <w:szCs w:val="24"/>
        </w:rPr>
        <w:t xml:space="preserve">fully use all available trait data, but also to </w:t>
      </w:r>
      <w:r w:rsidRPr="00657095">
        <w:rPr>
          <w:rFonts w:ascii="Times New Roman" w:hAnsi="Times New Roman" w:cs="Times New Roman"/>
          <w:color w:val="auto"/>
          <w:sz w:val="24"/>
          <w:szCs w:val="24"/>
        </w:rPr>
        <w:t xml:space="preserve">minimize </w:t>
      </w:r>
      <w:r w:rsidR="00592685" w:rsidRPr="00657095">
        <w:rPr>
          <w:rFonts w:ascii="Times New Roman" w:hAnsi="Times New Roman" w:cs="Times New Roman"/>
          <w:color w:val="auto"/>
          <w:sz w:val="24"/>
          <w:szCs w:val="24"/>
        </w:rPr>
        <w:t xml:space="preserve">its loss, </w:t>
      </w:r>
      <w:r w:rsidR="00301A5A" w:rsidRPr="00657095">
        <w:rPr>
          <w:rFonts w:ascii="Times New Roman" w:hAnsi="Times New Roman" w:cs="Times New Roman"/>
          <w:color w:val="auto"/>
          <w:sz w:val="24"/>
          <w:szCs w:val="24"/>
        </w:rPr>
        <w:t>so as to enable the most comprehensive ancestral state reconstruction</w:t>
      </w:r>
      <w:r w:rsidRPr="00657095">
        <w:rPr>
          <w:rFonts w:ascii="Times New Roman" w:hAnsi="Times New Roman" w:cs="Times New Roman"/>
          <w:color w:val="auto"/>
          <w:sz w:val="24"/>
          <w:szCs w:val="24"/>
        </w:rPr>
        <w:t xml:space="preserve">. This was achieved by several means. First, </w:t>
      </w:r>
      <w:r w:rsidR="00F4730E" w:rsidRPr="00657095">
        <w:rPr>
          <w:rFonts w:ascii="Times New Roman" w:hAnsi="Times New Roman" w:cs="Times New Roman"/>
          <w:color w:val="auto"/>
          <w:sz w:val="24"/>
          <w:szCs w:val="24"/>
        </w:rPr>
        <w:t xml:space="preserve">we used inferred trait data </w:t>
      </w:r>
      <w:r w:rsidR="00EB7D68" w:rsidRPr="00657095">
        <w:rPr>
          <w:rFonts w:ascii="Times New Roman" w:hAnsi="Times New Roman" w:cs="Times New Roman"/>
          <w:color w:val="auto"/>
          <w:sz w:val="24"/>
          <w:szCs w:val="24"/>
        </w:rPr>
        <w:t xml:space="preserve">for taxa </w:t>
      </w:r>
      <w:r w:rsidR="00F4730E" w:rsidRPr="00657095">
        <w:rPr>
          <w:rFonts w:ascii="Times New Roman" w:hAnsi="Times New Roman" w:cs="Times New Roman"/>
          <w:color w:val="auto"/>
          <w:sz w:val="24"/>
          <w:szCs w:val="24"/>
        </w:rPr>
        <w:t>(e.g., if a part of a fin is present, the fin is inferred to be present), thus fully utilizing the existing information</w:t>
      </w:r>
      <w:r w:rsidRPr="00657095">
        <w:rPr>
          <w:rFonts w:ascii="Times New Roman" w:hAnsi="Times New Roman" w:cs="Times New Roman"/>
          <w:color w:val="auto"/>
          <w:sz w:val="24"/>
          <w:szCs w:val="24"/>
        </w:rPr>
        <w:t>. Second</w:t>
      </w:r>
      <w:r w:rsidR="00F4730E" w:rsidRPr="00657095">
        <w:rPr>
          <w:rFonts w:ascii="Times New Roman" w:hAnsi="Times New Roman" w:cs="Times New Roman"/>
          <w:color w:val="auto"/>
          <w:sz w:val="24"/>
          <w:szCs w:val="24"/>
        </w:rPr>
        <w:t xml:space="preserve">, we propagated </w:t>
      </w:r>
      <w:r w:rsidR="00BE7A81" w:rsidRPr="00657095">
        <w:rPr>
          <w:rFonts w:ascii="Times New Roman" w:hAnsi="Times New Roman" w:cs="Times New Roman"/>
          <w:color w:val="auto"/>
          <w:sz w:val="24"/>
          <w:szCs w:val="24"/>
        </w:rPr>
        <w:t xml:space="preserve">to the species </w:t>
      </w:r>
      <w:r w:rsidR="005F4E7B" w:rsidRPr="00657095">
        <w:rPr>
          <w:rFonts w:ascii="Times New Roman" w:hAnsi="Times New Roman" w:cs="Times New Roman"/>
          <w:color w:val="auto"/>
          <w:sz w:val="24"/>
          <w:szCs w:val="24"/>
        </w:rPr>
        <w:t>l</w:t>
      </w:r>
      <w:r w:rsidR="00F4730E" w:rsidRPr="00657095">
        <w:rPr>
          <w:rFonts w:ascii="Times New Roman" w:hAnsi="Times New Roman" w:cs="Times New Roman"/>
          <w:color w:val="auto"/>
          <w:sz w:val="24"/>
          <w:szCs w:val="24"/>
        </w:rPr>
        <w:t>evel</w:t>
      </w:r>
      <w:r w:rsidR="00EB7D68" w:rsidRPr="00657095">
        <w:rPr>
          <w:rFonts w:ascii="Times New Roman" w:hAnsi="Times New Roman" w:cs="Times New Roman"/>
          <w:color w:val="auto"/>
          <w:sz w:val="24"/>
          <w:szCs w:val="24"/>
        </w:rPr>
        <w:t>,</w:t>
      </w:r>
      <w:r w:rsidR="00F4730E" w:rsidRPr="00657095">
        <w:rPr>
          <w:rFonts w:ascii="Times New Roman" w:hAnsi="Times New Roman" w:cs="Times New Roman"/>
          <w:color w:val="auto"/>
          <w:sz w:val="24"/>
          <w:szCs w:val="24"/>
        </w:rPr>
        <w:t xml:space="preserve"> </w:t>
      </w:r>
      <w:r w:rsidR="005F4E7B" w:rsidRPr="00657095">
        <w:rPr>
          <w:rFonts w:ascii="Times New Roman" w:hAnsi="Times New Roman" w:cs="Times New Roman"/>
          <w:color w:val="auto"/>
          <w:sz w:val="24"/>
          <w:szCs w:val="24"/>
        </w:rPr>
        <w:t xml:space="preserve">data </w:t>
      </w:r>
      <w:r w:rsidR="00F4730E" w:rsidRPr="00657095">
        <w:rPr>
          <w:rFonts w:ascii="Times New Roman" w:hAnsi="Times New Roman" w:cs="Times New Roman"/>
          <w:color w:val="auto"/>
          <w:sz w:val="24"/>
          <w:szCs w:val="24"/>
        </w:rPr>
        <w:t>that investigators associated with genera and families, thus extending the data as intended by the authors</w:t>
      </w:r>
      <w:r w:rsidR="00D77D1F" w:rsidRPr="00657095">
        <w:rPr>
          <w:rFonts w:ascii="Times New Roman" w:hAnsi="Times New Roman" w:cs="Times New Roman"/>
          <w:color w:val="auto"/>
          <w:sz w:val="24"/>
          <w:szCs w:val="24"/>
        </w:rPr>
        <w:t xml:space="preserve">. </w:t>
      </w:r>
      <w:r w:rsidR="00CB60B7" w:rsidRPr="00657095">
        <w:rPr>
          <w:rFonts w:ascii="Times New Roman" w:hAnsi="Times New Roman" w:cs="Times New Roman"/>
          <w:color w:val="auto"/>
          <w:sz w:val="24"/>
          <w:szCs w:val="24"/>
        </w:rPr>
        <w:t>Finally</w:t>
      </w:r>
      <w:r w:rsidR="00D77D1F" w:rsidRPr="00657095">
        <w:rPr>
          <w:rFonts w:ascii="Times New Roman" w:hAnsi="Times New Roman" w:cs="Times New Roman"/>
          <w:color w:val="auto"/>
          <w:sz w:val="24"/>
          <w:szCs w:val="24"/>
        </w:rPr>
        <w:t xml:space="preserve">, </w:t>
      </w:r>
      <w:r w:rsidR="00F4730E" w:rsidRPr="00657095">
        <w:rPr>
          <w:rFonts w:ascii="Times New Roman" w:hAnsi="Times New Roman" w:cs="Times New Roman"/>
          <w:color w:val="auto"/>
          <w:sz w:val="24"/>
          <w:szCs w:val="24"/>
        </w:rPr>
        <w:t xml:space="preserve">we </w:t>
      </w:r>
      <w:r w:rsidR="00592685" w:rsidRPr="00657095">
        <w:rPr>
          <w:rFonts w:ascii="Times New Roman" w:hAnsi="Times New Roman" w:cs="Times New Roman"/>
          <w:color w:val="auto"/>
          <w:sz w:val="24"/>
          <w:szCs w:val="24"/>
        </w:rPr>
        <w:t xml:space="preserve">improved </w:t>
      </w:r>
      <w:r w:rsidR="00F4730E" w:rsidRPr="00657095">
        <w:rPr>
          <w:rFonts w:ascii="Times New Roman" w:hAnsi="Times New Roman" w:cs="Times New Roman"/>
          <w:color w:val="auto"/>
          <w:sz w:val="24"/>
          <w:szCs w:val="24"/>
        </w:rPr>
        <w:t>the method of taxonomic reconciliation between taxa to which trait data are attached and taxa included in the phylogeny</w:t>
      </w:r>
      <w:r w:rsidR="00657095" w:rsidRPr="00657095">
        <w:rPr>
          <w:rFonts w:ascii="Times New Roman" w:hAnsi="Times New Roman" w:cs="Times New Roman"/>
          <w:color w:val="auto"/>
          <w:sz w:val="24"/>
          <w:szCs w:val="24"/>
        </w:rPr>
        <w:t xml:space="preserve">. </w:t>
      </w:r>
      <w:r w:rsidR="009B3FA3" w:rsidRPr="00657095">
        <w:rPr>
          <w:rFonts w:ascii="Times New Roman" w:hAnsi="Times New Roman" w:cs="Times New Roman"/>
          <w:color w:val="auto"/>
          <w:sz w:val="24"/>
          <w:szCs w:val="24"/>
        </w:rPr>
        <w:t xml:space="preserve">This was necessary </w:t>
      </w:r>
      <w:r w:rsidR="00592685" w:rsidRPr="00657095">
        <w:rPr>
          <w:rFonts w:ascii="Times New Roman" w:hAnsi="Times New Roman" w:cs="Times New Roman"/>
          <w:color w:val="auto"/>
          <w:sz w:val="24"/>
          <w:szCs w:val="24"/>
        </w:rPr>
        <w:t xml:space="preserve">because different sources of names are used in taxonomies referenced by the Phenoscape KB </w:t>
      </w:r>
      <w:r w:rsidR="00D723BB" w:rsidRPr="00657095">
        <w:rPr>
          <w:rFonts w:ascii="Times New Roman" w:hAnsi="Times New Roman" w:cs="Times New Roman"/>
          <w:i/>
          <w:color w:val="auto"/>
          <w:sz w:val="24"/>
          <w:szCs w:val="24"/>
        </w:rPr>
        <w:t>vs.</w:t>
      </w:r>
      <w:r w:rsidR="00592685" w:rsidRPr="00657095">
        <w:rPr>
          <w:rFonts w:ascii="Times New Roman" w:hAnsi="Times New Roman" w:cs="Times New Roman"/>
          <w:color w:val="auto"/>
          <w:sz w:val="24"/>
          <w:szCs w:val="24"/>
        </w:rPr>
        <w:t xml:space="preserve"> the Open Tree of Life</w:t>
      </w:r>
      <w:r w:rsidR="00A340C0" w:rsidRPr="00657095">
        <w:rPr>
          <w:rFonts w:ascii="Times New Roman" w:hAnsi="Times New Roman" w:cs="Times New Roman"/>
          <w:color w:val="auto"/>
          <w:sz w:val="24"/>
          <w:szCs w:val="24"/>
        </w:rPr>
        <w:t>.</w:t>
      </w:r>
      <w:r w:rsidR="00D77D1F" w:rsidRPr="00657095">
        <w:rPr>
          <w:rFonts w:ascii="Times New Roman" w:hAnsi="Times New Roman" w:cs="Times New Roman"/>
          <w:color w:val="auto"/>
          <w:sz w:val="24"/>
          <w:szCs w:val="24"/>
        </w:rPr>
        <w:t xml:space="preserve"> </w:t>
      </w:r>
      <w:r w:rsidR="001941FF" w:rsidRPr="00657095">
        <w:rPr>
          <w:rFonts w:ascii="Times New Roman" w:hAnsi="Times New Roman" w:cs="Times New Roman"/>
          <w:color w:val="auto"/>
          <w:sz w:val="24"/>
          <w:szCs w:val="24"/>
        </w:rPr>
        <w:t>The total expansion of phenotypic data through ontology-based inference and taxonomically</w:t>
      </w:r>
      <w:r w:rsidR="00592685" w:rsidRPr="00657095">
        <w:rPr>
          <w:rFonts w:ascii="Times New Roman" w:hAnsi="Times New Roman" w:cs="Times New Roman"/>
          <w:color w:val="auto"/>
          <w:sz w:val="24"/>
          <w:szCs w:val="24"/>
        </w:rPr>
        <w:t>-</w:t>
      </w:r>
      <w:r w:rsidR="001941FF" w:rsidRPr="00657095">
        <w:rPr>
          <w:rFonts w:ascii="Times New Roman" w:hAnsi="Times New Roman" w:cs="Times New Roman"/>
          <w:color w:val="auto"/>
          <w:sz w:val="24"/>
          <w:szCs w:val="24"/>
        </w:rPr>
        <w:t xml:space="preserve">based propagation was significant, and a </w:t>
      </w:r>
      <w:r w:rsidR="00592685" w:rsidRPr="00657095">
        <w:rPr>
          <w:rFonts w:ascii="Times New Roman" w:hAnsi="Times New Roman" w:cs="Times New Roman"/>
          <w:color w:val="auto"/>
          <w:sz w:val="24"/>
          <w:szCs w:val="24"/>
        </w:rPr>
        <w:t xml:space="preserve">valuable </w:t>
      </w:r>
      <w:r w:rsidR="001941FF" w:rsidRPr="00657095">
        <w:rPr>
          <w:rFonts w:ascii="Times New Roman" w:hAnsi="Times New Roman" w:cs="Times New Roman"/>
          <w:color w:val="auto"/>
          <w:sz w:val="24"/>
          <w:szCs w:val="24"/>
        </w:rPr>
        <w:t xml:space="preserve">model to be followed for macroevolutionary studies. </w:t>
      </w:r>
    </w:p>
    <w:p w14:paraId="2E892593" w14:textId="77777777"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p>
    <w:p w14:paraId="5E73467A" w14:textId="15B31ADF" w:rsidR="001941FF" w:rsidRPr="00657095" w:rsidRDefault="00D51F1C" w:rsidP="009E1A96">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METHODS</w:t>
      </w:r>
    </w:p>
    <w:p w14:paraId="07639A81" w14:textId="77777777" w:rsidR="001941FF" w:rsidRPr="00657095" w:rsidRDefault="001941FF" w:rsidP="009E1A96">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Large-scale Computable Phenotypic Data</w:t>
      </w:r>
    </w:p>
    <w:p w14:paraId="132AF4B9" w14:textId="7CDF8107"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bookmarkStart w:id="1" w:name="_6c4b7zaaoqws" w:colFirst="0" w:colLast="0"/>
      <w:bookmarkStart w:id="2" w:name="_mqhpikpelhqj" w:colFirst="0" w:colLast="0"/>
      <w:bookmarkEnd w:id="1"/>
      <w:bookmarkEnd w:id="2"/>
      <w:r w:rsidRPr="00657095">
        <w:rPr>
          <w:rFonts w:ascii="Times New Roman" w:hAnsi="Times New Roman" w:cs="Times New Roman"/>
          <w:color w:val="auto"/>
          <w:sz w:val="24"/>
          <w:szCs w:val="24"/>
        </w:rPr>
        <w:t>The Phenoscape Knowledgebase (KB) contains 21,569 morphological character states from 171 comparative studies, mainly phylogenetic</w:t>
      </w:r>
      <w:r w:rsidR="009B3FA3"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but also some review papers </w:t>
      </w:r>
      <w:r w:rsidRPr="00657095">
        <w:rPr>
          <w:rFonts w:ascii="Times New Roman" w:hAnsi="Times New Roman" w:cs="Times New Roman"/>
          <w:color w:val="auto"/>
          <w:sz w:val="24"/>
          <w:szCs w:val="24"/>
        </w:rPr>
        <w:fldChar w:fldCharType="begin">
          <w:fldData xml:space="preserve">PEVuZE5vdGU+PENpdGU+PEF1dGhvcj5XaWxleTwvQXV0aG9yPjxZZWFyPjIwMTA8L1llYXI+PFJl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PEVuZE5vdGU+PENpdGU+PEF1dGhvcj5XaWxleTwvQXV0aG9yPjxZZWFyPjIwMTA8L1llYXI+PFJl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(Wiley and Johnson 2010; Yamanoue et al. 2010)</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w:t>
      </w:r>
      <w:r w:rsidR="004A5018" w:rsidRPr="00657095">
        <w:rPr>
          <w:rFonts w:ascii="Times New Roman" w:hAnsi="Times New Roman" w:cs="Times New Roman"/>
          <w:color w:val="auto"/>
          <w:sz w:val="24"/>
          <w:szCs w:val="24"/>
        </w:rPr>
        <w:t>and</w:t>
      </w:r>
      <w:r w:rsidRPr="00657095">
        <w:rPr>
          <w:rFonts w:ascii="Times New Roman" w:hAnsi="Times New Roman" w:cs="Times New Roman"/>
          <w:color w:val="auto"/>
          <w:sz w:val="24"/>
          <w:szCs w:val="24"/>
        </w:rPr>
        <w:t xml:space="preserve"> monographic treatments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&lt;EndNote&gt;&lt;Cite&gt;&lt;Author&gt;Dececchi&lt;/Author&gt;&lt;Year&gt;2016&lt;/Year&gt;&lt;RecNum&gt;194&lt;/RecNum&gt;&lt;DisplayText&gt;(Dececchi et al. 2016)&lt;/DisplayText&gt;&lt;record&gt;&lt;rec-number&gt;194&lt;/rec-number&gt;&lt;foreign-keys&gt;&lt;key app="EN" db-id="eazevtzdfsxexlefx585rxt5rzp59xetp5xs" timestamp="1478583248"&gt;194&lt;/key&gt;&lt;/foreign-keys&gt;&lt;ref-type name="Journal Article"&gt;17&lt;/ref-type&gt;&lt;contributors&gt;&lt;authors&gt;&lt;author&gt;Dececchi, T. Alex&lt;/author&gt;&lt;author&gt;Mabee, Paula M.&lt;/author&gt;&lt;author&gt;Blackburn, David C.&lt;/author&gt;&lt;/authors&gt;&lt;/contributors&gt;&lt;titles&gt;&lt;title&gt;Data sources for trait databases: comparing the phenomic content of monographs and evolutionary matrices&lt;/title&gt;&lt;secondary-title&gt;PLoS ONE&lt;/secondary-title&gt;&lt;/titles&gt;&lt;periodical&gt;&lt;full-title&gt;PLoS ONE&lt;/full-title&gt;&lt;abbr-1&gt;PLoS ONE&lt;/abbr-1&gt;&lt;/periodical&gt;&lt;pages&gt;e0155680&lt;/pages&gt;&lt;volume&gt;11&lt;/volume&gt;&lt;number&gt;5&lt;/number&gt;&lt;dates&gt;&lt;year&gt;2016&lt;/year&gt;&lt;/dates&gt;&lt;publisher&gt;Public Library of Science&lt;/publisher&gt;&lt;urls&gt;&lt;related-urls&gt;&lt;url&gt;http://dx.doi.org/10.1371%2Fjournal.pone.0155680&lt;/url&gt;&lt;url&gt;https://www.ncbi.nlm.nih.gov/pmc/articles/PMC4871461/pdf/pone.0155680.pdf&lt;/url&gt;&lt;/related-urls&gt;&lt;/urls&gt;&lt;electronic-resource-num&gt;10.1371/journal.pone.0155680&lt;/electronic-resource-num&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(Dececchi et al. 2016)</w:t>
      </w:r>
      <w:r w:rsidRPr="00657095">
        <w:rPr>
          <w:rFonts w:ascii="Times New Roman" w:hAnsi="Times New Roman" w:cs="Times New Roman"/>
          <w:color w:val="auto"/>
          <w:sz w:val="24"/>
          <w:szCs w:val="24"/>
        </w:rPr>
        <w:fldChar w:fldCharType="end"/>
      </w:r>
      <w:r w:rsidR="00F4730E" w:rsidRPr="00657095">
        <w:rPr>
          <w:rFonts w:ascii="Times New Roman" w:hAnsi="Times New Roman" w:cs="Times New Roman"/>
          <w:color w:val="auto"/>
          <w:sz w:val="24"/>
          <w:szCs w:val="24"/>
        </w:rPr>
        <w:t>. I</w:t>
      </w:r>
      <w:r w:rsidR="004A5018" w:rsidRPr="00657095">
        <w:rPr>
          <w:rFonts w:ascii="Times New Roman" w:hAnsi="Times New Roman" w:cs="Times New Roman"/>
          <w:color w:val="auto"/>
          <w:sz w:val="24"/>
          <w:szCs w:val="24"/>
        </w:rPr>
        <w:t>n total the KB includes</w:t>
      </w:r>
      <w:r w:rsidRPr="00657095">
        <w:rPr>
          <w:rFonts w:ascii="Times New Roman" w:hAnsi="Times New Roman" w:cs="Times New Roman"/>
          <w:color w:val="auto"/>
          <w:sz w:val="24"/>
          <w:szCs w:val="24"/>
        </w:rPr>
        <w:t xml:space="preserve"> 526,221 phenotype annotations for 5,208 extant and fossil vertebrates (as of October 21, 2016). Phenotypic data from the KB are annotated with taxonomic names from the Vertebrate Taxonomy Ontology (VTO</w:t>
      </w:r>
      <w:r w:rsidR="00803F2D" w:rsidRPr="00657095">
        <w:rPr>
          <w:rFonts w:ascii="Times New Roman" w:hAnsi="Times New Roman" w:cs="Times New Roman"/>
          <w:color w:val="auto"/>
          <w:sz w:val="24"/>
          <w:szCs w:val="24"/>
        </w:rPr>
        <w:t>, http://purl</w:t>
      </w:r>
      <w:r w:rsidR="00E84F67" w:rsidRPr="00657095">
        <w:rPr>
          <w:rFonts w:ascii="Times New Roman" w:hAnsi="Times New Roman" w:cs="Times New Roman"/>
          <w:color w:val="auto"/>
          <w:sz w:val="24"/>
          <w:szCs w:val="24"/>
        </w:rPr>
        <w:t>.obolibrary.org/obo/vto/2016-10</w:t>
      </w:r>
      <w:r w:rsidR="00803F2D" w:rsidRPr="00657095">
        <w:rPr>
          <w:rFonts w:ascii="Times New Roman" w:hAnsi="Times New Roman" w:cs="Times New Roman"/>
          <w:color w:val="auto"/>
          <w:sz w:val="24"/>
          <w:szCs w:val="24"/>
        </w:rPr>
        <w:t>17/vto.owl;</w:t>
      </w:r>
      <w:r w:rsidR="005F3244"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&lt;EndNote&gt;&lt;Cite&gt;&lt;Author&gt;Midford&lt;/Author&gt;&lt;Year&gt;2013&lt;/Year&gt;&lt;RecNum&gt;191&lt;/RecNum&gt;&lt;DisplayText&gt;(Midford et al. 2013)&lt;/DisplayText&gt;&lt;record&gt;&lt;rec-number&gt;191&lt;/rec-number&gt;&lt;foreign-keys&gt;&lt;key app="EN" db-id="eazevtzdfsxexlefx585rxt5rzp59xetp5xs" timestamp="1477926663"&gt;191&lt;/key&gt;&lt;/foreign-keys&gt;&lt;ref-type name="Journal Article"&gt;17&lt;/ref-type&gt;&lt;contributors&gt;&lt;authors&gt;&lt;author&gt;Midford, P. E.&lt;/author&gt;&lt;author&gt;Dececchi, T. A.&lt;/author&gt;&lt;author&gt;Balhoff, J. P.&lt;/author&gt;&lt;author&gt;Dahdul, W. M.&lt;/author&gt;&lt;author&gt;Ibrahim, N.&lt;/author&gt;&lt;author&gt;Lapp, H.&lt;/author&gt;&lt;author&gt;Lundberg, J. G.&lt;/author&gt;&lt;author&gt;Mabee, P. M.&lt;/author&gt;&lt;author&gt;Sereno, P. C.&lt;/author&gt;&lt;author&gt;Westerfield, M.&lt;/author&gt;&lt;author&gt;Vision, T. J.&lt;/author&gt;&lt;author&gt;Blackburn, D. C.&lt;/author&gt;&lt;/authors&gt;&lt;/contributors&gt;&lt;auth-address&gt;Department of Vertebrate Zoology and Anthropology, California Academy of Sciences, San Francisco, California, USA. dblackburn@calacademy.org.&lt;/auth-address&gt;&lt;titles&gt;&lt;title&gt;The vertebrate taxonomy ontology: a framework for reasoning across model organism and species phenotypes&lt;/title&gt;&lt;secondary-title&gt;Journal of Biomedical Semantics&lt;/secondary-title&gt;&lt;alt-title&gt;Journal of biomedical semantics&lt;/alt-title&gt;&lt;/titles&gt;&lt;periodical&gt;&lt;full-title&gt;Journal of Biomedical Semantics&lt;/full-title&gt;&lt;abbr-1&gt;J. Biomed. Semantics&lt;/abbr-1&gt;&lt;/periodical&gt;&lt;alt-periodical&gt;&lt;full-title&gt;Journal of Biomedical Semantics&lt;/full-title&gt;&lt;abbr-1&gt;J. Biomed. Semantics&lt;/abbr-1&gt;&lt;/alt-periodical&gt;&lt;pages&gt;34&lt;/pages&gt;&lt;volume&gt;4&lt;/volume&gt;&lt;number&gt;1&lt;/number&gt;&lt;edition&gt;2013/11/26&lt;/edition&gt;&lt;dates&gt;&lt;year&gt;2013&lt;/year&gt;&lt;pub-dates&gt;&lt;date&gt;Nov 22&lt;/date&gt;&lt;/pub-dates&gt;&lt;/dates&gt;&lt;accession-num&gt;24267744&lt;/accession-num&gt;&lt;urls&gt;&lt;related-urls&gt;&lt;url&gt;http://www.ncbi.nlm.nih.gov/pubmed/24267744&lt;/url&gt;&lt;/related-urls&gt;&lt;/urls&gt;&lt;custom2&gt;4177199&lt;/custom2&gt;&lt;electronic-resource-num&gt;10.1186/2041-1480-4-34&lt;/electronic-resource-num&gt;&lt;/record&gt;&lt;/Cite&gt;&lt;/EndNote&gt;</w:instrText>
      </w:r>
      <w:r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Midford et al. 2013)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w:t>
      </w:r>
      <w:r w:rsidR="00383FE1" w:rsidRPr="00657095">
        <w:rPr>
          <w:rFonts w:ascii="Times New Roman" w:hAnsi="Times New Roman" w:cs="Times New Roman"/>
          <w:color w:val="auto"/>
          <w:sz w:val="24"/>
          <w:szCs w:val="24"/>
        </w:rPr>
        <w:t xml:space="preserve">However, the KB does not provide </w:t>
      </w:r>
      <w:r w:rsidR="006E024F" w:rsidRPr="00657095">
        <w:rPr>
          <w:rFonts w:ascii="Times New Roman" w:hAnsi="Times New Roman" w:cs="Times New Roman"/>
          <w:color w:val="auto"/>
          <w:sz w:val="24"/>
          <w:szCs w:val="24"/>
        </w:rPr>
        <w:t xml:space="preserve">the </w:t>
      </w:r>
      <w:r w:rsidR="00383FE1" w:rsidRPr="00657095">
        <w:rPr>
          <w:rFonts w:ascii="Times New Roman" w:hAnsi="Times New Roman" w:cs="Times New Roman"/>
          <w:color w:val="auto"/>
          <w:sz w:val="24"/>
          <w:szCs w:val="24"/>
        </w:rPr>
        <w:t xml:space="preserve">phylogenetic relationships necessary for evolutionary mapping of characters; the relationships in </w:t>
      </w:r>
      <w:r w:rsidR="0090256A" w:rsidRPr="00657095">
        <w:rPr>
          <w:rFonts w:ascii="Times New Roman" w:hAnsi="Times New Roman" w:cs="Times New Roman"/>
          <w:color w:val="auto"/>
          <w:sz w:val="24"/>
          <w:szCs w:val="24"/>
        </w:rPr>
        <w:t xml:space="preserve">the </w:t>
      </w:r>
      <w:r w:rsidR="00383FE1" w:rsidRPr="00657095">
        <w:rPr>
          <w:rFonts w:ascii="Times New Roman" w:hAnsi="Times New Roman" w:cs="Times New Roman"/>
          <w:color w:val="auto"/>
          <w:sz w:val="24"/>
          <w:szCs w:val="24"/>
        </w:rPr>
        <w:t xml:space="preserve">VTO are based solely on taxonomy. </w:t>
      </w:r>
      <w:r w:rsidRPr="00657095">
        <w:rPr>
          <w:rFonts w:ascii="Times New Roman" w:hAnsi="Times New Roman" w:cs="Times New Roman"/>
          <w:color w:val="auto"/>
          <w:sz w:val="24"/>
          <w:szCs w:val="24"/>
        </w:rPr>
        <w:t xml:space="preserve">The VTO is built upon the National Center for Biotechnology Information (NCBI) taxonomy, which provides the hierarchical backbone for extant taxa, the Catalog of Fishes </w:t>
      </w:r>
      <w:r w:rsidRPr="00657095">
        <w:rPr>
          <w:rFonts w:ascii="Times New Roman" w:hAnsi="Times New Roman" w:cs="Times New Roman"/>
          <w:color w:val="auto"/>
          <w:sz w:val="24"/>
          <w:szCs w:val="24"/>
        </w:rPr>
        <w:fldChar w:fldCharType="begin"/>
      </w:r>
      <w:r w:rsidR="00521A8C" w:rsidRPr="00657095">
        <w:rPr>
          <w:rFonts w:ascii="Times New Roman" w:hAnsi="Times New Roman" w:cs="Times New Roman"/>
          <w:color w:val="auto"/>
          <w:sz w:val="24"/>
          <w:szCs w:val="24"/>
        </w:rPr>
        <w:instrText xml:space="preserve"> ADDIN EN.CITE &lt;EndNote&gt;&lt;Cite&gt;&lt;Author&gt;Eschmeyer&lt;/Author&gt;&lt;Year&gt;2013&lt;/Year&gt;&lt;RecNum&gt;27&lt;/RecNum&gt;&lt;DisplayText&gt;(Eschmeyer 2013)&lt;/DisplayText&gt;&lt;record&gt;&lt;rec-number&gt;27&lt;/rec-number&gt;&lt;foreign-keys&gt;&lt;key app="EN" db-id="eazevtzdfsxexlefx585rxt5rzp59xetp5xs" timestamp="0"&gt;27&lt;/key&gt;&lt;/foreign-keys&gt;&lt;ref-type name="Web Page"&gt;12&lt;/ref-type&gt;&lt;contributors&gt;&lt;authors&gt;&lt;author&gt;Eschmeyer, WN&lt;/author&gt;&lt;/authors&gt;&lt;secondary-authors&gt;&lt;author&gt;Eschmeyer, WN&lt;/author&gt;&lt;author&gt;Fricke, R&lt;/author&gt;&lt;author&gt;Van der Laan, R&lt;/author&gt;&lt;/secondary-authors&gt;&lt;/contributors&gt;&lt;titles&gt;&lt;title&gt;Catalog of Fishes: Genera, Species, References&lt;/title&gt;&lt;/titles&gt;&lt;volume&gt;2016&lt;/volume&gt;&lt;number&gt;16 July&lt;/number&gt;&lt;dates&gt;&lt;year&gt;2013&lt;/year&gt;&lt;/dates&gt;&lt;publisher&gt;California Academy of Sciences&lt;/publisher&gt;&lt;urls&gt;&lt;related-urls&gt;&lt;url&gt;http://researcharchive.calacademy.org/research/ichthyology/catalog/fishcatmain.asp&lt;/url&gt;&lt;/related-urls&gt;&lt;/urls&gt;&lt;/record&gt;&lt;/Cite&gt;&lt;/EndNote&gt;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w:t>
      </w:r>
      <w:r w:rsidR="00383FE1" w:rsidRPr="00657095">
        <w:rPr>
          <w:rFonts w:ascii="Times New Roman" w:hAnsi="Times New Roman" w:cs="Times New Roman"/>
          <w:noProof/>
          <w:color w:val="auto"/>
          <w:sz w:val="24"/>
          <w:szCs w:val="24"/>
        </w:rPr>
        <w:t xml:space="preserve">CoF; </w:t>
      </w:r>
      <w:r w:rsidR="00521A8C" w:rsidRPr="00657095">
        <w:rPr>
          <w:rFonts w:ascii="Times New Roman" w:hAnsi="Times New Roman" w:cs="Times New Roman"/>
          <w:noProof/>
          <w:color w:val="auto"/>
          <w:sz w:val="24"/>
          <w:szCs w:val="24"/>
        </w:rPr>
        <w:t>Eschmeyer 2013)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and PaleoDB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&lt;EndNote&gt;&lt;Cite&gt;&lt;Author&gt;Uhen&lt;/Author&gt;&lt;Year&gt;2013&lt;/Year&gt;&lt;RecNum&gt;190&lt;/RecNum&gt;&lt;DisplayText&gt;(Uhen et al. 2013)&lt;/DisplayText&gt;&lt;record&gt;&lt;rec-number&gt;190&lt;/rec-number&gt;&lt;foreign-keys&gt;&lt;key app="EN" db-id="eazevtzdfsxexlefx585rxt5rzp59xetp5xs" timestamp="1477926524"&gt;190&lt;/key&gt;&lt;/foreign-keys&gt;&lt;ref-type name="Journal Article"&gt;17&lt;/ref-type&gt;&lt;contributors&gt;&lt;authors&gt;&lt;author&gt;Uhen, Mark D.&lt;/author&gt;&lt;author&gt;Barnosky, Anthony D.&lt;/author&gt;&lt;author&gt;Bills, Brian&lt;/author&gt;&lt;author&gt;Blois, Jessica&lt;/author&gt;&lt;author&gt;Carrano, Matthew T.&lt;/author&gt;&lt;author&gt;Carrasco, Marc A.&lt;/author&gt;&lt;author&gt;Erickson, Gregory M.&lt;/author&gt;&lt;author&gt;Eronen, Jussi T.&lt;/author&gt;&lt;author&gt;Fortelius, Mikael&lt;/author&gt;&lt;author&gt;Graham, Russell W.&lt;/author&gt;&lt;author&gt;Grimm, Eric C.&lt;/author&gt;&lt;author&gt;O&amp;apos;Leary, Maureen A.&lt;/author&gt;&lt;author&gt;Mast, Austin&lt;/author&gt;&lt;author&gt;Piel, William H.&lt;/author&gt;&lt;author&gt;Polly, P. David&lt;/author&gt;&lt;author&gt;Säilä, Laura K.&lt;/author&gt;&lt;/authors&gt;&lt;/contributors&gt;&lt;titles&gt;&lt;title&gt;From card catalogs to computers: databases in vertebrate paleontology&lt;/title&gt;&lt;secondary-title&gt;Journal of Vertebrate Paleontology&lt;/secondary-title&gt;&lt;/titles&gt;&lt;periodical&gt;&lt;full-title&gt;Journal of Vertebrate Paleontology&lt;/full-title&gt;&lt;abbr-1&gt;J. Vertebr. Paleontol.&lt;/abbr-1&gt;&lt;/periodical&gt;&lt;pages&gt;13-28&lt;/pages&gt;&lt;volume&gt;33&lt;/volume&gt;&lt;number&gt;1&lt;/number&gt;&lt;dates&gt;&lt;year&gt;2013&lt;/year&gt;&lt;pub-dates&gt;&lt;date&gt;2013/01/01&lt;/date&gt;&lt;/pub-dates&gt;&lt;/dates&gt;&lt;publisher&gt;The Society of Vertebrate Paleontology&lt;/publisher&gt;&lt;isbn&gt;0272-4634&lt;/isbn&gt;&lt;urls&gt;&lt;related-urls&gt;&lt;url&gt;http://www.bioone.org/doi/abs/10.1080/02724634.2012.716114&lt;/url&gt;&lt;/related-urls&gt;&lt;/urls&gt;&lt;electronic-resource-num&gt;10.1080/02724634.2012.716114&lt;/electronic-resource-num&gt;&lt;access-date&gt;2016/10/31&lt;/access-date&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(Uhen et al. 2013)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which supplements extant and extinct taxa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&lt;EndNote&gt;&lt;Cite&gt;&lt;Author&gt;Midford&lt;/Author&gt;&lt;Year&gt;2013&lt;/Year&gt;&lt;RecNum&gt;191&lt;/RecNum&gt;&lt;DisplayText&gt;(Midford et al. 2013)&lt;/DisplayText&gt;&lt;record&gt;&lt;rec-number&gt;191&lt;/rec-number&gt;&lt;foreign-keys&gt;&lt;key app="EN" db-id="eazevtzdfsxexlefx585rxt5rzp59xetp5xs" timestamp="1477926663"&gt;191&lt;/key&gt;&lt;/foreign-keys&gt;&lt;ref-type name="Journal Article"&gt;17&lt;/ref-type&gt;&lt;contributors&gt;&lt;authors&gt;&lt;author&gt;Midford, P. E.&lt;/author&gt;&lt;author&gt;Dececchi, T. A.&lt;/author&gt;&lt;author&gt;Balhoff, J. P.&lt;/author&gt;&lt;author&gt;Dahdul, W. M.&lt;/author&gt;&lt;author&gt;Ibrahim, N.&lt;/author&gt;&lt;author&gt;Lapp, H.&lt;/author&gt;&lt;author&gt;Lundberg, J. G.&lt;/author&gt;&lt;author&gt;Mabee, P. M.&lt;/author&gt;&lt;author&gt;Sereno, P. C.&lt;/author&gt;&lt;author&gt;Westerfield, M.&lt;/author&gt;&lt;author&gt;Vision, T. J.&lt;/author&gt;&lt;author&gt;Blackburn, D. C.&lt;/author&gt;&lt;/authors&gt;&lt;/contributors&gt;&lt;auth-address&gt;Department of Vertebrate Zoology and Anthropology, California Academy of Sciences, San Francisco, California, USA. dblackburn@calacademy.org.&lt;/auth-address&gt;&lt;titles&gt;&lt;title&gt;The vertebrate taxonomy ontology: a framework for reasoning across model organism and species phenotypes&lt;/title&gt;&lt;secondary-title&gt;Journal of Biomedical Semantics&lt;/secondary-title&gt;&lt;alt-title&gt;Journal of biomedical semantics&lt;/alt-title&gt;&lt;/titles&gt;&lt;periodical&gt;&lt;full-title&gt;Journal of Biomedical Semantics&lt;/full-title&gt;&lt;abbr-1&gt;J. Biomed. Semantics&lt;/abbr-1&gt;&lt;/periodical&gt;&lt;alt-periodical&gt;&lt;full-title&gt;Journal of Biomedical Semantics&lt;/full-title&gt;&lt;abbr-1&gt;J. Biomed. Semantics&lt;/abbr-1&gt;&lt;/alt-periodical&gt;&lt;pages&gt;34&lt;/pages&gt;&lt;volume&gt;4&lt;/volume&gt;&lt;number&gt;1&lt;/number&gt;&lt;edition&gt;2013/11/26&lt;/edition&gt;&lt;dates&gt;&lt;year&gt;2013&lt;/year&gt;&lt;pub-dates&gt;&lt;date&gt;Nov 22&lt;/date&gt;&lt;/pub-dates&gt;&lt;/dates&gt;&lt;accession-num&gt;24267744&lt;/accession-num&gt;&lt;urls&gt;&lt;related-urls&gt;&lt;url&gt;http://www.ncbi.nlm.nih.gov/pubmed/24267744&lt;/url&gt;&lt;/related-urls&gt;&lt;/urls&gt;&lt;custom2&gt;4177199&lt;/custom2&gt;&lt;electronic-resource-num&gt;10.1186/2041-1480-4-34&lt;/electronic-resource-num&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(Midford et al. 2013)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w:t>
      </w:r>
      <w:r w:rsidR="00383FE1" w:rsidRPr="00657095">
        <w:rPr>
          <w:rFonts w:ascii="Times New Roman" w:hAnsi="Times New Roman" w:cs="Times New Roman"/>
          <w:color w:val="auto"/>
          <w:sz w:val="24"/>
          <w:szCs w:val="24"/>
        </w:rPr>
        <w:t xml:space="preserve">It contains 31,726 teleost species; somewhat differing from counts in the current </w:t>
      </w:r>
      <w:r w:rsidR="00EB7D68" w:rsidRPr="00657095">
        <w:rPr>
          <w:rFonts w:ascii="Times New Roman" w:hAnsi="Times New Roman" w:cs="Times New Roman"/>
          <w:color w:val="auto"/>
          <w:sz w:val="24"/>
          <w:szCs w:val="24"/>
        </w:rPr>
        <w:t>CoF</w:t>
      </w:r>
      <w:r w:rsidR="00656E11" w:rsidRPr="00657095">
        <w:rPr>
          <w:rFonts w:ascii="Times New Roman" w:hAnsi="Times New Roman" w:cs="Times New Roman"/>
          <w:color w:val="auto"/>
          <w:sz w:val="24"/>
          <w:szCs w:val="24"/>
        </w:rPr>
        <w:t xml:space="preserve"> (33,008)</w:t>
      </w:r>
      <w:r w:rsidR="00383FE1" w:rsidRPr="00657095">
        <w:rPr>
          <w:rFonts w:ascii="Times New Roman" w:hAnsi="Times New Roman" w:cs="Times New Roman"/>
          <w:color w:val="auto"/>
          <w:sz w:val="24"/>
          <w:szCs w:val="24"/>
        </w:rPr>
        <w:t xml:space="preserve">, </w:t>
      </w:r>
      <w:r w:rsidR="00EB7D68" w:rsidRPr="00657095">
        <w:rPr>
          <w:rFonts w:ascii="Times New Roman" w:hAnsi="Times New Roman" w:cs="Times New Roman"/>
          <w:color w:val="auto"/>
          <w:sz w:val="24"/>
          <w:szCs w:val="24"/>
        </w:rPr>
        <w:t>because it</w:t>
      </w:r>
      <w:r w:rsidR="00383FE1" w:rsidRPr="00657095">
        <w:rPr>
          <w:rFonts w:ascii="Times New Roman" w:hAnsi="Times New Roman" w:cs="Times New Roman"/>
          <w:color w:val="auto"/>
          <w:sz w:val="24"/>
          <w:szCs w:val="24"/>
        </w:rPr>
        <w:t xml:space="preserve"> has been updated since last being incorporated into the VTO (July 2012).</w:t>
      </w:r>
    </w:p>
    <w:p w14:paraId="51237F90" w14:textId="62982EC2" w:rsidR="001941FF" w:rsidRPr="00657095" w:rsidRDefault="001941FF" w:rsidP="00216818">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Twenty-two of the 171 studies were added to the KB </w:t>
      </w:r>
      <w:r w:rsidR="0022651C" w:rsidRPr="00657095">
        <w:rPr>
          <w:rFonts w:ascii="Times New Roman" w:hAnsi="Times New Roman" w:cs="Times New Roman"/>
          <w:color w:val="auto"/>
          <w:sz w:val="24"/>
          <w:szCs w:val="24"/>
        </w:rPr>
        <w:t xml:space="preserve">(Fig. 1) </w:t>
      </w:r>
      <w:r w:rsidRPr="00657095">
        <w:rPr>
          <w:rFonts w:ascii="Times New Roman" w:hAnsi="Times New Roman" w:cs="Times New Roman"/>
          <w:color w:val="auto"/>
          <w:sz w:val="24"/>
          <w:szCs w:val="24"/>
        </w:rPr>
        <w:t>to fully represent the distribution of pelvic and pectoral fins across teleosts</w:t>
      </w:r>
      <w:r w:rsidR="00584926" w:rsidRPr="00657095">
        <w:rPr>
          <w:rFonts w:ascii="Times New Roman" w:hAnsi="Times New Roman" w:cs="Times New Roman"/>
          <w:color w:val="auto"/>
          <w:sz w:val="24"/>
          <w:szCs w:val="24"/>
        </w:rPr>
        <w:t xml:space="preserve"> (Supplementary Materials Table 1)</w:t>
      </w:r>
      <w:r w:rsidRPr="00657095">
        <w:rPr>
          <w:rFonts w:ascii="Times New Roman" w:hAnsi="Times New Roman" w:cs="Times New Roman"/>
          <w:color w:val="auto"/>
          <w:sz w:val="24"/>
          <w:szCs w:val="24"/>
        </w:rPr>
        <w:t xml:space="preserve">. These included, e.g., a recent review including 776 synapomorphic characters used to diagnose teleost families </w:t>
      </w:r>
      <w:r w:rsidRPr="00657095">
        <w:rPr>
          <w:rFonts w:ascii="Times New Roman" w:hAnsi="Times New Roman" w:cs="Times New Roman"/>
          <w:color w:val="auto"/>
          <w:sz w:val="24"/>
          <w:szCs w:val="24"/>
        </w:rPr>
        <w:fldChar w:fldCharType="begin"/>
      </w:r>
      <w:r w:rsidR="00521A8C" w:rsidRPr="00657095">
        <w:rPr>
          <w:rFonts w:ascii="Times New Roman" w:hAnsi="Times New Roman" w:cs="Times New Roman"/>
          <w:color w:val="auto"/>
          <w:sz w:val="24"/>
          <w:szCs w:val="24"/>
        </w:rPr>
        <w:instrText xml:space="preserve"> ADDIN EN.CITE &lt;EndNote&gt;&lt;Cite&gt;&lt;Author&gt;Wiley&lt;/Author&gt;&lt;Year&gt;2010&lt;/Year&gt;&lt;RecNum&gt;175&lt;/RecNum&gt;&lt;DisplayText&gt;(Wiley and Johnson 2010)&lt;/DisplayText&gt;&lt;record&gt;&lt;rec-number&gt;175&lt;/rec-number&gt;&lt;foreign-keys&gt;&lt;key app="EN" db-id="eazevtzdfsxexlefx585rxt5rzp59xetp5xs" timestamp="1477677214"&gt;175&lt;/key&gt;&lt;/foreign-keys&gt;&lt;ref-type name="Book Section"&gt;5&lt;/ref-type&gt;&lt;contributors&gt;&lt;authors&gt;&lt;author&gt;Wiley, E. O.&lt;/author&gt;&lt;author&gt;Johnson, G. David&lt;/author&gt;&lt;/authors&gt;&lt;secondary-authors&gt;&lt;author&gt;Nelson, J. S.&lt;/author&gt;&lt;author&gt;Schultze, H. P.&lt;/author&gt;&lt;author&gt;Wilson, M. V. H.&lt;/author&gt;&lt;/secondary-authors&gt;&lt;/contributors&gt;&lt;titles&gt;&lt;title&gt;A Teleost Classification Based on Monophyletic Groups&lt;/title&gt;&lt;secondary-title&gt;Origin and Phylogenetic Interrelationships of Teleosts&lt;/secondary-title&gt;&lt;/titles&gt;&lt;pages&gt;123-182&lt;/pages&gt;&lt;dates&gt;&lt;year&gt;2010&lt;/year&gt;&lt;/dates&gt;&lt;pub-location&gt;München, Germany&lt;/pub-location&gt;&lt;publisher&gt;Verlag Dr. Friedrich Pfeil&lt;/publisher&gt;&lt;urls&gt;&lt;pdf-urls&gt;&lt;url&gt;file:///Users/laura/Library/Application Support/Mendeley Desktop/Downloaded/Wiley, Johnson - 2010 - A teleost classification based on monophyletic groups.pdf&lt;/url&gt;&lt;/pdf-urls&gt;&lt;/urls&gt;&lt;/record&gt;&lt;/Cite&gt;&lt;/EndNote&gt;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(Wiley and Johnson 2010)</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Characters were annotated using </w:t>
      </w:r>
      <w:r w:rsidR="00764454" w:rsidRPr="00657095">
        <w:rPr>
          <w:rFonts w:ascii="Times New Roman" w:hAnsi="Times New Roman" w:cs="Times New Roman"/>
          <w:color w:val="auto"/>
          <w:sz w:val="24"/>
          <w:szCs w:val="24"/>
        </w:rPr>
        <w:t xml:space="preserve">the </w:t>
      </w:r>
      <w:r w:rsidRPr="00657095">
        <w:rPr>
          <w:rFonts w:ascii="Times New Roman" w:hAnsi="Times New Roman" w:cs="Times New Roman"/>
          <w:color w:val="auto"/>
          <w:sz w:val="24"/>
          <w:szCs w:val="24"/>
        </w:rPr>
        <w:t xml:space="preserve">Entity–Quality (EQ) formalism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&lt;EndNote&gt;&lt;Cite&gt;&lt;Author&gt;Mungall&lt;/Author&gt;&lt;Year&gt;2010&lt;/Year&gt;&lt;RecNum&gt;2&lt;/RecNum&gt;&lt;DisplayText&gt;(Mungall et al. 2007; Mungall et al. 2010)&lt;/DisplayText&gt;&lt;record&gt;&lt;rec-number&gt;2&lt;/rec-number&gt;&lt;foreign-keys&gt;&lt;key app="EN" db-id="eazevtzdfsxexlefx585rxt5rzp59xetp5xs" timestamp="0"&gt;2&lt;/key&gt;&lt;/foreign-keys&gt;&lt;ref-type name="Journal Article"&gt;17&lt;/ref-type&gt;&lt;contributors&gt;&lt;authors&gt;&lt;author&gt;Mungall, Christopher J&lt;/author&gt;&lt;author&gt;Gkoutos, Georgios V&lt;/author&gt;&lt;author&gt;Smith, Cynthia L&lt;/author&gt;&lt;author&gt;Haendel, Melissa A&lt;/author&gt;&lt;author&gt;Lewis, Suzanna E&lt;/author&gt;&lt;author&gt;Ashburner, Michael&lt;/author&gt;&lt;/authors&gt;&lt;/contributors&gt;&lt;titles&gt;&lt;title&gt;Integrating phenotype ontologies across multiple species&lt;/title&gt;&lt;secondary-title&gt;Genome Biology&lt;/secondary-title&gt;&lt;/titles&gt;&lt;periodical&gt;&lt;full-title&gt;Genome Biology&lt;/full-title&gt;&lt;abbr-1&gt;Genome Biol.&lt;/abbr-1&gt;&lt;/periodical&gt;&lt;pages&gt;R2&lt;/pages&gt;&lt;volume&gt;11&lt;/volume&gt;&lt;dates&gt;&lt;year&gt;2010&lt;/year&gt;&lt;/dates&gt;&lt;urls&gt;&lt;related-urls&gt;&lt;url&gt;https://www.ncbi.nlm.nih.gov/pmc/articles/PMC2847714/pdf/gb-2010-11-1-r2.pdf&lt;/url&gt;&lt;/related-urls&gt;&lt;/urls&gt;&lt;electronic-resource-num&gt;10.1186/gb-2010-11-1-r2&lt;/electronic-resource-num&gt;&lt;/record&gt;&lt;/Cite&gt;&lt;Cite&gt;&lt;Author&gt;Mungall&lt;/Author&gt;&lt;Year&gt;2007&lt;/Year&gt;&lt;RecNum&gt;199&lt;/RecNum&gt;&lt;record&gt;&lt;rec-number&gt;199&lt;/rec-number&gt;&lt;foreign-keys&gt;&lt;key app="EN" db-id="eazevtzdfsxexlefx585rxt5rzp59xetp5xs" timestamp="1479160202"&gt;199&lt;/key&gt;&lt;/foreign-keys&gt;&lt;ref-type name="Conference Proceedings"&gt;10&lt;/ref-type&gt;&lt;contributors&gt;&lt;authors&gt;&lt;author&gt;Mungall, Chris J&lt;/author&gt;&lt;author&gt;Gkoutos, Georgios V&lt;/author&gt;&lt;author&gt;Washington, Nicole&lt;/author&gt;&lt;author&gt;Lewis, Suzanna E&lt;/author&gt;&lt;/authors&gt;&lt;/contributors&gt;&lt;titles&gt;&lt;title&gt;Representing phenotypes in OWL&lt;/title&gt;&lt;secondary-title&gt;OWLED proceedings&lt;/secondary-title&gt;&lt;/titles&gt;&lt;dates&gt;&lt;year&gt;2007&lt;/year&gt;&lt;/dates&gt;&lt;urls&gt;&lt;/urls&gt;&lt;/record&gt;&lt;/Cite&gt;&lt;/EndNote&gt;</w:instrText>
      </w:r>
      <w:r w:rsidRPr="00657095">
        <w:rPr>
          <w:rFonts w:ascii="Times New Roman" w:hAnsi="Times New Roman" w:cs="Times New Roman"/>
          <w:color w:val="auto"/>
          <w:sz w:val="24"/>
          <w:szCs w:val="24"/>
        </w:rPr>
        <w:fldChar w:fldCharType="separate"/>
      </w:r>
      <w:r w:rsidR="007211CA" w:rsidRPr="00657095">
        <w:rPr>
          <w:rFonts w:ascii="Times New Roman" w:hAnsi="Times New Roman" w:cs="Times New Roman"/>
          <w:noProof/>
          <w:color w:val="auto"/>
          <w:sz w:val="24"/>
          <w:szCs w:val="24"/>
        </w:rPr>
        <w:t>(Mungall et al. 2007; Mungall et al. 2010)</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with Phenex software </w:t>
      </w:r>
      <w:r w:rsidR="004C0F9B" w:rsidRPr="00657095">
        <w:rPr>
          <w:rFonts w:ascii="Times New Roman" w:hAnsi="Times New Roman" w:cs="Times New Roman"/>
          <w:color w:val="auto"/>
          <w:sz w:val="24"/>
          <w:szCs w:val="24"/>
        </w:rPr>
        <w:fldChar w:fldCharType="begin"/>
      </w:r>
      <w:r w:rsidR="004C0F9B" w:rsidRPr="00657095">
        <w:rPr>
          <w:rFonts w:ascii="Times New Roman" w:hAnsi="Times New Roman" w:cs="Times New Roman"/>
          <w:color w:val="auto"/>
          <w:sz w:val="24"/>
          <w:szCs w:val="24"/>
        </w:rPr>
        <w:instrText xml:space="preserve"> ADDIN EN.CITE &lt;EndNote&gt;&lt;Cite&gt;&lt;Author&gt;Balhoff&lt;/Author&gt;&lt;Year&gt;2014&lt;/Year&gt;&lt;RecNum&gt;34&lt;/RecNum&gt;&lt;DisplayText&gt;(Balhoff et al. 2014)&lt;/DisplayText&gt;&lt;record&gt;&lt;rec-number&gt;34&lt;/rec-number&gt;&lt;foreign-keys&gt;&lt;key app="EN" db-id="eazevtzdfsxexlefx585rxt5rzp59xetp5xs" timestamp="0"&gt;34&lt;/key&gt;&lt;/foreign-keys&gt;&lt;ref-type name="Journal Article"&gt;17&lt;/ref-type&gt;&lt;contributors&gt;&lt;authors&gt;&lt;author&gt;Balhoff, J. P.&lt;/author&gt;&lt;author&gt;Dahdul, W. M.&lt;/author&gt;&lt;author&gt;Dececchi, T. A.&lt;/author&gt;&lt;author&gt;Lapp, H.&lt;/author&gt;&lt;author&gt;Mabee, P. M.&lt;/author&gt;&lt;author&gt;Vision, T. J.&lt;/author&gt;&lt;/authors&gt;&lt;/contributors&gt;&lt;auth-address&gt;National Evolutionary Synthesis Center, Durham, NC USA ; Department of Biology, University of North Carolina, Chapel Hill, NC USA.&amp;#xD;Department of Biology, University of South Dakota, Vermillion, SD USA.&amp;#xD;National Evolutionary Synthesis Center, Durham, NC USA.&lt;/auth-address&gt;&lt;titles&gt;&lt;title&gt;Annotation of phenotypic diversity: decoupling data curation and ontology curation using Phenex&lt;/title&gt;&lt;secondary-title&gt;Journal of Biomedical Semantics&lt;/secondary-title&gt;&lt;alt-title&gt;Journal of biomedical semantics&lt;/alt-title&gt;&lt;/titles&gt;&lt;periodical&gt;&lt;full-title&gt;Journal of Biomedical Semantics&lt;/full-title&gt;&lt;abbr-1&gt;J. Biomed. Semantics&lt;/abbr-1&gt;&lt;/periodical&gt;&lt;alt-periodical&gt;&lt;full-title&gt;Journal of Biomedical Semantics&lt;/full-title&gt;&lt;abbr-1&gt;J. Biomed. Semantics&lt;/abbr-1&gt;&lt;/alt-periodical&gt;&lt;pages&gt;45&lt;/pages&gt;&lt;volume&gt;5&lt;/volume&gt;&lt;number&gt;1&lt;/number&gt;&lt;edition&gt;2014/11/21&lt;/edition&gt;&lt;keywords&gt;&lt;keyword&gt;Annotation&lt;/keyword&gt;&lt;keyword&gt;Character matrix&lt;/keyword&gt;&lt;keyword&gt;Curation&lt;/keyword&gt;&lt;keyword&gt;Ontology&lt;/keyword&gt;&lt;keyword&gt;Phenotypes&lt;/keyword&gt;&lt;keyword&gt;Systematics&lt;/keyword&gt;&lt;/keywords&gt;&lt;dates&gt;&lt;year&gt;2014&lt;/year&gt;&lt;/dates&gt;&lt;isbn&gt;2041-1480 (Electronic)&lt;/isbn&gt;&lt;accession-num&gt;25411634&lt;/accession-num&gt;&lt;urls&gt;&lt;related-urls&gt;&lt;url&gt;http://www.ncbi.nlm.nih.gov/pubmed/25411634&lt;/url&gt;&lt;/related-urls&gt;&lt;/urls&gt;&lt;custom2&gt;4236444&lt;/custom2&gt;&lt;electronic-resource-num&gt;10.1186/2041-1480-5-45&lt;/electronic-resource-num&gt;&lt;/record&gt;&lt;/Cite&gt;&lt;/EndNote&gt;</w:instrText>
      </w:r>
      <w:r w:rsidR="004C0F9B" w:rsidRPr="00657095">
        <w:rPr>
          <w:rFonts w:ascii="Times New Roman" w:hAnsi="Times New Roman" w:cs="Times New Roman"/>
          <w:color w:val="auto"/>
          <w:sz w:val="24"/>
          <w:szCs w:val="24"/>
        </w:rPr>
        <w:fldChar w:fldCharType="separate"/>
      </w:r>
      <w:r w:rsidR="004C0F9B" w:rsidRPr="00657095">
        <w:rPr>
          <w:rFonts w:ascii="Times New Roman" w:hAnsi="Times New Roman" w:cs="Times New Roman"/>
          <w:noProof/>
          <w:color w:val="auto"/>
          <w:sz w:val="24"/>
          <w:szCs w:val="24"/>
        </w:rPr>
        <w:t>(</w:t>
      </w:r>
      <w:r w:rsidR="004C0F9B" w:rsidRPr="00657095">
        <w:rPr>
          <w:rFonts w:ascii="Times New Roman" w:hAnsi="Times New Roman" w:cs="Times New Roman"/>
          <w:color w:val="auto"/>
          <w:sz w:val="24"/>
          <w:szCs w:val="24"/>
        </w:rPr>
        <w:fldChar w:fldCharType="begin"/>
      </w:r>
      <w:r w:rsidR="004C0F9B" w:rsidRPr="00657095">
        <w:rPr>
          <w:rFonts w:ascii="Times New Roman" w:hAnsi="Times New Roman" w:cs="Times New Roman"/>
          <w:color w:val="auto"/>
          <w:sz w:val="24"/>
          <w:szCs w:val="24"/>
        </w:rPr>
        <w:instrText xml:space="preserve"> ADDIN EN.CITE &lt;EndNote&gt;&lt;Cite&gt;&lt;Author&gt;Balhoff&lt;/Author&gt;&lt;Year&gt;2010&lt;/Year&gt;&lt;RecNum&gt;16&lt;/RecNum&gt;&lt;DisplayText&gt;(Balhoff et al. 2010)&lt;/DisplayText&gt;&lt;record&gt;&lt;rec-number&gt;16&lt;/rec-number&gt;&lt;foreign-keys&gt;&lt;key app="EN" db-id="eazevtzdfsxexlefx585rxt5rzp59xetp5xs" timestamp="0"&gt;16&lt;/key&gt;&lt;/foreign-keys&gt;&lt;ref-type name="Journal Article"&gt;17&lt;/ref-type&gt;&lt;contributors&gt;&lt;authors&gt;&lt;author&gt;Balhoff, James P&lt;/author&gt;&lt;author&gt;Dahdul, Wasila M&lt;/author&gt;&lt;author&gt;Kothari, Cartik R&lt;/author&gt;&lt;author&gt;Lapp, Hilmar&lt;/author&gt;&lt;author&gt;Lundberg, John G&lt;/author&gt;&lt;author&gt;Mabee, Paula M.&lt;/author&gt;&lt;author&gt;Midford, Peter E&lt;/author&gt;&lt;author&gt;Westerfield, Monte&lt;/author&gt;&lt;author&gt;Vision, Todd J&lt;/author&gt;&lt;/authors&gt;&lt;/contributors&gt;&lt;titles&gt;&lt;title&gt;Phenex: ontological annotation of phenotypic diversity&lt;/title&gt;&lt;secondary-title&gt;PLoS One&lt;/secondary-title&gt;&lt;/titles&gt;&lt;periodical&gt;&lt;full-title&gt;PLoS ONE&lt;/full-title&gt;&lt;abbr-1&gt;PLoS ONE&lt;/abbr-1&gt;&lt;/periodical&gt;&lt;pages&gt;e10500&lt;/pages&gt;&lt;volume&gt;5&lt;/volume&gt;&lt;number&gt;5&lt;/number&gt;&lt;dates&gt;&lt;year&gt;2010&lt;/year&gt;&lt;/dates&gt;&lt;isbn&gt;1932-6203&lt;/isbn&gt;&lt;urls&gt;&lt;related-urls&gt;&lt;url&gt;https://www.ncbi.nlm.nih.gov/pmc/articles/PMC2864769/pdf/pone.0010500.pdf&lt;/url&gt;&lt;/related-urls&gt;&lt;/urls&gt;&lt;electronic-resource-num&gt;10.1371/journal.pone.0010500&lt;/electronic-resource-num&gt;&lt;/record&gt;&lt;/Cite&gt;&lt;/EndNote&gt;</w:instrText>
      </w:r>
      <w:r w:rsidR="004C0F9B" w:rsidRPr="00657095">
        <w:rPr>
          <w:rFonts w:ascii="Times New Roman" w:hAnsi="Times New Roman" w:cs="Times New Roman"/>
          <w:color w:val="auto"/>
          <w:sz w:val="24"/>
          <w:szCs w:val="24"/>
        </w:rPr>
        <w:fldChar w:fldCharType="separate"/>
      </w:r>
      <w:r w:rsidR="004C0F9B" w:rsidRPr="00657095">
        <w:rPr>
          <w:rFonts w:ascii="Times New Roman" w:hAnsi="Times New Roman" w:cs="Times New Roman"/>
          <w:noProof/>
          <w:color w:val="auto"/>
          <w:sz w:val="24"/>
          <w:szCs w:val="24"/>
        </w:rPr>
        <w:t xml:space="preserve">Balhoff et al. 2010; </w:t>
      </w:r>
      <w:r w:rsidR="004C0F9B" w:rsidRPr="00657095">
        <w:rPr>
          <w:rFonts w:ascii="Times New Roman" w:hAnsi="Times New Roman" w:cs="Times New Roman"/>
          <w:color w:val="auto"/>
          <w:sz w:val="24"/>
          <w:szCs w:val="24"/>
        </w:rPr>
        <w:fldChar w:fldCharType="end"/>
      </w:r>
      <w:r w:rsidR="004C0F9B" w:rsidRPr="00657095">
        <w:rPr>
          <w:rFonts w:ascii="Times New Roman" w:hAnsi="Times New Roman" w:cs="Times New Roman"/>
          <w:noProof/>
          <w:color w:val="auto"/>
          <w:sz w:val="24"/>
          <w:szCs w:val="24"/>
        </w:rPr>
        <w:t>Balhoff et al. 2014)</w:t>
      </w:r>
      <w:r w:rsidR="004C0F9B" w:rsidRPr="00657095">
        <w:rPr>
          <w:rFonts w:ascii="Times New Roman" w:hAnsi="Times New Roman" w:cs="Times New Roman"/>
          <w:color w:val="auto"/>
          <w:sz w:val="24"/>
          <w:szCs w:val="24"/>
        </w:rPr>
        <w:fldChar w:fldCharType="end"/>
      </w:r>
      <w:r w:rsidR="004C0F9B"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Specifically, ontological terms and relationships among anatomical aspects of the paired fins, girdles, their parts and developmental precursors </w:t>
      </w:r>
      <w:r w:rsidR="007211CA" w:rsidRPr="00657095">
        <w:rPr>
          <w:rFonts w:ascii="Times New Roman" w:hAnsi="Times New Roman" w:cs="Times New Roman"/>
          <w:color w:val="auto"/>
          <w:sz w:val="24"/>
          <w:szCs w:val="24"/>
        </w:rPr>
        <w:t xml:space="preserve">(Fig. </w:t>
      </w:r>
      <w:r w:rsidR="0022651C" w:rsidRPr="00657095">
        <w:rPr>
          <w:rFonts w:ascii="Times New Roman" w:hAnsi="Times New Roman" w:cs="Times New Roman"/>
          <w:color w:val="auto"/>
          <w:sz w:val="24"/>
          <w:szCs w:val="24"/>
        </w:rPr>
        <w:t>2</w:t>
      </w:r>
      <w:r w:rsidR="007211CA"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were drawn from the multispecies anatomy ontology, Uberon </w:t>
      </w:r>
      <w:r w:rsidR="00803F2D"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fldChar w:fldCharType="begin">
          <w:fldData xml:space="preserve">PEVuZE5vdGU+PENpdGU+PEF1dGhvcj5NdW5nYWxsPC9BdXRob3I+PFllYXI+MjAxMjwvWWVhcj48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PEVuZE5vdGU+PENpdGU+PEF1dGhvcj5NdW5nYWxsPC9BdXRob3I+PFllYXI+MjAxMjwvWWVhcj48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r>
      <w:r w:rsidRPr="00657095">
        <w:rPr>
          <w:rFonts w:ascii="Times New Roman" w:hAnsi="Times New Roman" w:cs="Times New Roman"/>
          <w:color w:val="auto"/>
          <w:sz w:val="24"/>
          <w:szCs w:val="24"/>
        </w:rPr>
        <w:fldChar w:fldCharType="separate"/>
      </w:r>
      <w:r w:rsidR="00803F2D" w:rsidRPr="00657095">
        <w:rPr>
          <w:rFonts w:ascii="Times New Roman" w:hAnsi="Times New Roman" w:cs="Times New Roman"/>
          <w:color w:val="auto"/>
          <w:sz w:val="24"/>
          <w:szCs w:val="24"/>
        </w:rPr>
        <w:t>http://purl.obolibrary.org/obo/uberon/releases/2</w:t>
      </w:r>
      <w:r w:rsidR="00E84F67" w:rsidRPr="00657095">
        <w:rPr>
          <w:rFonts w:ascii="Times New Roman" w:hAnsi="Times New Roman" w:cs="Times New Roman"/>
          <w:color w:val="auto"/>
          <w:sz w:val="24"/>
          <w:szCs w:val="24"/>
        </w:rPr>
        <w:t>016-09-</w:t>
      </w:r>
      <w:r w:rsidR="00803F2D" w:rsidRPr="00657095">
        <w:rPr>
          <w:rFonts w:ascii="Times New Roman" w:hAnsi="Times New Roman" w:cs="Times New Roman"/>
          <w:color w:val="auto"/>
          <w:sz w:val="24"/>
          <w:szCs w:val="24"/>
        </w:rPr>
        <w:t>07/</w:t>
      </w:r>
      <w:r w:rsidR="00E84F67" w:rsidRPr="00657095">
        <w:rPr>
          <w:rFonts w:ascii="Times New Roman" w:hAnsi="Times New Roman" w:cs="Times New Roman"/>
          <w:color w:val="auto"/>
          <w:sz w:val="24"/>
          <w:szCs w:val="24"/>
        </w:rPr>
        <w:t xml:space="preserve"> </w:t>
      </w:r>
      <w:r w:rsidR="00803F2D" w:rsidRPr="00657095">
        <w:rPr>
          <w:rFonts w:ascii="Times New Roman" w:hAnsi="Times New Roman" w:cs="Times New Roman"/>
          <w:color w:val="auto"/>
          <w:sz w:val="24"/>
          <w:szCs w:val="24"/>
        </w:rPr>
        <w:t xml:space="preserve">uberon.owl; </w:t>
      </w:r>
      <w:r w:rsidR="00521A8C" w:rsidRPr="00657095">
        <w:rPr>
          <w:rFonts w:ascii="Times New Roman" w:hAnsi="Times New Roman" w:cs="Times New Roman"/>
          <w:noProof/>
          <w:color w:val="auto"/>
          <w:sz w:val="24"/>
          <w:szCs w:val="24"/>
        </w:rPr>
        <w:t>Mungall et al. 2012; Haendel et al. 2014)</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Quality terms that represent the variation in these anatomical entities, such as presence/absence, size, or shape, were drawn from the Phenotype and Trait Ontology (PATO</w:t>
      </w:r>
      <w:r w:rsidR="00803F2D" w:rsidRPr="00657095">
        <w:rPr>
          <w:rFonts w:ascii="Times New Roman" w:hAnsi="Times New Roman" w:cs="Times New Roman"/>
          <w:color w:val="auto"/>
          <w:sz w:val="24"/>
          <w:szCs w:val="24"/>
        </w:rPr>
        <w:t>,</w:t>
      </w:r>
      <w:r w:rsidR="0049288B" w:rsidRPr="00657095">
        <w:rPr>
          <w:rFonts w:ascii="Times New Roman" w:hAnsi="Times New Roman" w:cs="Times New Roman"/>
          <w:color w:val="auto"/>
          <w:sz w:val="24"/>
          <w:szCs w:val="24"/>
        </w:rPr>
        <w:t xml:space="preserve"> </w:t>
      </w:r>
      <w:r w:rsidR="00803F2D" w:rsidRPr="00657095">
        <w:rPr>
          <w:rFonts w:ascii="Times New Roman" w:hAnsi="Times New Roman" w:cs="Times New Roman"/>
          <w:color w:val="auto"/>
          <w:sz w:val="24"/>
          <w:szCs w:val="24"/>
        </w:rPr>
        <w:t>http://purl.obolibrary.org/obo/pato/releases/2016-09-15/</w:t>
      </w:r>
      <w:r w:rsidR="00E84F67" w:rsidRPr="00657095">
        <w:rPr>
          <w:rFonts w:ascii="Times New Roman" w:hAnsi="Times New Roman" w:cs="Times New Roman"/>
          <w:color w:val="auto"/>
          <w:sz w:val="24"/>
          <w:szCs w:val="24"/>
        </w:rPr>
        <w:t xml:space="preserve"> </w:t>
      </w:r>
      <w:r w:rsidR="00803F2D" w:rsidRPr="00657095">
        <w:rPr>
          <w:rFonts w:ascii="Times New Roman" w:hAnsi="Times New Roman" w:cs="Times New Roman"/>
          <w:color w:val="auto"/>
          <w:sz w:val="24"/>
          <w:szCs w:val="24"/>
        </w:rPr>
        <w:t xml:space="preserve">pato.owl; </w:t>
      </w:r>
      <w:r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&lt;EndNote&gt;&lt;Cite&gt;&lt;Author&gt;Gkoutos&lt;/Author&gt;&lt;Year&gt;2005&lt;/Year&gt;&lt;RecNum&gt;189&lt;/RecNum&gt;&lt;DisplayText&gt;(Gkoutos et al. 2005)&lt;/DisplayText&gt;&lt;record&gt;&lt;rec-number&gt;189&lt;/rec-number&gt;&lt;foreign-keys&gt;&lt;key app="EN" db-id="eazevtzdfsxexlefx585rxt5rzp59xetp5xs" timestamp="1477925975"&gt;189&lt;/key&gt;&lt;/foreign-keys&gt;&lt;ref-type name="Journal Article"&gt;17&lt;/ref-type&gt;&lt;contributors&gt;&lt;authors&gt;&lt;author&gt;Gkoutos, G. V.&lt;/author&gt;&lt;author&gt;Green, E. C.&lt;/author&gt;&lt;author&gt;Mallon, A. M.&lt;/author&gt;&lt;author&gt;Hancock, J. M.&lt;/author&gt;&lt;author&gt;Davidson, D.&lt;/author&gt;&lt;/authors&gt;&lt;/contributors&gt;&lt;auth-address&gt;Bioinformatics Group, MRC Mammalian Genetics Unit, Harwell, Oxfordshire, OX11 0RD, UK. g.gkoutos@har.mrc.ac.uk&lt;/auth-address&gt;&lt;titles&gt;&lt;title&gt;Using ontologies to describe mouse phenotypes&lt;/title&gt;&lt;secondary-title&gt;Genome Biology&lt;/secondary-title&gt;&lt;alt-title&gt;Genome Biol&lt;/alt-title&gt;&lt;short-title&gt;Genome Biol&lt;/short-title&gt;&lt;/titles&gt;&lt;periodical&gt;&lt;full-title&gt;Genome Biology&lt;/full-title&gt;&lt;abbr-1&gt;Genome Biol.&lt;/abbr-1&gt;&lt;/periodical&gt;&lt;pages&gt;R8&lt;/pages&gt;&lt;volume&gt;6&lt;/volume&gt;&lt;number&gt;1&lt;/number&gt;&lt;edition&gt;2005/01/12&lt;/edition&gt;&lt;keywords&gt;&lt;keyword&gt;Animals&lt;/keyword&gt;&lt;keyword&gt;Computational Biology/*methods/standards&lt;/keyword&gt;&lt;keyword&gt;Disease Models, Animal&lt;/keyword&gt;&lt;keyword&gt;Genotype&lt;/keyword&gt;&lt;keyword&gt;Humans&lt;/keyword&gt;&lt;keyword&gt;Medical Informatics&lt;/keyword&gt;&lt;keyword&gt;Mice/*genetics/physiology&lt;/keyword&gt;&lt;keyword&gt;*Phenotype&lt;/keyword&gt;&lt;keyword&gt;Vocabulary, Controlled&lt;/keyword&gt;&lt;/keywords&gt;&lt;dates&gt;&lt;year&gt;2005&lt;/year&gt;&lt;/dates&gt;&lt;isbn&gt;1474-760X (Electronic)&amp;#xD;1474-7596 (Linking)&lt;/isbn&gt;&lt;accession-num&gt;15642100&lt;/accession-num&gt;&lt;work-type&gt;Research Support, Non-U.S. Gov&amp;apos;t&lt;/work-type&gt;&lt;urls&gt;&lt;related-urls&gt;&lt;url&gt;http://www.ncbi.nlm.nih.gov/pubmed/15642100&lt;/url&gt;&lt;/related-urls&gt;&lt;/urls&gt;&lt;custom2&gt;549069&lt;/custom2&gt;&lt;electronic-resource-num&gt;10.1186/gb-2004-6-1-r8&lt;/electronic-resource-num&gt;&lt;/record&gt;&lt;/Cite&gt;&lt;/EndNote&gt;</w:instrText>
      </w:r>
      <w:r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Gkoutos et al. 2005)</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Terms and relationships in Uberon were edited using the ontology editing software Protégé v4.3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&lt;EndNote&gt;&lt;Cite&gt;&lt;Author&gt;Noy&lt;/Author&gt;&lt;Year&gt;2003&lt;/Year&gt;&lt;RecNum&gt;18&lt;/RecNum&gt;&lt;DisplayText&gt;(Noy et al. 2003)&lt;/DisplayText&gt;&lt;record&gt;&lt;rec-number&gt;18&lt;/rec-number&gt;&lt;foreign-keys&gt;&lt;key app="EN" db-id="eazevtzdfsxexlefx585rxt5rzp59xetp5xs" timestamp="0"&gt;18&lt;/key&gt;&lt;/foreign-keys&gt;&lt;ref-type name="Journal Article"&gt;17&lt;/ref-type&gt;&lt;contributors&gt;&lt;authors&gt;&lt;author&gt;Noy, N. F.&lt;/author&gt;&lt;author&gt;Crubezy, M.&lt;/author&gt;&lt;author&gt;Fergerson, R. W.&lt;/author&gt;&lt;author&gt;Knublauch, H.&lt;/author&gt;&lt;author&gt;Tu, S. W.&lt;/author&gt;&lt;author&gt;Vendetti, J.&lt;/author&gt;&lt;author&gt;Musen, M. A.&lt;/author&gt;&lt;/authors&gt;&lt;/contributors&gt;&lt;auth-address&gt;Standford Medical Informatics, Stanford University School Medicine, CA 94305, USA. http://protege.stanford.edu&lt;/auth-address&gt;&lt;titles&gt;&lt;title&gt;Protégé-2000: an open-source ontology-development and knowledge-acquisition environment&lt;/title&gt;&lt;secondary-title&gt;AMIA Annual Symposium Proceedings Archive&lt;/secondary-title&gt;&lt;alt-title&gt;AMIA Annual Symposium Proceedings Archive&lt;/alt-title&gt;&lt;/titles&gt;&lt;periodical&gt;&lt;full-title&gt;AMIA Annual Symposium Proceedings Archive&lt;/full-title&gt;&lt;abbr-1&gt;AMIA Annu. Symp. Proc.&lt;/abbr-1&gt;&lt;/periodical&gt;&lt;alt-periodical&gt;&lt;full-title&gt;AMIA Annual Symposium Proceedings Archive&lt;/full-title&gt;&lt;abbr-1&gt;AMIA Annu. Symp. Proc.&lt;/abbr-1&gt;&lt;/alt-periodical&gt;&lt;pages&gt;953&lt;/pages&gt;&lt;volume&gt;2003&lt;/volume&gt;&lt;edition&gt;2004/01/20&lt;/edition&gt;&lt;keywords&gt;&lt;keyword&gt;Database Management Systems&lt;/keyword&gt;&lt;keyword&gt;Programming Languages&lt;/keyword&gt;&lt;keyword&gt;*Software&lt;/keyword&gt;&lt;keyword&gt;User-Computer Interface&lt;/keyword&gt;&lt;keyword&gt;*Vocabulary, Controlled&lt;/keyword&gt;&lt;/keywords&gt;&lt;dates&gt;&lt;year&gt;2003&lt;/year&gt;&lt;/dates&gt;&lt;isbn&gt;1942-597X (Electronic)&amp;#xD;1559-4076 (Linking)&lt;/isbn&gt;&lt;accession-num&gt;14728458&lt;/accession-num&gt;&lt;urls&gt;&lt;related-urls&gt;&lt;url&gt;http://www.ncbi.nlm.nih.gov/pubmed/14728458&lt;/url&gt;&lt;/related-urls&gt;&lt;/urls&gt;&lt;custom2&gt;1480139&lt;/custom2&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(Noy et al. 2003)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New terms were added to Uberon as driven by the curated literature, e.g., the term ‘pelvic intercleithral cartilage’ was used in the description of the pelvic fin for gobiiform fishes </w:t>
      </w:r>
      <w:r w:rsidRPr="00657095">
        <w:rPr>
          <w:rFonts w:ascii="Times New Roman" w:hAnsi="Times New Roman" w:cs="Times New Roman"/>
          <w:color w:val="auto"/>
          <w:sz w:val="24"/>
          <w:szCs w:val="24"/>
        </w:rPr>
        <w:fldChar w:fldCharType="begin"/>
      </w:r>
      <w:r w:rsidR="00521A8C" w:rsidRPr="00657095">
        <w:rPr>
          <w:rFonts w:ascii="Times New Roman" w:hAnsi="Times New Roman" w:cs="Times New Roman"/>
          <w:color w:val="auto"/>
          <w:sz w:val="24"/>
          <w:szCs w:val="24"/>
        </w:rPr>
        <w:instrText xml:space="preserve"> ADDIN EN.CITE &lt;EndNote&gt;&lt;Cite&gt;&lt;Author&gt;Wiley&lt;/Author&gt;&lt;Year&gt;2010&lt;/Year&gt;&lt;RecNum&gt;175&lt;/RecNum&gt;&lt;DisplayText&gt;(Wiley and Johnson 2010)&lt;/DisplayText&gt;&lt;record&gt;&lt;rec-number&gt;175&lt;/rec-number&gt;&lt;foreign-keys&gt;&lt;key app="EN" db-id="eazevtzdfsxexlefx585rxt5rzp59xetp5xs" timestamp="1477677214"&gt;175&lt;/key&gt;&lt;/foreign-keys&gt;&lt;ref-type name="Book Section"&gt;5&lt;/ref-type&gt;&lt;contributors&gt;&lt;authors&gt;&lt;author&gt;Wiley, E. O.&lt;/author&gt;&lt;author&gt;Johnson, G. David&lt;/author&gt;&lt;/authors&gt;&lt;secondary-authors&gt;&lt;author&gt;Nelson, J. S.&lt;/author&gt;&lt;author&gt;Schultze, H. P.&lt;/author&gt;&lt;author&gt;Wilson, M. V. H.&lt;/author&gt;&lt;/secondary-authors&gt;&lt;/contributors&gt;&lt;titles&gt;&lt;title&gt;A Teleost Classification Based on Monophyletic Groups&lt;/title&gt;&lt;secondary-title&gt;Origin and Phylogenetic Interrelationships of Teleosts&lt;/secondary-title&gt;&lt;/titles&gt;&lt;pages&gt;123-182&lt;/pages&gt;&lt;dates&gt;&lt;year&gt;2010&lt;/year&gt;&lt;/dates&gt;&lt;pub-location&gt;München, Germany&lt;/pub-location&gt;&lt;publisher&gt;Verlag Dr. Friedrich Pfeil&lt;/publisher&gt;&lt;urls&gt;&lt;pdf-urls&gt;&lt;url&gt;file:///Users/laura/Library/Application Support/Mendeley Desktop/Downloaded/Wiley, Johnson - 2010 - A teleost classification based on monophyletic groups.pdf&lt;/url&gt;&lt;/pdf-urls&gt;&lt;/urls&gt;&lt;/record&gt;&lt;/Cite&gt;&lt;/EndNote&gt;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(Wiley and Johnson 2010)</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and thus </w:t>
      </w:r>
      <w:r w:rsidR="001116DA" w:rsidRPr="00657095">
        <w:rPr>
          <w:rFonts w:ascii="Times New Roman" w:hAnsi="Times New Roman" w:cs="Times New Roman"/>
          <w:color w:val="auto"/>
          <w:sz w:val="24"/>
          <w:szCs w:val="24"/>
        </w:rPr>
        <w:t xml:space="preserve">it </w:t>
      </w:r>
      <w:r w:rsidRPr="00657095">
        <w:rPr>
          <w:rFonts w:ascii="Times New Roman" w:hAnsi="Times New Roman" w:cs="Times New Roman"/>
          <w:color w:val="auto"/>
          <w:sz w:val="24"/>
          <w:szCs w:val="24"/>
        </w:rPr>
        <w:t>was added as UBERON:4300151, a type of ‘car</w:t>
      </w:r>
      <w:r w:rsidR="00E84F67" w:rsidRPr="00657095">
        <w:rPr>
          <w:rFonts w:ascii="Times New Roman" w:hAnsi="Times New Roman" w:cs="Times New Roman"/>
          <w:color w:val="auto"/>
          <w:sz w:val="24"/>
          <w:szCs w:val="24"/>
        </w:rPr>
        <w:t>tilage element’ (UBERON:0007844</w:t>
      </w:r>
      <w:r w:rsidRPr="00657095">
        <w:rPr>
          <w:rFonts w:ascii="Times New Roman" w:hAnsi="Times New Roman" w:cs="Times New Roman"/>
          <w:color w:val="auto"/>
          <w:sz w:val="24"/>
          <w:szCs w:val="24"/>
        </w:rPr>
        <w:t xml:space="preserve">) and a </w:t>
      </w:r>
      <w:r w:rsidR="00DB233C" w:rsidRPr="00657095">
        <w:rPr>
          <w:rFonts w:ascii="Times New Roman" w:hAnsi="Times New Roman" w:cs="Times New Roman"/>
          <w:color w:val="auto"/>
          <w:sz w:val="24"/>
          <w:szCs w:val="24"/>
        </w:rPr>
        <w:t xml:space="preserve">type </w:t>
      </w:r>
      <w:r w:rsidRPr="00657095">
        <w:rPr>
          <w:rFonts w:ascii="Times New Roman" w:hAnsi="Times New Roman" w:cs="Times New Roman"/>
          <w:color w:val="auto"/>
          <w:sz w:val="24"/>
          <w:szCs w:val="24"/>
        </w:rPr>
        <w:t xml:space="preserve">of ‘pelvic region element’ (UBERON:0005179). Character EQ annotations were annotated with names of species or higher taxa as specified in the publications, and these terms were drawn from the VTO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&lt;EndNote&gt;&lt;Cite&gt;&lt;Author&gt;Midford&lt;/Author&gt;&lt;Year&gt;2013&lt;/Year&gt;&lt;RecNum&gt;191&lt;/RecNum&gt;&lt;DisplayText&gt;(Midford et al. 2013)&lt;/DisplayText&gt;&lt;record&gt;&lt;rec-number&gt;191&lt;/rec-number&gt;&lt;foreign-keys&gt;&lt;key app="EN" db-id="eazevtzdfsxexlefx585rxt5rzp59xetp5xs" timestamp="1477926663"&gt;191&lt;/key&gt;&lt;/foreign-keys&gt;&lt;ref-type name="Journal Article"&gt;17&lt;/ref-type&gt;&lt;contributors&gt;&lt;authors&gt;&lt;author&gt;Midford, P. E.&lt;/author&gt;&lt;author&gt;Dececchi, T. A.&lt;/author&gt;&lt;author&gt;Balhoff, J. P.&lt;/author&gt;&lt;author&gt;Dahdul, W. M.&lt;/author&gt;&lt;author&gt;Ibrahim, N.&lt;/author&gt;&lt;author&gt;Lapp, H.&lt;/author&gt;&lt;author&gt;Lundberg, J. G.&lt;/author&gt;&lt;author&gt;Mabee, P. M.&lt;/author&gt;&lt;author&gt;Sereno, P. C.&lt;/author&gt;&lt;author&gt;Westerfield, M.&lt;/author&gt;&lt;author&gt;Vision, T. J.&lt;/author&gt;&lt;author&gt;Blackburn, D. C.&lt;/author&gt;&lt;/authors&gt;&lt;/contributors&gt;&lt;auth-address&gt;Department of Vertebrate Zoology and Anthropology, California Academy of Sciences, San Francisco, California, USA. dblackburn@calacademy.org.&lt;/auth-address&gt;&lt;titles&gt;&lt;title&gt;The vertebrate taxonomy ontology: a framework for reasoning across model organism and species phenotypes&lt;/title&gt;&lt;secondary-title&gt;Journal of Biomedical Semantics&lt;/secondary-title&gt;&lt;alt-title&gt;Journal of biomedical semantics&lt;/alt-title&gt;&lt;/titles&gt;&lt;periodical&gt;&lt;full-title&gt;Journal of Biomedical Semantics&lt;/full-title&gt;&lt;abbr-1&gt;J. Biomed. Semantics&lt;/abbr-1&gt;&lt;/periodical&gt;&lt;alt-periodical&gt;&lt;full-title&gt;Journal of Biomedical Semantics&lt;/full-title&gt;&lt;abbr-1&gt;J. Biomed. Semantics&lt;/abbr-1&gt;&lt;/alt-periodical&gt;&lt;pages&gt;34&lt;/pages&gt;&lt;volume&gt;4&lt;/volume&gt;&lt;number&gt;1&lt;/number&gt;&lt;edition&gt;2013/11/26&lt;/edition&gt;&lt;dates&gt;&lt;year&gt;2013&lt;/year&gt;&lt;pub-dates&gt;&lt;date&gt;Nov 22&lt;/date&gt;&lt;/pub-dates&gt;&lt;/dates&gt;&lt;accession-num&gt;24267744&lt;/accession-num&gt;&lt;urls&gt;&lt;related-urls&gt;&lt;url&gt;http://www.ncbi.nlm.nih.gov/pubmed/24267744&lt;/url&gt;&lt;/related-urls&gt;&lt;/urls&gt;&lt;custom2&gt;4177199&lt;/custom2&gt;&lt;electronic-resource-num&gt;10.1186/2041-1480-4-34&lt;/electronic-resource-num&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(Midford et al. 2013)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w:t>
      </w:r>
    </w:p>
    <w:p w14:paraId="59E1950C" w14:textId="682195E9"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In some phylogenetic treatments </w:t>
      </w:r>
      <w:r w:rsidRPr="00657095">
        <w:rPr>
          <w:rFonts w:ascii="Times New Roman" w:hAnsi="Times New Roman" w:cs="Times New Roman"/>
          <w:color w:val="auto"/>
          <w:sz w:val="24"/>
          <w:szCs w:val="24"/>
        </w:rPr>
        <w:fldChar w:fldCharType="begin">
          <w:fldData xml:space="preserve">PEVuZE5vdGU+PENpdGU+PEF1dGhvcj5DaGFwbGVhdTwvQXV0aG9yPjxZZWFyPjE5OTM8L1llYXI+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PEVuZE5vdGU+PENpdGU+PEF1dGhvcj5DaGFwbGVhdTwvQXV0aG9yPjxZZWFyPjE5OTM8L1llYXI+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w:t>
      </w:r>
      <w:r w:rsidR="0017127B" w:rsidRPr="00657095">
        <w:rPr>
          <w:rFonts w:ascii="Times New Roman" w:hAnsi="Times New Roman" w:cs="Times New Roman"/>
          <w:noProof/>
          <w:color w:val="auto"/>
          <w:sz w:val="24"/>
          <w:szCs w:val="24"/>
        </w:rPr>
        <w:t xml:space="preserve">e.g., </w:t>
      </w:r>
      <w:r w:rsidR="00521A8C" w:rsidRPr="00657095">
        <w:rPr>
          <w:rFonts w:ascii="Times New Roman" w:hAnsi="Times New Roman" w:cs="Times New Roman"/>
          <w:noProof/>
          <w:color w:val="auto"/>
          <w:sz w:val="24"/>
          <w:szCs w:val="24"/>
        </w:rPr>
        <w:t>Chapleau 1993; Johnson and Patterson 1993)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and review</w:t>
      </w:r>
      <w:r w:rsidR="003B74D1" w:rsidRPr="00657095">
        <w:rPr>
          <w:rFonts w:ascii="Times New Roman" w:hAnsi="Times New Roman" w:cs="Times New Roman"/>
          <w:color w:val="auto"/>
          <w:sz w:val="24"/>
          <w:szCs w:val="24"/>
        </w:rPr>
        <w:t>s</w:t>
      </w:r>
      <w:r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r>
      <w:r w:rsidR="00521A8C" w:rsidRPr="00657095">
        <w:rPr>
          <w:rFonts w:ascii="Times New Roman" w:hAnsi="Times New Roman" w:cs="Times New Roman"/>
          <w:color w:val="auto"/>
          <w:sz w:val="24"/>
          <w:szCs w:val="24"/>
        </w:rPr>
        <w:instrText xml:space="preserve"> ADDIN EN.CITE &lt;EndNote&gt;&lt;Cite&gt;&lt;Author&gt;Wiley&lt;/Author&gt;&lt;Year&gt;2010&lt;/Year&gt;&lt;RecNum&gt;175&lt;/RecNum&gt;&lt;DisplayText&gt;(Nelson 1990; Wiley and Johnson 2010)&lt;/DisplayText&gt;&lt;record&gt;&lt;rec-number&gt;175&lt;/rec-number&gt;&lt;foreign-keys&gt;&lt;key app="EN" db-id="eazevtzdfsxexlefx585rxt5rzp59xetp5xs" timestamp="1477677214"&gt;175&lt;/key&gt;&lt;/foreign-keys&gt;&lt;ref-type name="Book Section"&gt;5&lt;/ref-type&gt;&lt;contributors&gt;&lt;authors&gt;&lt;author&gt;Wiley, E. O.&lt;/author&gt;&lt;author&gt;Johnson, G. David&lt;/author&gt;&lt;/authors&gt;&lt;secondary-authors&gt;&lt;author&gt;Nelson, J. S.&lt;/author&gt;&lt;author&gt;Schultze, H. P.&lt;/author&gt;&lt;author&gt;Wilson, M. V. H.&lt;/author&gt;&lt;/secondary-authors&gt;&lt;/contributors&gt;&lt;titles&gt;&lt;title&gt;A Teleost Classification Based on Monophyletic Groups&lt;/title&gt;&lt;secondary-title&gt;Origin and Phylogenetic Interrelationships of Teleosts&lt;/secondary-title&gt;&lt;/titles&gt;&lt;pages&gt;123-182&lt;/pages&gt;&lt;dates&gt;&lt;year&gt;2010&lt;/year&gt;&lt;/dates&gt;&lt;pub-location&gt;München, Germany&lt;/pub-location&gt;&lt;publisher&gt;Verlag Dr. Friedrich Pfeil&lt;/publisher&gt;&lt;urls&gt;&lt;pdf-urls&gt;&lt;url&gt;file:///Users/laura/Library/Application Support/Mendeley Desktop/Downloaded/Wiley, Johnson - 2010 - A teleost classification based on monophyletic groups.pdf&lt;/url&gt;&lt;/pdf-urls&gt;&lt;/urls&gt;&lt;/record&gt;&lt;/Cite&gt;&lt;Cite&gt;&lt;Author&gt;Nelson&lt;/Author&gt;&lt;Year&gt;1990&lt;/Year&gt;&lt;RecNum&gt;198&lt;/RecNum&gt;&lt;record&gt;&lt;rec-number&gt;198&lt;/rec-number&gt;&lt;foreign-keys&gt;&lt;key app="EN" db-id="eazevtzdfsxexlefx585rxt5rzp59xetp5xs" timestamp="1479159989"&gt;198&lt;/key&gt;&lt;/foreign-keys&gt;&lt;ref-type name="Journal Article"&gt;17&lt;/ref-type&gt;&lt;contributors&gt;&lt;authors&gt;&lt;author&gt;Nelson, J.S.&lt;/author&gt;&lt;/authors&gt;&lt;/contributors&gt;&lt;titles&gt;&lt;title&gt;Analysis of the multiple occurrence of pelvic fin absence in extant fishes&lt;/title&gt;&lt;secondary-title&gt;Matsya&lt;/secondary-title&gt;&lt;/titles&gt;&lt;periodical&gt;&lt;full-title&gt;Matsya&lt;/full-title&gt;&lt;abbr-1&gt;Matsya&lt;/abbr-1&gt;&lt;/periodical&gt;&lt;pages&gt;21-38&lt;/pages&gt;&lt;volume&gt;15/16&lt;/volume&gt;&lt;dates&gt;&lt;year&gt;1990&lt;/year&gt;&lt;/dates&gt;&lt;urls&gt;&lt;/urls&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(Nelson 1990; Wiley and Johnson 2010)</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anatomical features are described for higher-level taxa</w:t>
      </w:r>
      <w:r w:rsidR="003B74D1" w:rsidRPr="00657095">
        <w:rPr>
          <w:rFonts w:ascii="Times New Roman" w:hAnsi="Times New Roman" w:cs="Times New Roman"/>
          <w:color w:val="auto"/>
          <w:sz w:val="24"/>
          <w:szCs w:val="24"/>
        </w:rPr>
        <w:t xml:space="preserve"> in addition to </w:t>
      </w:r>
      <w:r w:rsidR="00584926" w:rsidRPr="00657095">
        <w:rPr>
          <w:rFonts w:ascii="Times New Roman" w:hAnsi="Times New Roman" w:cs="Times New Roman"/>
          <w:color w:val="auto"/>
          <w:sz w:val="24"/>
          <w:szCs w:val="24"/>
        </w:rPr>
        <w:t>species</w:t>
      </w:r>
      <w:r w:rsidRPr="00657095">
        <w:rPr>
          <w:rFonts w:ascii="Times New Roman" w:hAnsi="Times New Roman" w:cs="Times New Roman"/>
          <w:color w:val="auto"/>
          <w:sz w:val="24"/>
          <w:szCs w:val="24"/>
        </w:rPr>
        <w:t xml:space="preserve">. We applied assertions at the </w:t>
      </w:r>
      <w:r w:rsidR="0017127B" w:rsidRPr="00657095">
        <w:rPr>
          <w:rFonts w:ascii="Times New Roman" w:hAnsi="Times New Roman" w:cs="Times New Roman"/>
          <w:color w:val="auto"/>
          <w:sz w:val="24"/>
          <w:szCs w:val="24"/>
        </w:rPr>
        <w:t xml:space="preserve">taxonomic </w:t>
      </w:r>
      <w:r w:rsidRPr="00657095">
        <w:rPr>
          <w:rFonts w:ascii="Times New Roman" w:hAnsi="Times New Roman" w:cs="Times New Roman"/>
          <w:color w:val="auto"/>
          <w:sz w:val="24"/>
          <w:szCs w:val="24"/>
        </w:rPr>
        <w:t>level described by the author. For example, if an author states that a genus lacks a fin, we annotated absence (‘0’)</w:t>
      </w:r>
      <w:r w:rsidR="000A0974" w:rsidRPr="00657095">
        <w:rPr>
          <w:rFonts w:ascii="Times New Roman" w:hAnsi="Times New Roman" w:cs="Times New Roman"/>
          <w:color w:val="auto"/>
          <w:sz w:val="24"/>
          <w:szCs w:val="24"/>
        </w:rPr>
        <w:t xml:space="preserve"> to the genus</w:t>
      </w:r>
      <w:r w:rsidRPr="00657095">
        <w:rPr>
          <w:rFonts w:ascii="Times New Roman" w:hAnsi="Times New Roman" w:cs="Times New Roman"/>
          <w:color w:val="auto"/>
          <w:sz w:val="24"/>
          <w:szCs w:val="24"/>
        </w:rPr>
        <w:t>. If they also indicate that the fin is present at the family</w:t>
      </w:r>
      <w:r w:rsidR="003B74D1"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level, we annotat</w:t>
      </w:r>
      <w:r w:rsidR="00271ED9" w:rsidRPr="00657095">
        <w:rPr>
          <w:rFonts w:ascii="Times New Roman" w:hAnsi="Times New Roman" w:cs="Times New Roman"/>
          <w:color w:val="auto"/>
          <w:sz w:val="24"/>
          <w:szCs w:val="24"/>
        </w:rPr>
        <w:t>ed presence (‘1’) to the family</w:t>
      </w:r>
      <w:r w:rsidRPr="00657095">
        <w:rPr>
          <w:rFonts w:ascii="Times New Roman" w:hAnsi="Times New Roman" w:cs="Times New Roman"/>
          <w:color w:val="auto"/>
          <w:sz w:val="24"/>
          <w:szCs w:val="24"/>
        </w:rPr>
        <w:t>. In cases where authors descr</w:t>
      </w:r>
      <w:r w:rsidR="00BE7A81" w:rsidRPr="00657095">
        <w:rPr>
          <w:rFonts w:ascii="Times New Roman" w:hAnsi="Times New Roman" w:cs="Times New Roman"/>
          <w:color w:val="auto"/>
          <w:sz w:val="24"/>
          <w:szCs w:val="24"/>
        </w:rPr>
        <w:t>ibe features for supra-familial-</w:t>
      </w:r>
      <w:r w:rsidRPr="00657095">
        <w:rPr>
          <w:rFonts w:ascii="Times New Roman" w:hAnsi="Times New Roman" w:cs="Times New Roman"/>
          <w:color w:val="auto"/>
          <w:sz w:val="24"/>
          <w:szCs w:val="24"/>
        </w:rPr>
        <w:t>level taxa</w:t>
      </w:r>
      <w:r w:rsidR="0017127B"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but do not specify the families to which the taxonomic grouping applies, </w:t>
      </w:r>
      <w:r w:rsidR="0017127B" w:rsidRPr="00657095">
        <w:rPr>
          <w:rFonts w:ascii="Times New Roman" w:hAnsi="Times New Roman" w:cs="Times New Roman"/>
          <w:color w:val="auto"/>
          <w:sz w:val="24"/>
          <w:szCs w:val="24"/>
        </w:rPr>
        <w:t xml:space="preserve">it was </w:t>
      </w:r>
      <w:r w:rsidRPr="00657095">
        <w:rPr>
          <w:rFonts w:ascii="Times New Roman" w:hAnsi="Times New Roman" w:cs="Times New Roman"/>
          <w:color w:val="auto"/>
          <w:sz w:val="24"/>
          <w:szCs w:val="24"/>
        </w:rPr>
        <w:t xml:space="preserve">annotated to the specific group </w:t>
      </w:r>
      <w:r w:rsidR="0017127B" w:rsidRPr="00657095">
        <w:rPr>
          <w:rFonts w:ascii="Times New Roman" w:hAnsi="Times New Roman" w:cs="Times New Roman"/>
          <w:color w:val="auto"/>
          <w:sz w:val="24"/>
          <w:szCs w:val="24"/>
        </w:rPr>
        <w:t xml:space="preserve">named. For example, </w:t>
      </w:r>
      <w:r w:rsidRPr="00657095">
        <w:rPr>
          <w:rFonts w:ascii="Times New Roman" w:hAnsi="Times New Roman" w:cs="Times New Roman"/>
          <w:color w:val="auto"/>
          <w:sz w:val="24"/>
          <w:szCs w:val="24"/>
        </w:rPr>
        <w:t xml:space="preserve">‘sixteen principal branched caudal fin rays’ </w:t>
      </w:r>
      <w:r w:rsidR="0017127B" w:rsidRPr="00657095">
        <w:rPr>
          <w:rFonts w:ascii="Times New Roman" w:hAnsi="Times New Roman" w:cs="Times New Roman"/>
          <w:color w:val="auto"/>
          <w:sz w:val="24"/>
          <w:szCs w:val="24"/>
        </w:rPr>
        <w:t xml:space="preserve">is stated to characterize </w:t>
      </w:r>
      <w:r w:rsidRPr="00657095">
        <w:rPr>
          <w:rFonts w:ascii="Times New Roman" w:hAnsi="Times New Roman" w:cs="Times New Roman"/>
          <w:color w:val="auto"/>
          <w:sz w:val="24"/>
          <w:szCs w:val="24"/>
        </w:rPr>
        <w:t xml:space="preserve">Osteoglossomorpha </w:t>
      </w:r>
      <w:r w:rsidRPr="00657095">
        <w:rPr>
          <w:rFonts w:ascii="Times New Roman" w:hAnsi="Times New Roman" w:cs="Times New Roman"/>
          <w:color w:val="auto"/>
          <w:sz w:val="24"/>
          <w:szCs w:val="24"/>
        </w:rPr>
        <w:fldChar w:fldCharType="begin"/>
      </w:r>
      <w:r w:rsidR="00521A8C" w:rsidRPr="00657095">
        <w:rPr>
          <w:rFonts w:ascii="Times New Roman" w:hAnsi="Times New Roman" w:cs="Times New Roman"/>
          <w:color w:val="auto"/>
          <w:sz w:val="24"/>
          <w:szCs w:val="24"/>
        </w:rPr>
        <w:instrText xml:space="preserve"> ADDIN EN.CITE &lt;EndNote&gt;&lt;Cite&gt;&lt;Author&gt;Wiley&lt;/Author&gt;&lt;Year&gt;2010&lt;/Year&gt;&lt;RecNum&gt;175&lt;/RecNum&gt;&lt;DisplayText&gt;(Wiley and Johnson 2010)&lt;/DisplayText&gt;&lt;record&gt;&lt;rec-number&gt;175&lt;/rec-number&gt;&lt;foreign-keys&gt;&lt;key app="EN" db-id="eazevtzdfsxexlefx585rxt5rzp59xetp5xs" timestamp="1477677214"&gt;175&lt;/key&gt;&lt;/foreign-keys&gt;&lt;ref-type name="Book Section"&gt;5&lt;/ref-type&gt;&lt;contributors&gt;&lt;authors&gt;&lt;author&gt;Wiley, E. O.&lt;/author&gt;&lt;author&gt;Johnson, G. David&lt;/author&gt;&lt;/authors&gt;&lt;secondary-authors&gt;&lt;author&gt;Nelson, J. S.&lt;/author&gt;&lt;author&gt;Schultze, H. P.&lt;/author&gt;&lt;author&gt;Wilson, M. V. H.&lt;/author&gt;&lt;/secondary-authors&gt;&lt;/contributors&gt;&lt;titles&gt;&lt;title&gt;A Teleost Classification Based on Monophyletic Groups&lt;/title&gt;&lt;secondary-title&gt;Origin and Phylogenetic Interrelationships of Teleosts&lt;/secondary-title&gt;&lt;/titles&gt;&lt;pages&gt;123-182&lt;/pages&gt;&lt;dates&gt;&lt;year&gt;2010&lt;/year&gt;&lt;/dates&gt;&lt;pub-location&gt;München, Germany&lt;/pub-location&gt;&lt;publisher&gt;Verlag Dr. Friedrich Pfeil&lt;/publisher&gt;&lt;urls&gt;&lt;pdf-urls&gt;&lt;url&gt;file:///Users/laura/Library/Application Support/Mendeley Desktop/Downloaded/Wiley, Johnson - 2010 - A teleost classification based on monophyletic groups.pdf&lt;/url&gt;&lt;/pdf-urls&gt;&lt;/urls&gt;&lt;/record&gt;&lt;/Cite&gt;&lt;/EndNote&gt;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(Wiley and Johnson 2010)</w:t>
      </w:r>
      <w:r w:rsidRPr="00657095">
        <w:rPr>
          <w:rFonts w:ascii="Times New Roman" w:hAnsi="Times New Roman" w:cs="Times New Roman"/>
          <w:color w:val="auto"/>
          <w:sz w:val="24"/>
          <w:szCs w:val="24"/>
        </w:rPr>
        <w:fldChar w:fldCharType="end"/>
      </w:r>
      <w:r w:rsidR="0017127B" w:rsidRPr="00657095">
        <w:rPr>
          <w:rFonts w:ascii="Times New Roman" w:hAnsi="Times New Roman" w:cs="Times New Roman"/>
          <w:color w:val="auto"/>
          <w:sz w:val="24"/>
          <w:szCs w:val="24"/>
        </w:rPr>
        <w:t>, and thus we annotated ‘</w:t>
      </w:r>
      <w:r w:rsidRPr="00657095">
        <w:rPr>
          <w:rFonts w:ascii="Times New Roman" w:hAnsi="Times New Roman" w:cs="Times New Roman"/>
          <w:color w:val="auto"/>
          <w:sz w:val="24"/>
          <w:szCs w:val="24"/>
        </w:rPr>
        <w:t>Osteoglossomorpha</w:t>
      </w:r>
      <w:r w:rsidR="0017127B"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with this character (lower taxonomic levels were not annotated). However, where authors indicate family membership, we applied annotations to the contain</w:t>
      </w:r>
      <w:r w:rsidR="00282885" w:rsidRPr="00657095">
        <w:rPr>
          <w:rFonts w:ascii="Times New Roman" w:hAnsi="Times New Roman" w:cs="Times New Roman"/>
          <w:color w:val="auto"/>
          <w:sz w:val="24"/>
          <w:szCs w:val="24"/>
        </w:rPr>
        <w:t>ed</w:t>
      </w:r>
      <w:r w:rsidRPr="00657095">
        <w:rPr>
          <w:rFonts w:ascii="Times New Roman" w:hAnsi="Times New Roman" w:cs="Times New Roman"/>
          <w:color w:val="auto"/>
          <w:sz w:val="24"/>
          <w:szCs w:val="24"/>
        </w:rPr>
        <w:t xml:space="preserve"> families (e.g., synapomorp</w:t>
      </w:r>
      <w:r w:rsidR="00282885" w:rsidRPr="00657095">
        <w:rPr>
          <w:rFonts w:ascii="Times New Roman" w:hAnsi="Times New Roman" w:cs="Times New Roman"/>
          <w:color w:val="auto"/>
          <w:sz w:val="24"/>
          <w:szCs w:val="24"/>
        </w:rPr>
        <w:t>h</w:t>
      </w:r>
      <w:r w:rsidRPr="00657095">
        <w:rPr>
          <w:rFonts w:ascii="Times New Roman" w:hAnsi="Times New Roman" w:cs="Times New Roman"/>
          <w:color w:val="auto"/>
          <w:sz w:val="24"/>
          <w:szCs w:val="24"/>
        </w:rPr>
        <w:t>ies for Lampridifo</w:t>
      </w:r>
      <w:r w:rsidR="00271ED9" w:rsidRPr="00657095">
        <w:rPr>
          <w:rFonts w:ascii="Times New Roman" w:hAnsi="Times New Roman" w:cs="Times New Roman"/>
          <w:color w:val="auto"/>
          <w:sz w:val="24"/>
          <w:szCs w:val="24"/>
        </w:rPr>
        <w:t xml:space="preserve">rmes were applied </w:t>
      </w:r>
      <w:r w:rsidR="00282885" w:rsidRPr="00657095">
        <w:rPr>
          <w:rFonts w:ascii="Times New Roman" w:hAnsi="Times New Roman" w:cs="Times New Roman"/>
          <w:color w:val="auto"/>
          <w:sz w:val="24"/>
          <w:szCs w:val="24"/>
        </w:rPr>
        <w:t>to seven families</w:t>
      </w:r>
      <w:r w:rsidRPr="00657095">
        <w:rPr>
          <w:rFonts w:ascii="Times New Roman" w:hAnsi="Times New Roman" w:cs="Times New Roman"/>
          <w:color w:val="auto"/>
          <w:sz w:val="24"/>
          <w:szCs w:val="24"/>
        </w:rPr>
        <w:t>, as per the authors’ description that ‘Lampridiformes comprise seven monophyletic families, Veliferidae, Lamprididae, Stylephoridae, Lophotidae, Radiicephalidae, Trachipteridae, and Regalecidae</w:t>
      </w:r>
      <w:r w:rsidR="0013066C"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r>
      <w:r w:rsidR="002A30B9" w:rsidRPr="00657095">
        <w:rPr>
          <w:rFonts w:ascii="Times New Roman" w:hAnsi="Times New Roman" w:cs="Times New Roman"/>
          <w:color w:val="auto"/>
          <w:sz w:val="24"/>
          <w:szCs w:val="24"/>
        </w:rPr>
        <w:instrText xml:space="preserve"> ADDIN EN.CITE &lt;EndNote&gt;&lt;Cite&gt;&lt;Author&gt;Wiley&lt;/Author&gt;&lt;Year&gt;2010&lt;/Year&gt;&lt;RecNum&gt;175&lt;/RecNum&gt;&lt;DisplayText&gt;(Wiley and Johnson 2010)&lt;/DisplayText&gt;&lt;record&gt;&lt;rec-number&gt;175&lt;/rec-number&gt;&lt;foreign-keys&gt;&lt;key app="EN" db-id="eazevtzdfsxexlefx585rxt5rzp59xetp5xs" timestamp="1477677214"&gt;175&lt;/key&gt;&lt;/foreign-keys&gt;&lt;ref-type name="Book Section"&gt;5&lt;/ref-type&gt;&lt;contributors&gt;&lt;authors&gt;&lt;author&gt;Wiley, E. O.&lt;/author&gt;&lt;author&gt;Johnson, G. David&lt;/author&gt;&lt;/authors&gt;&lt;secondary-authors&gt;&lt;author&gt;Nelson, J. S.&lt;/author&gt;&lt;author&gt;Schultze, H. P.&lt;/author&gt;&lt;author&gt;Wilson, M. V. H.&lt;/author&gt;&lt;/secondary-authors&gt;&lt;/contributors&gt;&lt;titles&gt;&lt;title&gt;A Teleost Classification Based on Monophyletic Groups&lt;/title&gt;&lt;secondary-title&gt;Origin and Phylogenetic Interrelationships of Teleosts&lt;/secondary-title&gt;&lt;/titles&gt;&lt;pages&gt;123-182&lt;/pages&gt;&lt;dates&gt;&lt;year&gt;2010&lt;/year&gt;&lt;/dates&gt;&lt;pub-location&gt;München, Germany&lt;/pub-location&gt;&lt;publisher&gt;Verlag Dr. Friedrich Pfeil&lt;/publisher&gt;&lt;urls&gt;&lt;pdf-urls&gt;&lt;url&gt;file:///Users/laura/Library/Application Support/Mendeley Desktop/Downloaded/Wiley, Johnson - 2010 - A teleost classification based on monophyletic groups.pdf&lt;/url&gt;&lt;/pdf-urls&gt;&lt;/urls&gt;&lt;/record&gt;&lt;/Cite&gt;&lt;/EndNote&gt;</w:instrText>
      </w:r>
      <w:r w:rsidRPr="00657095">
        <w:rPr>
          <w:rFonts w:ascii="Times New Roman" w:hAnsi="Times New Roman" w:cs="Times New Roman"/>
          <w:color w:val="auto"/>
          <w:sz w:val="24"/>
          <w:szCs w:val="24"/>
        </w:rPr>
        <w:fldChar w:fldCharType="separate"/>
      </w:r>
      <w:r w:rsidR="002A30B9" w:rsidRPr="00657095">
        <w:rPr>
          <w:rFonts w:ascii="Times New Roman" w:hAnsi="Times New Roman" w:cs="Times New Roman"/>
          <w:noProof/>
          <w:color w:val="auto"/>
          <w:sz w:val="24"/>
          <w:szCs w:val="24"/>
        </w:rPr>
        <w:t>(Wiley and Johnson 2010)</w:t>
      </w:r>
      <w:r w:rsidRPr="00657095">
        <w:rPr>
          <w:rFonts w:ascii="Times New Roman" w:hAnsi="Times New Roman" w:cs="Times New Roman"/>
          <w:color w:val="auto"/>
          <w:sz w:val="24"/>
          <w:szCs w:val="24"/>
        </w:rPr>
        <w:fldChar w:fldCharType="end"/>
      </w:r>
      <w:r w:rsidR="00282885"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Authors may also describe </w:t>
      </w:r>
      <w:r w:rsidR="00282885" w:rsidRPr="00657095">
        <w:rPr>
          <w:rFonts w:ascii="Times New Roman" w:hAnsi="Times New Roman" w:cs="Times New Roman"/>
          <w:color w:val="auto"/>
          <w:sz w:val="24"/>
          <w:szCs w:val="24"/>
        </w:rPr>
        <w:t xml:space="preserve">characters for </w:t>
      </w:r>
      <w:r w:rsidRPr="00657095">
        <w:rPr>
          <w:rFonts w:ascii="Times New Roman" w:hAnsi="Times New Roman" w:cs="Times New Roman"/>
          <w:color w:val="auto"/>
          <w:sz w:val="24"/>
          <w:szCs w:val="24"/>
        </w:rPr>
        <w:t xml:space="preserve">higher-level </w:t>
      </w:r>
      <w:r w:rsidR="00282885" w:rsidRPr="00657095">
        <w:rPr>
          <w:rFonts w:ascii="Times New Roman" w:hAnsi="Times New Roman" w:cs="Times New Roman"/>
          <w:color w:val="auto"/>
          <w:sz w:val="24"/>
          <w:szCs w:val="24"/>
        </w:rPr>
        <w:t xml:space="preserve">taxa </w:t>
      </w:r>
      <w:r w:rsidRPr="00657095">
        <w:rPr>
          <w:rFonts w:ascii="Times New Roman" w:hAnsi="Times New Roman" w:cs="Times New Roman"/>
          <w:color w:val="auto"/>
          <w:sz w:val="24"/>
          <w:szCs w:val="24"/>
        </w:rPr>
        <w:t xml:space="preserve">not contained in the VTO (e.g., </w:t>
      </w:r>
      <w:r w:rsidR="00A5578A"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Holacanthopterygii</w:t>
      </w:r>
      <w:r w:rsidR="00A5578A"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in Wiley and Johnson </w:t>
      </w:r>
      <w:r w:rsidRPr="00657095">
        <w:rPr>
          <w:rFonts w:ascii="Times New Roman" w:hAnsi="Times New Roman" w:cs="Times New Roman"/>
          <w:color w:val="auto"/>
          <w:sz w:val="24"/>
          <w:szCs w:val="24"/>
        </w:rPr>
        <w:fldChar w:fldCharType="begin"/>
      </w:r>
      <w:r w:rsidR="00794780" w:rsidRPr="00657095">
        <w:rPr>
          <w:rFonts w:ascii="Times New Roman" w:hAnsi="Times New Roman" w:cs="Times New Roman"/>
          <w:color w:val="auto"/>
          <w:sz w:val="24"/>
          <w:szCs w:val="24"/>
        </w:rPr>
        <w:instrText xml:space="preserve"> ADDIN EN.CITE &lt;EndNote&gt;&lt;Cite ExcludeAuth="1"&gt;&lt;Author&gt;Wiley&lt;/Author&gt;&lt;Year&gt;2010&lt;/Year&gt;&lt;RecNum&gt;175&lt;/RecNum&gt;&lt;DisplayText&gt;(2010)&lt;/DisplayText&gt;&lt;record&gt;&lt;rec-number&gt;175&lt;/rec-number&gt;&lt;foreign-keys&gt;&lt;key app="EN" db-id="eazevtzdfsxexlefx585rxt5rzp59xetp5xs" timestamp="1477677214"&gt;175&lt;/key&gt;&lt;/foreign-keys&gt;&lt;ref-type name="Book Section"&gt;5&lt;/ref-type&gt;&lt;contributors&gt;&lt;authors&gt;&lt;author&gt;Wiley, E. O.&lt;/author&gt;&lt;author&gt;Johnson, G. David&lt;/author&gt;&lt;/authors&gt;&lt;secondary-authors&gt;&lt;author&gt;Nelson, J. S.&lt;/author&gt;&lt;author&gt;Schultze, H. P.&lt;/author&gt;&lt;author&gt;Wilson, M. V. H.&lt;/author&gt;&lt;/secondary-authors&gt;&lt;/contributors&gt;&lt;titles&gt;&lt;title&gt;A Teleost Classification Based on Monophyletic Groups&lt;/title&gt;&lt;secondary-title&gt;Origin and Phylogenetic Interrelationships of Teleosts&lt;/secondary-title&gt;&lt;/titles&gt;&lt;pages&gt;123-182&lt;/pages&gt;&lt;dates&gt;&lt;year&gt;2010&lt;/year&gt;&lt;/dates&gt;&lt;pub-location&gt;München, Germany&lt;/pub-location&gt;&lt;publisher&gt;Verlag Dr. Friedrich Pfeil&lt;/publisher&gt;&lt;urls&gt;&lt;pdf-urls&gt;&lt;url&gt;file:///Users/laura/Library/Application Support/Mendeley Desktop/Downloaded/Wiley, Johnson - 2010 - A teleost classification based on monophyletic groups.pdf&lt;/url&gt;&lt;/pdf-urls&gt;&lt;/urls&gt;&lt;/record&gt;&lt;/Cite&gt;&lt;/EndNote&gt;</w:instrText>
      </w:r>
      <w:r w:rsidRPr="00657095">
        <w:rPr>
          <w:rFonts w:ascii="Times New Roman" w:hAnsi="Times New Roman" w:cs="Times New Roman"/>
          <w:color w:val="auto"/>
          <w:sz w:val="24"/>
          <w:szCs w:val="24"/>
        </w:rPr>
        <w:fldChar w:fldCharType="separate"/>
      </w:r>
      <w:r w:rsidR="00794780" w:rsidRPr="00657095">
        <w:rPr>
          <w:rFonts w:ascii="Times New Roman" w:hAnsi="Times New Roman" w:cs="Times New Roman"/>
          <w:noProof/>
          <w:color w:val="auto"/>
          <w:sz w:val="24"/>
          <w:szCs w:val="24"/>
        </w:rPr>
        <w:t>(2010)</w:t>
      </w:r>
      <w:r w:rsidRPr="00657095">
        <w:rPr>
          <w:rFonts w:ascii="Times New Roman" w:hAnsi="Times New Roman" w:cs="Times New Roman"/>
          <w:color w:val="auto"/>
          <w:sz w:val="24"/>
          <w:szCs w:val="24"/>
        </w:rPr>
        <w:fldChar w:fldCharType="end"/>
      </w:r>
      <w:r w:rsidR="009575E7"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and</w:t>
      </w:r>
      <w:r w:rsidR="0069391A" w:rsidRPr="00657095">
        <w:rPr>
          <w:rFonts w:ascii="Times New Roman" w:hAnsi="Times New Roman" w:cs="Times New Roman"/>
          <w:color w:val="auto"/>
          <w:sz w:val="24"/>
          <w:szCs w:val="24"/>
        </w:rPr>
        <w:t xml:space="preserve"> taxa</w:t>
      </w:r>
      <w:r w:rsidRPr="00657095">
        <w:rPr>
          <w:rFonts w:ascii="Times New Roman" w:hAnsi="Times New Roman" w:cs="Times New Roman"/>
          <w:color w:val="auto"/>
          <w:sz w:val="24"/>
          <w:szCs w:val="24"/>
        </w:rPr>
        <w:t xml:space="preserve"> </w:t>
      </w:r>
      <w:r w:rsidR="00584926" w:rsidRPr="00657095">
        <w:rPr>
          <w:rFonts w:ascii="Times New Roman" w:hAnsi="Times New Roman" w:cs="Times New Roman"/>
          <w:color w:val="auto"/>
          <w:sz w:val="24"/>
          <w:szCs w:val="24"/>
        </w:rPr>
        <w:t>for which included</w:t>
      </w:r>
      <w:r w:rsidRPr="00657095">
        <w:rPr>
          <w:rFonts w:ascii="Times New Roman" w:hAnsi="Times New Roman" w:cs="Times New Roman"/>
          <w:color w:val="auto"/>
          <w:sz w:val="24"/>
          <w:szCs w:val="24"/>
        </w:rPr>
        <w:t xml:space="preserve"> taxa </w:t>
      </w:r>
      <w:r w:rsidR="00764454" w:rsidRPr="00657095">
        <w:rPr>
          <w:rFonts w:ascii="Times New Roman" w:hAnsi="Times New Roman" w:cs="Times New Roman"/>
          <w:color w:val="auto"/>
          <w:sz w:val="24"/>
          <w:szCs w:val="24"/>
        </w:rPr>
        <w:t xml:space="preserve">were </w:t>
      </w:r>
      <w:r w:rsidRPr="00657095">
        <w:rPr>
          <w:rFonts w:ascii="Times New Roman" w:hAnsi="Times New Roman" w:cs="Times New Roman"/>
          <w:color w:val="auto"/>
          <w:sz w:val="24"/>
          <w:szCs w:val="24"/>
        </w:rPr>
        <w:t xml:space="preserve">not specified; </w:t>
      </w:r>
      <w:r w:rsidR="00282885" w:rsidRPr="00657095">
        <w:rPr>
          <w:rFonts w:ascii="Times New Roman" w:hAnsi="Times New Roman" w:cs="Times New Roman"/>
          <w:color w:val="auto"/>
          <w:sz w:val="24"/>
          <w:szCs w:val="24"/>
        </w:rPr>
        <w:t>in these cases annotations were not made</w:t>
      </w:r>
      <w:r w:rsidRPr="00657095">
        <w:rPr>
          <w:rFonts w:ascii="Times New Roman" w:hAnsi="Times New Roman" w:cs="Times New Roman"/>
          <w:color w:val="auto"/>
          <w:sz w:val="24"/>
          <w:szCs w:val="24"/>
        </w:rPr>
        <w:t xml:space="preserve">. Finally, in cases where the taxonomy used in </w:t>
      </w:r>
      <w:r w:rsidR="00282885" w:rsidRPr="00657095">
        <w:rPr>
          <w:rFonts w:ascii="Times New Roman" w:hAnsi="Times New Roman" w:cs="Times New Roman"/>
          <w:color w:val="auto"/>
          <w:sz w:val="24"/>
          <w:szCs w:val="24"/>
        </w:rPr>
        <w:t xml:space="preserve">a </w:t>
      </w:r>
      <w:r w:rsidRPr="00657095">
        <w:rPr>
          <w:rFonts w:ascii="Times New Roman" w:hAnsi="Times New Roman" w:cs="Times New Roman"/>
          <w:color w:val="auto"/>
          <w:sz w:val="24"/>
          <w:szCs w:val="24"/>
        </w:rPr>
        <w:t xml:space="preserve">publication differed from the VTO, we annotated the anatomical features to the taxa as intended </w:t>
      </w:r>
      <w:r w:rsidR="00282885" w:rsidRPr="00657095">
        <w:rPr>
          <w:rFonts w:ascii="Times New Roman" w:hAnsi="Times New Roman" w:cs="Times New Roman"/>
          <w:color w:val="auto"/>
          <w:sz w:val="24"/>
          <w:szCs w:val="24"/>
        </w:rPr>
        <w:t>by the author</w:t>
      </w:r>
      <w:r w:rsidRPr="00657095">
        <w:rPr>
          <w:rFonts w:ascii="Times New Roman" w:hAnsi="Times New Roman" w:cs="Times New Roman"/>
          <w:color w:val="auto"/>
          <w:sz w:val="24"/>
          <w:szCs w:val="24"/>
        </w:rPr>
        <w:t xml:space="preserve">. For example, some taxa included in Osmeridae </w:t>
      </w:r>
      <w:r w:rsidR="00CF17B1" w:rsidRPr="00657095">
        <w:rPr>
          <w:rFonts w:ascii="Times New Roman" w:hAnsi="Times New Roman" w:cs="Times New Roman"/>
          <w:color w:val="auto"/>
          <w:sz w:val="24"/>
          <w:szCs w:val="24"/>
        </w:rPr>
        <w:t xml:space="preserve">by </w:t>
      </w:r>
      <w:r w:rsidRPr="00657095">
        <w:rPr>
          <w:rFonts w:ascii="Times New Roman" w:hAnsi="Times New Roman" w:cs="Times New Roman"/>
          <w:color w:val="auto"/>
          <w:sz w:val="24"/>
          <w:szCs w:val="24"/>
        </w:rPr>
        <w:t xml:space="preserve">Wiley and Johnson (2010) are elevated to their own family (Plecoglossidae) in </w:t>
      </w:r>
      <w:r w:rsidR="0090256A" w:rsidRPr="00657095">
        <w:rPr>
          <w:rFonts w:ascii="Times New Roman" w:hAnsi="Times New Roman" w:cs="Times New Roman"/>
          <w:color w:val="auto"/>
          <w:sz w:val="24"/>
          <w:szCs w:val="24"/>
        </w:rPr>
        <w:t xml:space="preserve">the </w:t>
      </w:r>
      <w:r w:rsidRPr="00657095">
        <w:rPr>
          <w:rFonts w:ascii="Times New Roman" w:hAnsi="Times New Roman" w:cs="Times New Roman"/>
          <w:color w:val="auto"/>
          <w:sz w:val="24"/>
          <w:szCs w:val="24"/>
        </w:rPr>
        <w:t xml:space="preserve">VTO; we ensured that the characters were applied to the relevant taxa within the family Plecoglossidae. </w:t>
      </w:r>
    </w:p>
    <w:p w14:paraId="3E1FD01E" w14:textId="16DC2718"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In cases where a higher-level taxon is </w:t>
      </w:r>
      <w:r w:rsidR="0026775F" w:rsidRPr="00657095">
        <w:rPr>
          <w:rFonts w:ascii="Times New Roman" w:hAnsi="Times New Roman" w:cs="Times New Roman"/>
          <w:color w:val="auto"/>
          <w:sz w:val="24"/>
          <w:szCs w:val="24"/>
        </w:rPr>
        <w:t xml:space="preserve">described as </w:t>
      </w:r>
      <w:r w:rsidRPr="00657095">
        <w:rPr>
          <w:rFonts w:ascii="Times New Roman" w:hAnsi="Times New Roman" w:cs="Times New Roman"/>
          <w:color w:val="auto"/>
          <w:sz w:val="24"/>
          <w:szCs w:val="24"/>
        </w:rPr>
        <w:t xml:space="preserve">polymorphic for the presence and absence of a particular fin, we investigated the literature to determine which </w:t>
      </w:r>
      <w:r w:rsidR="00282885" w:rsidRPr="00657095">
        <w:rPr>
          <w:rFonts w:ascii="Times New Roman" w:hAnsi="Times New Roman" w:cs="Times New Roman"/>
          <w:color w:val="auto"/>
          <w:sz w:val="24"/>
          <w:szCs w:val="24"/>
        </w:rPr>
        <w:t xml:space="preserve">of its </w:t>
      </w:r>
      <w:r w:rsidRPr="00657095">
        <w:rPr>
          <w:rFonts w:ascii="Times New Roman" w:hAnsi="Times New Roman" w:cs="Times New Roman"/>
          <w:color w:val="auto"/>
          <w:sz w:val="24"/>
          <w:szCs w:val="24"/>
        </w:rPr>
        <w:t xml:space="preserve">species possess or lack </w:t>
      </w:r>
      <w:r w:rsidR="00282885" w:rsidRPr="00657095">
        <w:rPr>
          <w:rFonts w:ascii="Times New Roman" w:hAnsi="Times New Roman" w:cs="Times New Roman"/>
          <w:color w:val="auto"/>
          <w:sz w:val="24"/>
          <w:szCs w:val="24"/>
        </w:rPr>
        <w:t>it</w:t>
      </w:r>
      <w:r w:rsidR="00657095" w:rsidRPr="00657095">
        <w:rPr>
          <w:rFonts w:ascii="Times New Roman" w:hAnsi="Times New Roman" w:cs="Times New Roman"/>
          <w:color w:val="auto"/>
          <w:sz w:val="24"/>
          <w:szCs w:val="24"/>
        </w:rPr>
        <w:t xml:space="preserve">. </w:t>
      </w:r>
      <w:r w:rsidR="009B7CFF" w:rsidRPr="00657095">
        <w:rPr>
          <w:rFonts w:ascii="Times New Roman" w:hAnsi="Times New Roman" w:cs="Times New Roman"/>
          <w:color w:val="auto"/>
          <w:sz w:val="24"/>
          <w:szCs w:val="24"/>
        </w:rPr>
        <w:t xml:space="preserve">When presence/absence data were traceable to species, we curated </w:t>
      </w:r>
      <w:r w:rsidR="0061503A" w:rsidRPr="00657095">
        <w:rPr>
          <w:rFonts w:ascii="Times New Roman" w:hAnsi="Times New Roman" w:cs="Times New Roman"/>
          <w:color w:val="auto"/>
          <w:sz w:val="24"/>
          <w:szCs w:val="24"/>
        </w:rPr>
        <w:t>these studies to</w:t>
      </w:r>
      <w:r w:rsidR="009B7CFF" w:rsidRPr="00657095">
        <w:rPr>
          <w:rFonts w:ascii="Times New Roman" w:hAnsi="Times New Roman" w:cs="Times New Roman"/>
          <w:color w:val="auto"/>
          <w:sz w:val="24"/>
          <w:szCs w:val="24"/>
        </w:rPr>
        <w:t xml:space="preserve"> the KB</w:t>
      </w:r>
      <w:r w:rsidR="00657095"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Sometimes this infor</w:t>
      </w:r>
      <w:r w:rsidR="006E024F" w:rsidRPr="00657095">
        <w:rPr>
          <w:rFonts w:ascii="Times New Roman" w:hAnsi="Times New Roman" w:cs="Times New Roman"/>
          <w:color w:val="auto"/>
          <w:sz w:val="24"/>
          <w:szCs w:val="24"/>
        </w:rPr>
        <w:t>mation is not available;</w:t>
      </w:r>
      <w:r w:rsidRPr="00657095">
        <w:rPr>
          <w:rFonts w:ascii="Times New Roman" w:hAnsi="Times New Roman" w:cs="Times New Roman"/>
          <w:color w:val="auto"/>
          <w:sz w:val="24"/>
          <w:szCs w:val="24"/>
        </w:rPr>
        <w:t xml:space="preserve"> though pelvic fin absence is asserted for the catfish families Schilbidae and Siluridae </w:t>
      </w:r>
      <w:r w:rsidRPr="00657095">
        <w:rPr>
          <w:rFonts w:ascii="Times New Roman" w:hAnsi="Times New Roman" w:cs="Times New Roman"/>
          <w:color w:val="auto"/>
          <w:sz w:val="24"/>
          <w:szCs w:val="24"/>
        </w:rPr>
        <w:fldChar w:fldCharType="begin"/>
      </w:r>
      <w:r w:rsidR="00521A8C" w:rsidRPr="00657095">
        <w:rPr>
          <w:rFonts w:ascii="Times New Roman" w:hAnsi="Times New Roman" w:cs="Times New Roman"/>
          <w:color w:val="auto"/>
          <w:sz w:val="24"/>
          <w:szCs w:val="24"/>
        </w:rPr>
        <w:instrText xml:space="preserve"> ADDIN EN.CITE &lt;EndNote&gt;&lt;Cite&gt;&lt;Author&gt;Nelson&lt;/Author&gt;&lt;Year&gt;2006&lt;/Year&gt;&lt;RecNum&gt;20&lt;/RecNum&gt;&lt;DisplayText&gt;(Nelson 2006)&lt;/DisplayText&gt;&lt;record&gt;&lt;rec-number&gt;20&lt;/rec-number&gt;&lt;foreign-keys&gt;&lt;key app="EN" db-id="eazevtzdfsxexlefx585rxt5rzp59xetp5xs" timestamp="0"&gt;20&lt;/key&gt;&lt;/foreign-keys&gt;&lt;ref-type name="Book"&gt;6&lt;/ref-type&gt;&lt;contributors&gt;&lt;authors&gt;&lt;author&gt;Nelson, J.S.&lt;/author&gt;&lt;/authors&gt;&lt;tertiary-authors&gt;&lt;author&gt;4th&lt;/author&gt;&lt;/tertiary-authors&gt;&lt;/contributors&gt;&lt;titles&gt;&lt;title&gt;Fishes of the World&lt;/title&gt;&lt;/titles&gt;&lt;pages&gt;601&lt;/pages&gt;&lt;edition&gt;4th&lt;/edition&gt;&lt;dates&gt;&lt;year&gt;2006&lt;/year&gt;&lt;/dates&gt;&lt;pub-location&gt;New York&lt;/pub-location&gt;&lt;publisher&gt;John Wiley &amp;amp; Sons, Inc.&lt;/publisher&gt;&lt;urls&gt;&lt;/urls&gt;&lt;/record&gt;&lt;/Cite&gt;&lt;/EndNote&gt;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(Nelson 2006)</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w:t>
      </w:r>
      <w:r w:rsidR="00282885" w:rsidRPr="00657095">
        <w:rPr>
          <w:rFonts w:ascii="Times New Roman" w:hAnsi="Times New Roman" w:cs="Times New Roman"/>
          <w:color w:val="auto"/>
          <w:sz w:val="24"/>
          <w:szCs w:val="24"/>
        </w:rPr>
        <w:t xml:space="preserve">it </w:t>
      </w:r>
      <w:r w:rsidRPr="00657095">
        <w:rPr>
          <w:rFonts w:ascii="Times New Roman" w:hAnsi="Times New Roman" w:cs="Times New Roman"/>
          <w:color w:val="auto"/>
          <w:sz w:val="24"/>
          <w:szCs w:val="24"/>
        </w:rPr>
        <w:t>could not be traced in the literature to particular species. Thus</w:t>
      </w:r>
      <w:r w:rsidR="00C14545"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we </w:t>
      </w:r>
      <w:r w:rsidR="00282885" w:rsidRPr="00657095">
        <w:rPr>
          <w:rFonts w:ascii="Times New Roman" w:hAnsi="Times New Roman" w:cs="Times New Roman"/>
          <w:color w:val="auto"/>
          <w:sz w:val="24"/>
          <w:szCs w:val="24"/>
        </w:rPr>
        <w:t>did</w:t>
      </w:r>
      <w:r w:rsidR="00216818"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not include data for </w:t>
      </w:r>
      <w:r w:rsidR="00282885" w:rsidRPr="00657095">
        <w:rPr>
          <w:rFonts w:ascii="Times New Roman" w:hAnsi="Times New Roman" w:cs="Times New Roman"/>
          <w:color w:val="auto"/>
          <w:sz w:val="24"/>
          <w:szCs w:val="24"/>
        </w:rPr>
        <w:t xml:space="preserve">these families </w:t>
      </w:r>
      <w:r w:rsidRPr="00657095">
        <w:rPr>
          <w:rFonts w:ascii="Times New Roman" w:hAnsi="Times New Roman" w:cs="Times New Roman"/>
          <w:color w:val="auto"/>
          <w:sz w:val="24"/>
          <w:szCs w:val="24"/>
        </w:rPr>
        <w:t xml:space="preserve">in the analyses. </w:t>
      </w:r>
    </w:p>
    <w:p w14:paraId="657FD1CF" w14:textId="7CD67D4A"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An additional challenge for annotation of data in review pap</w:t>
      </w:r>
      <w:r w:rsidR="00271ED9" w:rsidRPr="00657095">
        <w:rPr>
          <w:rFonts w:ascii="Times New Roman" w:hAnsi="Times New Roman" w:cs="Times New Roman"/>
          <w:color w:val="auto"/>
          <w:sz w:val="24"/>
          <w:szCs w:val="24"/>
        </w:rPr>
        <w:t xml:space="preserve">ers, particularly at the family </w:t>
      </w:r>
      <w:r w:rsidRPr="00657095">
        <w:rPr>
          <w:rFonts w:ascii="Times New Roman" w:hAnsi="Times New Roman" w:cs="Times New Roman"/>
          <w:color w:val="auto"/>
          <w:sz w:val="24"/>
          <w:szCs w:val="24"/>
        </w:rPr>
        <w:t xml:space="preserve">level or above, is the </w:t>
      </w:r>
      <w:r w:rsidR="005C413F" w:rsidRPr="00657095">
        <w:rPr>
          <w:rFonts w:ascii="Times New Roman" w:hAnsi="Times New Roman" w:cs="Times New Roman"/>
          <w:color w:val="auto"/>
          <w:sz w:val="24"/>
          <w:szCs w:val="24"/>
        </w:rPr>
        <w:t xml:space="preserve">frequent </w:t>
      </w:r>
      <w:r w:rsidRPr="00657095">
        <w:rPr>
          <w:rFonts w:ascii="Times New Roman" w:hAnsi="Times New Roman" w:cs="Times New Roman"/>
          <w:color w:val="auto"/>
          <w:sz w:val="24"/>
          <w:szCs w:val="24"/>
        </w:rPr>
        <w:t xml:space="preserve">lack of alternative character state descriptions. For example, eels (Anguilliformes) were asserted to have the </w:t>
      </w:r>
      <w:r w:rsidR="00B6551B" w:rsidRPr="00657095">
        <w:rPr>
          <w:rFonts w:ascii="Times New Roman" w:hAnsi="Times New Roman" w:cs="Times New Roman"/>
          <w:color w:val="auto"/>
          <w:sz w:val="24"/>
          <w:szCs w:val="24"/>
        </w:rPr>
        <w:t>apomorphic</w:t>
      </w:r>
      <w:r w:rsidRPr="00657095">
        <w:rPr>
          <w:rFonts w:ascii="Times New Roman" w:hAnsi="Times New Roman" w:cs="Times New Roman"/>
          <w:color w:val="auto"/>
          <w:sz w:val="24"/>
          <w:szCs w:val="24"/>
        </w:rPr>
        <w:t xml:space="preserve"> feature ‘pelvic girdle and fins absent’</w:t>
      </w:r>
      <w:r w:rsidR="005C413F" w:rsidRPr="00657095">
        <w:rPr>
          <w:rFonts w:ascii="Times New Roman" w:hAnsi="Times New Roman" w:cs="Times New Roman"/>
          <w:color w:val="auto"/>
          <w:sz w:val="24"/>
          <w:szCs w:val="24"/>
        </w:rPr>
        <w:t xml:space="preserve"> </w:t>
      </w:r>
      <w:r w:rsidR="005C413F" w:rsidRPr="00657095">
        <w:rPr>
          <w:rFonts w:ascii="Times New Roman" w:hAnsi="Times New Roman" w:cs="Times New Roman"/>
          <w:color w:val="auto"/>
          <w:sz w:val="24"/>
          <w:szCs w:val="24"/>
        </w:rPr>
        <w:fldChar w:fldCharType="begin"/>
      </w:r>
      <w:r w:rsidR="005C413F" w:rsidRPr="00657095">
        <w:rPr>
          <w:rFonts w:ascii="Times New Roman" w:hAnsi="Times New Roman" w:cs="Times New Roman"/>
          <w:color w:val="auto"/>
          <w:sz w:val="24"/>
          <w:szCs w:val="24"/>
        </w:rPr>
        <w:instrText xml:space="preserve"> ADDIN EN.CITE &lt;EndNote&gt;&lt;Cite&gt;&lt;Author&gt;Wiley&lt;/Author&gt;&lt;Year&gt;2010&lt;/Year&gt;&lt;RecNum&gt;175&lt;/RecNum&gt;&lt;DisplayText&gt;(Wiley and Johnson 2010)&lt;/DisplayText&gt;&lt;record&gt;&lt;rec-number&gt;175&lt;/rec-number&gt;&lt;foreign-keys&gt;&lt;key app="EN" db-id="eazevtzdfsxexlefx585rxt5rzp59xetp5xs" timestamp="1477677214"&gt;175&lt;/key&gt;&lt;/foreign-keys&gt;&lt;ref-type name="Book Section"&gt;5&lt;/ref-type&gt;&lt;contributors&gt;&lt;authors&gt;&lt;author&gt;Wiley, E. O.&lt;/author&gt;&lt;author&gt;Johnson, G. David&lt;/author&gt;&lt;/authors&gt;&lt;secondary-authors&gt;&lt;author&gt;Nelson, J. S.&lt;/author&gt;&lt;author&gt;Schultze, H. P.&lt;/author&gt;&lt;author&gt;Wilson, M. V. H.&lt;/author&gt;&lt;/secondary-authors&gt;&lt;/contributors&gt;&lt;titles&gt;&lt;title&gt;A Teleost Classification Based on Monophyletic Groups&lt;/title&gt;&lt;secondary-title&gt;Origin and Phylogenetic Interrelationships of Teleosts&lt;/secondary-title&gt;&lt;/titles&gt;&lt;pages&gt;123-182&lt;/pages&gt;&lt;dates&gt;&lt;year&gt;2010&lt;/year&gt;&lt;/dates&gt;&lt;pub-location&gt;München, Germany&lt;/pub-location&gt;&lt;publisher&gt;Verlag Dr. Friedrich Pfeil&lt;/publisher&gt;&lt;urls&gt;&lt;pdf-urls&gt;&lt;url&gt;file:///Users/laura/Library/Application Support/Mendeley Desktop/Downloaded/Wiley, Johnson - 2010 - A teleost classification based on monophyletic groups.pdf&lt;/url&gt;&lt;/pdf-urls&gt;&lt;/urls&gt;&lt;/record&gt;&lt;/Cite&gt;&lt;/EndNote&gt;</w:instrText>
      </w:r>
      <w:r w:rsidR="005C413F" w:rsidRPr="00657095">
        <w:rPr>
          <w:rFonts w:ascii="Times New Roman" w:hAnsi="Times New Roman" w:cs="Times New Roman"/>
          <w:color w:val="auto"/>
          <w:sz w:val="24"/>
          <w:szCs w:val="24"/>
        </w:rPr>
        <w:fldChar w:fldCharType="separate"/>
      </w:r>
      <w:r w:rsidR="005C413F" w:rsidRPr="00657095">
        <w:rPr>
          <w:rFonts w:ascii="Times New Roman" w:hAnsi="Times New Roman" w:cs="Times New Roman"/>
          <w:noProof/>
          <w:color w:val="auto"/>
          <w:sz w:val="24"/>
          <w:szCs w:val="24"/>
        </w:rPr>
        <w:t>(Wiley and Johnson 2010)</w:t>
      </w:r>
      <w:r w:rsidR="005C413F" w:rsidRPr="00657095">
        <w:rPr>
          <w:rFonts w:ascii="Times New Roman" w:hAnsi="Times New Roman" w:cs="Times New Roman"/>
          <w:color w:val="auto"/>
          <w:sz w:val="24"/>
          <w:szCs w:val="24"/>
        </w:rPr>
        <w:fldChar w:fldCharType="end"/>
      </w:r>
      <w:r w:rsidR="0026775F"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and although by implication one might assume that the alternative state ‘pelvic girdle and fins present’ might apply to other fishes, it is not </w:t>
      </w:r>
      <w:r w:rsidR="005C413F" w:rsidRPr="00657095">
        <w:rPr>
          <w:rFonts w:ascii="Times New Roman" w:hAnsi="Times New Roman" w:cs="Times New Roman"/>
          <w:color w:val="auto"/>
          <w:sz w:val="24"/>
          <w:szCs w:val="24"/>
        </w:rPr>
        <w:t>stated by the authors</w:t>
      </w:r>
      <w:r w:rsidRPr="00657095">
        <w:rPr>
          <w:rFonts w:ascii="Times New Roman" w:hAnsi="Times New Roman" w:cs="Times New Roman"/>
          <w:color w:val="auto"/>
          <w:sz w:val="24"/>
          <w:szCs w:val="24"/>
        </w:rPr>
        <w:t xml:space="preserve">. </w:t>
      </w:r>
      <w:r w:rsidR="0026775F" w:rsidRPr="00657095">
        <w:rPr>
          <w:rFonts w:ascii="Times New Roman" w:hAnsi="Times New Roman" w:cs="Times New Roman"/>
          <w:color w:val="auto"/>
          <w:sz w:val="24"/>
          <w:szCs w:val="24"/>
        </w:rPr>
        <w:t>In these cases</w:t>
      </w:r>
      <w:r w:rsidR="00C14545" w:rsidRPr="00657095">
        <w:rPr>
          <w:rFonts w:ascii="Times New Roman" w:hAnsi="Times New Roman" w:cs="Times New Roman"/>
          <w:color w:val="auto"/>
          <w:sz w:val="24"/>
          <w:szCs w:val="24"/>
        </w:rPr>
        <w:t>,</w:t>
      </w:r>
      <w:r w:rsidR="0026775F"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we annotated only the asserted state and never an implied alternative state</w:t>
      </w:r>
      <w:r w:rsidR="008A1B15" w:rsidRPr="00657095">
        <w:rPr>
          <w:rFonts w:ascii="Times New Roman" w:hAnsi="Times New Roman" w:cs="Times New Roman"/>
          <w:color w:val="auto"/>
          <w:sz w:val="24"/>
          <w:szCs w:val="24"/>
        </w:rPr>
        <w:t xml:space="preserve"> so </w:t>
      </w:r>
      <w:r w:rsidR="00C3208F" w:rsidRPr="00657095">
        <w:rPr>
          <w:rFonts w:ascii="Times New Roman" w:hAnsi="Times New Roman" w:cs="Times New Roman"/>
          <w:color w:val="auto"/>
          <w:sz w:val="24"/>
          <w:szCs w:val="24"/>
        </w:rPr>
        <w:t xml:space="preserve">as to </w:t>
      </w:r>
      <w:r w:rsidR="008A1B15" w:rsidRPr="00657095">
        <w:rPr>
          <w:rFonts w:ascii="Times New Roman" w:hAnsi="Times New Roman" w:cs="Times New Roman"/>
          <w:color w:val="auto"/>
          <w:sz w:val="24"/>
          <w:szCs w:val="24"/>
        </w:rPr>
        <w:t>not misrepresent information</w:t>
      </w:r>
      <w:r w:rsidRPr="00657095">
        <w:rPr>
          <w:rFonts w:ascii="Times New Roman" w:hAnsi="Times New Roman" w:cs="Times New Roman"/>
          <w:color w:val="auto"/>
          <w:sz w:val="24"/>
          <w:szCs w:val="24"/>
        </w:rPr>
        <w:t>.</w:t>
      </w:r>
      <w:r w:rsidR="00A41564" w:rsidRPr="00657095">
        <w:rPr>
          <w:rFonts w:ascii="Times New Roman" w:hAnsi="Times New Roman" w:cs="Times New Roman"/>
          <w:color w:val="auto"/>
          <w:sz w:val="24"/>
          <w:szCs w:val="24"/>
        </w:rPr>
        <w:t xml:space="preserve"> </w:t>
      </w:r>
      <w:r w:rsidR="008A1B15" w:rsidRPr="00657095">
        <w:rPr>
          <w:rFonts w:ascii="Times New Roman" w:hAnsi="Times New Roman" w:cs="Times New Roman"/>
          <w:color w:val="auto"/>
          <w:sz w:val="24"/>
          <w:szCs w:val="24"/>
        </w:rPr>
        <w:t>The guidelines</w:t>
      </w:r>
      <w:r w:rsidRPr="00657095">
        <w:rPr>
          <w:rFonts w:ascii="Times New Roman" w:hAnsi="Times New Roman" w:cs="Times New Roman"/>
          <w:color w:val="auto"/>
          <w:sz w:val="24"/>
          <w:szCs w:val="24"/>
        </w:rPr>
        <w:t xml:space="preserve"> developed </w:t>
      </w:r>
      <w:r w:rsidR="008A1B15" w:rsidRPr="00657095">
        <w:rPr>
          <w:rFonts w:ascii="Times New Roman" w:hAnsi="Times New Roman" w:cs="Times New Roman"/>
          <w:color w:val="auto"/>
          <w:sz w:val="24"/>
          <w:szCs w:val="24"/>
        </w:rPr>
        <w:t>for</w:t>
      </w:r>
      <w:r w:rsidRPr="00657095">
        <w:rPr>
          <w:rFonts w:ascii="Times New Roman" w:hAnsi="Times New Roman" w:cs="Times New Roman"/>
          <w:color w:val="auto"/>
          <w:sz w:val="24"/>
          <w:szCs w:val="24"/>
        </w:rPr>
        <w:t xml:space="preserve"> annotation</w:t>
      </w:r>
      <w:r w:rsidR="008A1B15" w:rsidRPr="00657095">
        <w:rPr>
          <w:rFonts w:ascii="Times New Roman" w:hAnsi="Times New Roman" w:cs="Times New Roman"/>
          <w:color w:val="auto"/>
          <w:sz w:val="24"/>
          <w:szCs w:val="24"/>
        </w:rPr>
        <w:t xml:space="preserve"> </w:t>
      </w:r>
      <w:r w:rsidR="00C3208F" w:rsidRPr="00657095">
        <w:rPr>
          <w:rFonts w:ascii="Times New Roman" w:hAnsi="Times New Roman" w:cs="Times New Roman"/>
          <w:color w:val="auto"/>
          <w:sz w:val="24"/>
          <w:szCs w:val="24"/>
        </w:rPr>
        <w:t xml:space="preserve">that reflect </w:t>
      </w:r>
      <w:r w:rsidR="008A1B15" w:rsidRPr="00657095">
        <w:rPr>
          <w:rFonts w:ascii="Times New Roman" w:hAnsi="Times New Roman" w:cs="Times New Roman"/>
          <w:color w:val="auto"/>
          <w:sz w:val="24"/>
          <w:szCs w:val="24"/>
        </w:rPr>
        <w:t>the above conditions were added to the</w:t>
      </w:r>
      <w:r w:rsidRPr="00657095">
        <w:rPr>
          <w:rFonts w:ascii="Times New Roman" w:hAnsi="Times New Roman" w:cs="Times New Roman"/>
          <w:color w:val="auto"/>
          <w:sz w:val="24"/>
          <w:szCs w:val="24"/>
        </w:rPr>
        <w:t xml:space="preserve"> Phenoscape Guide to Character Annotation</w:t>
      </w:r>
      <w:r w:rsidR="002060EC" w:rsidRPr="00657095">
        <w:rPr>
          <w:rFonts w:ascii="Times New Roman" w:hAnsi="Times New Roman" w:cs="Times New Roman"/>
          <w:color w:val="auto"/>
          <w:sz w:val="24"/>
          <w:szCs w:val="24"/>
        </w:rPr>
        <w:t xml:space="preserve"> </w:t>
      </w:r>
      <w:r w:rsidR="008A1B15" w:rsidRPr="00657095">
        <w:rPr>
          <w:rFonts w:ascii="Times New Roman" w:hAnsi="Times New Roman" w:cs="Times New Roman"/>
          <w:color w:val="auto"/>
          <w:sz w:val="24"/>
          <w:szCs w:val="24"/>
        </w:rPr>
        <w:t>(</w:t>
      </w:r>
      <w:r w:rsidR="0069391A" w:rsidRPr="00657095">
        <w:rPr>
          <w:rFonts w:ascii="Times New Roman" w:hAnsi="Times New Roman" w:cs="Times New Roman"/>
          <w:color w:val="auto"/>
          <w:sz w:val="24"/>
          <w:szCs w:val="24"/>
        </w:rPr>
        <w:t>http://phenoscape.org/wiki/Guide_to_Character_Annotation;</w:t>
      </w:r>
      <w:r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&lt;EndNote&gt;&lt;Cite&gt;&lt;Author&gt;Dahdul&lt;/Author&gt;&lt;Year&gt;2010&lt;/Year&gt;&lt;RecNum&gt;196&lt;/RecNum&gt;&lt;DisplayText&gt;(Dahdul et al. 2010)&lt;/DisplayText&gt;&lt;record&gt;&lt;rec-number&gt;196&lt;/rec-number&gt;&lt;foreign-keys&gt;&lt;key app="EN" db-id="eazevtzdfsxexlefx585rxt5rzp59xetp5xs" timestamp="1478846786"&gt;196&lt;/key&gt;&lt;/foreign-keys&gt;&lt;ref-type name="Journal Article"&gt;17&lt;/ref-type&gt;&lt;contributors&gt;&lt;authors&gt;&lt;author&gt;Dahdul, Wasila M.&lt;/author&gt;&lt;author&gt;Balhoff, James P.&lt;/author&gt;&lt;author&gt;Engeman, Jeffrey&lt;/author&gt;&lt;author&gt;Grande, Terry&lt;/author&gt;&lt;author&gt;Hilton, Eric J.&lt;/author&gt;&lt;author&gt;Kothari, Cartik&lt;/author&gt;&lt;author&gt;Lapp, Hilmar&lt;/author&gt;&lt;author&gt;Lundberg, John G.&lt;/author&gt;&lt;author&gt;Midford, Peter E.&lt;/author&gt;&lt;author&gt;Vision, Todd J.&lt;/author&gt;&lt;author&gt;Westerfield, Monte&lt;/author&gt;&lt;author&gt;Mabee, Paula M.&lt;/author&gt;&lt;/authors&gt;&lt;/contributors&gt;&lt;titles&gt;&lt;title&gt;Evolutionary characters, phenotypes and ontologies: curating data from the systematic biology literature&lt;/title&gt;&lt;secondary-title&gt;PLoS ONE&lt;/secondary-title&gt;&lt;/titles&gt;&lt;periodical&gt;&lt;full-title&gt;PLoS ONE&lt;/full-title&gt;&lt;abbr-1&gt;PLoS ONE&lt;/abbr-1&gt;&lt;/periodical&gt;&lt;pages&gt;e10708&lt;/pages&gt;&lt;volume&gt;5&lt;/volume&gt;&lt;number&gt;5&lt;/number&gt;&lt;dates&gt;&lt;year&gt;2010&lt;/year&gt;&lt;/dates&gt;&lt;publisher&gt;Public Library of Science&lt;/publisher&gt;&lt;urls&gt;&lt;related-urls&gt;&lt;url&gt;http://dx.doi.org/10.1371%2Fjournal.pone.0010708&lt;/url&gt;&lt;/related-urls&gt;&lt;/urls&gt;&lt;electronic-resource-num&gt;10.1371/journal.pone.0010708&lt;/electronic-resource-num&gt;&lt;/record&gt;&lt;/Cite&gt;&lt;/EndNote&gt;</w:instrText>
      </w:r>
      <w:r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Dahdul et al. 2010)</w:t>
      </w:r>
      <w:r w:rsidRPr="00657095">
        <w:rPr>
          <w:rFonts w:ascii="Times New Roman" w:hAnsi="Times New Roman" w:cs="Times New Roman"/>
          <w:color w:val="auto"/>
          <w:sz w:val="24"/>
          <w:szCs w:val="24"/>
        </w:rPr>
        <w:fldChar w:fldCharType="end"/>
      </w:r>
      <w:r w:rsidR="00C3208F" w:rsidRPr="00657095">
        <w:rPr>
          <w:rFonts w:ascii="Times New Roman" w:hAnsi="Times New Roman" w:cs="Times New Roman"/>
          <w:color w:val="auto"/>
          <w:sz w:val="24"/>
          <w:szCs w:val="24"/>
        </w:rPr>
        <w:t>, and followed consistently</w:t>
      </w:r>
      <w:r w:rsidR="008A1B15"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w:t>
      </w:r>
    </w:p>
    <w:p w14:paraId="73A0D3E7" w14:textId="77777777"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p>
    <w:p w14:paraId="7BEE3FB9" w14:textId="77777777" w:rsidR="001941FF" w:rsidRPr="00657095" w:rsidRDefault="001941FF" w:rsidP="009E1A96">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Synthetic Morphological Supermatrix</w:t>
      </w:r>
    </w:p>
    <w:p w14:paraId="7BE8F0C9" w14:textId="29C00614" w:rsidR="009E1A96" w:rsidRPr="00657095" w:rsidRDefault="001941FF" w:rsidP="006E479D">
      <w:pPr>
        <w:pStyle w:val="Normal1"/>
        <w:tabs>
          <w:tab w:val="left" w:pos="4860"/>
        </w:tabs>
        <w:spacing w:after="0" w:line="480" w:lineRule="auto"/>
        <w:ind w:left="0" w:firstLine="720"/>
        <w:contextualSpacing/>
        <w:rPr>
          <w:rFonts w:ascii="Times New Roman" w:hAnsi="Times New Roman" w:cs="Times New Roman"/>
          <w:color w:val="auto"/>
          <w:sz w:val="24"/>
          <w:szCs w:val="24"/>
        </w:rPr>
      </w:pPr>
      <w:bookmarkStart w:id="3" w:name="_8bk4to7fle0j" w:colFirst="0" w:colLast="0"/>
      <w:bookmarkEnd w:id="3"/>
      <w:r w:rsidRPr="00657095">
        <w:rPr>
          <w:rFonts w:ascii="Times New Roman" w:hAnsi="Times New Roman" w:cs="Times New Roman"/>
          <w:color w:val="auto"/>
          <w:sz w:val="24"/>
          <w:szCs w:val="24"/>
        </w:rPr>
        <w:t xml:space="preserve">We used the OntoTrace tool </w:t>
      </w:r>
      <w:r w:rsidR="006E024F" w:rsidRPr="00657095">
        <w:rPr>
          <w:rFonts w:ascii="Times New Roman" w:hAnsi="Times New Roman" w:cs="Times New Roman"/>
          <w:color w:val="auto"/>
          <w:sz w:val="24"/>
          <w:szCs w:val="24"/>
        </w:rPr>
        <w:fldChar w:fldCharType="begin"/>
      </w:r>
      <w:r w:rsidR="006E024F" w:rsidRPr="00657095">
        <w:rPr>
          <w:rFonts w:ascii="Times New Roman" w:hAnsi="Times New Roman" w:cs="Times New Roman"/>
          <w:color w:val="auto"/>
          <w:sz w:val="24"/>
          <w:szCs w:val="24"/>
        </w:rPr>
        <w:instrText xml:space="preserve"> ADDIN EN.CITE &lt;EndNote&gt;&lt;Cite&gt;&lt;Author&gt;Dececchi&lt;/Author&gt;&lt;Year&gt;2015&lt;/Year&gt;&lt;RecNum&gt;21&lt;/RecNum&gt;&lt;DisplayText&gt;(Dececchi et al. 2015)&lt;/DisplayText&gt;&lt;record&gt;&lt;rec-number&gt;21&lt;/rec-number&gt;&lt;foreign-keys&gt;&lt;key app="EN" db-id="eazevtzdfsxexlefx585rxt5rzp59xetp5xs" timestamp="0"&gt;21&lt;/key&gt;&lt;/foreign-keys&gt;&lt;ref-type name="Journal Article"&gt;17&lt;/ref-type&gt;&lt;contributors&gt;&lt;authors&gt;&lt;author&gt;Dececchi, T. Alexander&lt;/author&gt;&lt;author&gt;Balhoff, James P.&lt;/author&gt;&lt;author&gt;Lapp, Hilmar&lt;/author&gt;&lt;author&gt;Mabee, Paula M.&lt;/author&gt;&lt;/authors&gt;&lt;/contributors&gt;&lt;titles&gt;&lt;title&gt;Toward synthesizing our knowledge of morphology: using ontologies and machine reasoning to extract presence/absence evolutionary phenotypes across studies&lt;/title&gt;&lt;secondary-title&gt;Systematic Biology&lt;/secondary-title&gt;&lt;short-title&gt;Syst Biol&lt;/short-title&gt;&lt;/titles&gt;&lt;periodical&gt;&lt;full-title&gt;Systematic Biology&lt;/full-title&gt;&lt;abbr-1&gt;Syst. Biol.&lt;/abbr-1&gt;&lt;/periodical&gt;&lt;pages&gt;936-952&lt;/pages&gt;&lt;volume&gt;64&lt;/volume&gt;&lt;number&gt;6&lt;/number&gt;&lt;dates&gt;&lt;year&gt;2015&lt;/year&gt;&lt;pub-dates&gt;&lt;date&gt;May 26, 2015&lt;/date&gt;&lt;/pub-dates&gt;&lt;/dates&gt;&lt;urls&gt;&lt;related-urls&gt;&lt;url&gt;http://sysbio.oxfordjournals.org/content/early/2015/05/26/sysbio.syv031.abstract&lt;/url&gt;&lt;url&gt;http://sysbio.oxfordjournals.org/content/64/6/936.full.pdf&lt;/url&gt;&lt;/related-urls&gt;&lt;/urls&gt;&lt;electronic-resource-num&gt;10.1093/sysbio/syv031&lt;/electronic-resource-num&gt;&lt;/record&gt;&lt;/Cite&gt;&lt;/EndNote&gt;</w:instrText>
      </w:r>
      <w:r w:rsidR="006E024F" w:rsidRPr="00657095">
        <w:rPr>
          <w:rFonts w:ascii="Times New Roman" w:hAnsi="Times New Roman" w:cs="Times New Roman"/>
          <w:color w:val="auto"/>
          <w:sz w:val="24"/>
          <w:szCs w:val="24"/>
        </w:rPr>
        <w:fldChar w:fldCharType="separate"/>
      </w:r>
      <w:r w:rsidR="006E024F" w:rsidRPr="00657095">
        <w:rPr>
          <w:rFonts w:ascii="Times New Roman" w:hAnsi="Times New Roman" w:cs="Times New Roman"/>
          <w:noProof/>
          <w:color w:val="auto"/>
          <w:sz w:val="24"/>
          <w:szCs w:val="24"/>
        </w:rPr>
        <w:t>(Dececchi et al. 2015)</w:t>
      </w:r>
      <w:r w:rsidR="006E024F"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to retrieve a presence/absence synthetic</w:t>
      </w:r>
      <w:r w:rsidR="00CE7284" w:rsidRPr="00657095">
        <w:rPr>
          <w:rFonts w:ascii="Times New Roman" w:hAnsi="Times New Roman" w:cs="Times New Roman"/>
          <w:color w:val="auto"/>
          <w:sz w:val="24"/>
          <w:szCs w:val="24"/>
        </w:rPr>
        <w:t xml:space="preserve"> morphological</w:t>
      </w:r>
      <w:r w:rsidRPr="00657095">
        <w:rPr>
          <w:rFonts w:ascii="Times New Roman" w:hAnsi="Times New Roman" w:cs="Times New Roman"/>
          <w:color w:val="auto"/>
          <w:sz w:val="24"/>
          <w:szCs w:val="24"/>
        </w:rPr>
        <w:t xml:space="preserve"> supermatrix from the KB for all teleost taxa, pertaining to </w:t>
      </w:r>
      <w:r w:rsidR="00CE7284" w:rsidRPr="00657095">
        <w:rPr>
          <w:rFonts w:ascii="Times New Roman" w:hAnsi="Times New Roman" w:cs="Times New Roman"/>
          <w:color w:val="auto"/>
          <w:sz w:val="24"/>
          <w:szCs w:val="24"/>
        </w:rPr>
        <w:t xml:space="preserve">two </w:t>
      </w:r>
      <w:r w:rsidRPr="00657095">
        <w:rPr>
          <w:rFonts w:ascii="Times New Roman" w:hAnsi="Times New Roman" w:cs="Times New Roman"/>
          <w:color w:val="auto"/>
          <w:sz w:val="24"/>
          <w:szCs w:val="24"/>
        </w:rPr>
        <w:t>characters</w:t>
      </w:r>
      <w:r w:rsidR="00CE7284"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pectoral </w:t>
      </w:r>
      <w:r w:rsidR="00CE7284" w:rsidRPr="00657095">
        <w:rPr>
          <w:rFonts w:ascii="Times New Roman" w:hAnsi="Times New Roman" w:cs="Times New Roman"/>
          <w:color w:val="auto"/>
          <w:sz w:val="24"/>
          <w:szCs w:val="24"/>
        </w:rPr>
        <w:t xml:space="preserve">fin </w:t>
      </w:r>
      <w:r w:rsidRPr="00657095">
        <w:rPr>
          <w:rFonts w:ascii="Times New Roman" w:hAnsi="Times New Roman" w:cs="Times New Roman"/>
          <w:color w:val="auto"/>
          <w:sz w:val="24"/>
          <w:szCs w:val="24"/>
        </w:rPr>
        <w:t>and pelvic fin</w:t>
      </w:r>
      <w:r w:rsidR="00CE7284" w:rsidRPr="00657095">
        <w:rPr>
          <w:rFonts w:ascii="Times New Roman" w:hAnsi="Times New Roman" w:cs="Times New Roman"/>
          <w:color w:val="auto"/>
          <w:sz w:val="24"/>
          <w:szCs w:val="24"/>
        </w:rPr>
        <w:t xml:space="preserve"> </w:t>
      </w:r>
      <w:r w:rsidR="00794780" w:rsidRPr="00657095">
        <w:rPr>
          <w:rFonts w:ascii="Times New Roman" w:hAnsi="Times New Roman" w:cs="Times New Roman"/>
          <w:color w:val="auto"/>
          <w:sz w:val="24"/>
          <w:szCs w:val="24"/>
        </w:rPr>
        <w:t>(</w:t>
      </w:r>
      <w:r w:rsidR="003F36B7" w:rsidRPr="00657095">
        <w:rPr>
          <w:rFonts w:ascii="Times New Roman" w:hAnsi="Times New Roman" w:cs="Times New Roman"/>
          <w:color w:val="auto"/>
          <w:sz w:val="24"/>
          <w:szCs w:val="24"/>
        </w:rPr>
        <w:t>Supplementary Materials Matrix 1</w:t>
      </w:r>
      <w:r w:rsidR="00794780" w:rsidRPr="00657095">
        <w:rPr>
          <w:rFonts w:ascii="Times New Roman" w:hAnsi="Times New Roman" w:cs="Times New Roman"/>
          <w:color w:val="auto"/>
          <w:sz w:val="24"/>
          <w:szCs w:val="24"/>
        </w:rPr>
        <w:t xml:space="preserve">, </w:t>
      </w:r>
      <w:r w:rsidR="00CE7284" w:rsidRPr="00657095">
        <w:rPr>
          <w:rFonts w:ascii="Times New Roman" w:hAnsi="Times New Roman" w:cs="Times New Roman"/>
          <w:color w:val="auto"/>
          <w:sz w:val="24"/>
          <w:szCs w:val="24"/>
        </w:rPr>
        <w:t>06/08/2017</w:t>
      </w:r>
      <w:r w:rsidRPr="00657095">
        <w:rPr>
          <w:rFonts w:ascii="Times New Roman" w:hAnsi="Times New Roman" w:cs="Times New Roman"/>
          <w:color w:val="auto"/>
          <w:sz w:val="24"/>
          <w:szCs w:val="24"/>
        </w:rPr>
        <w:t xml:space="preserve">) with the following query (taxon: Teleostei, entities: </w:t>
      </w:r>
      <w:r w:rsidR="00CE7284" w:rsidRPr="00657095">
        <w:rPr>
          <w:rFonts w:ascii="Times New Roman" w:hAnsi="Times New Roman" w:cs="Times New Roman"/>
          <w:color w:val="auto"/>
          <w:sz w:val="24"/>
          <w:szCs w:val="24"/>
        </w:rPr>
        <w:t>‘pectoral fin’ or ‘pelvic fin’)</w:t>
      </w:r>
      <w:r w:rsidRPr="00657095">
        <w:rPr>
          <w:rFonts w:ascii="Times New Roman" w:hAnsi="Times New Roman" w:cs="Times New Roman"/>
          <w:color w:val="auto"/>
          <w:sz w:val="24"/>
          <w:szCs w:val="24"/>
        </w:rPr>
        <w:t xml:space="preserve">. </w:t>
      </w:r>
      <w:r w:rsidR="00CE7284" w:rsidRPr="00657095">
        <w:rPr>
          <w:rFonts w:ascii="Times New Roman" w:hAnsi="Times New Roman" w:cs="Times New Roman"/>
          <w:color w:val="auto"/>
          <w:sz w:val="24"/>
          <w:szCs w:val="24"/>
        </w:rPr>
        <w:t xml:space="preserve">The matrix is in NeXML format and contains all associated metadata pertaining to data provenance (Fig. 1). </w:t>
      </w:r>
      <w:r w:rsidRPr="00657095">
        <w:rPr>
          <w:rFonts w:ascii="Times New Roman" w:hAnsi="Times New Roman" w:cs="Times New Roman"/>
          <w:color w:val="auto"/>
          <w:sz w:val="24"/>
          <w:szCs w:val="24"/>
        </w:rPr>
        <w:t>Using inference that is enabled by the logical relationships among anatomical features (</w:t>
      </w:r>
      <w:r w:rsidR="00F013C2" w:rsidRPr="00657095">
        <w:rPr>
          <w:rFonts w:ascii="Times New Roman" w:hAnsi="Times New Roman" w:cs="Times New Roman"/>
          <w:color w:val="auto"/>
          <w:sz w:val="24"/>
          <w:szCs w:val="24"/>
        </w:rPr>
        <w:t xml:space="preserve">Fig. </w:t>
      </w:r>
      <w:r w:rsidRPr="00657095">
        <w:rPr>
          <w:rFonts w:ascii="Times New Roman" w:hAnsi="Times New Roman" w:cs="Times New Roman"/>
          <w:color w:val="auto"/>
          <w:sz w:val="24"/>
          <w:szCs w:val="24"/>
        </w:rPr>
        <w:t xml:space="preserve">2), ontology-annotated and thus computer-readable data can be reasoned to infer the presence or absence of entities that were not directly asserted. If an anatomical part of the fin is described, e.g., </w:t>
      </w:r>
      <w:r w:rsidR="00D66E9C"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pectoral fin rays are unbranched</w:t>
      </w:r>
      <w:r w:rsidR="00D66E9C"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in </w:t>
      </w:r>
      <w:r w:rsidRPr="00657095">
        <w:rPr>
          <w:rFonts w:ascii="Times New Roman" w:hAnsi="Times New Roman" w:cs="Times New Roman"/>
          <w:i/>
          <w:color w:val="auto"/>
          <w:sz w:val="24"/>
          <w:szCs w:val="24"/>
        </w:rPr>
        <w:t>Neocyttus rhomhoidalis</w:t>
      </w:r>
      <w:r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fldData xml:space="preserve">PEVuZE5vdGU+PENpdGU+PEF1dGhvcj5UeWxlcjwvQXV0aG9yPjxZZWFyPjIwMDU8L1llYXI+PFJl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PEVuZE5vdGU+PENpdGU+PEF1dGhvcj5UeWxlcjwvQXV0aG9yPjxZZWFyPjIwMDU8L1llYXI+PFJl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(Tyler et al. 2003)</w:t>
      </w:r>
      <w:r w:rsidRPr="00657095">
        <w:rPr>
          <w:rFonts w:ascii="Times New Roman" w:hAnsi="Times New Roman" w:cs="Times New Roman"/>
          <w:color w:val="auto"/>
          <w:sz w:val="24"/>
          <w:szCs w:val="24"/>
        </w:rPr>
        <w:fldChar w:fldCharType="end"/>
      </w:r>
      <w:r w:rsidR="00CE7284" w:rsidRPr="00657095">
        <w:rPr>
          <w:rFonts w:ascii="Times New Roman" w:hAnsi="Times New Roman" w:cs="Times New Roman"/>
          <w:color w:val="auto"/>
          <w:sz w:val="24"/>
          <w:szCs w:val="24"/>
        </w:rPr>
        <w:t>, here</w:t>
      </w:r>
      <w:r w:rsidRPr="00657095">
        <w:rPr>
          <w:rFonts w:ascii="Times New Roman" w:hAnsi="Times New Roman" w:cs="Times New Roman"/>
          <w:color w:val="auto"/>
          <w:sz w:val="24"/>
          <w:szCs w:val="24"/>
        </w:rPr>
        <w:t xml:space="preserve"> based on direct evidence from a voucher specimen </w:t>
      </w:r>
      <w:r w:rsidR="00CE7284" w:rsidRPr="00657095">
        <w:rPr>
          <w:rFonts w:ascii="Times New Roman" w:hAnsi="Times New Roman" w:cs="Times New Roman"/>
          <w:color w:val="auto"/>
          <w:sz w:val="24"/>
          <w:szCs w:val="24"/>
        </w:rPr>
        <w:t xml:space="preserve">at </w:t>
      </w:r>
      <w:r w:rsidRPr="00657095">
        <w:rPr>
          <w:rFonts w:ascii="Times New Roman" w:hAnsi="Times New Roman" w:cs="Times New Roman"/>
          <w:color w:val="auto"/>
          <w:sz w:val="24"/>
          <w:szCs w:val="24"/>
        </w:rPr>
        <w:t>the America</w:t>
      </w:r>
      <w:r w:rsidR="004E0BA4" w:rsidRPr="00657095">
        <w:rPr>
          <w:rFonts w:ascii="Times New Roman" w:hAnsi="Times New Roman" w:cs="Times New Roman"/>
          <w:color w:val="auto"/>
          <w:sz w:val="24"/>
          <w:szCs w:val="24"/>
        </w:rPr>
        <w:t>n</w:t>
      </w:r>
      <w:r w:rsidRPr="00657095">
        <w:rPr>
          <w:rFonts w:ascii="Times New Roman" w:hAnsi="Times New Roman" w:cs="Times New Roman"/>
          <w:color w:val="auto"/>
          <w:sz w:val="24"/>
          <w:szCs w:val="24"/>
        </w:rPr>
        <w:t xml:space="preserve"> Museum of Natural History (AMNH 91746</w:t>
      </w:r>
      <w:r w:rsidR="0013066C" w:rsidRPr="00657095">
        <w:rPr>
          <w:rFonts w:ascii="Times New Roman" w:hAnsi="Times New Roman" w:cs="Times New Roman"/>
          <w:color w:val="auto"/>
          <w:sz w:val="24"/>
          <w:szCs w:val="24"/>
        </w:rPr>
        <w:t>,</w:t>
      </w:r>
      <w:r w:rsidR="00794780"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fldData xml:space="preserve">PEVuZE5vdGU+PENpdGU+PEF1dGhvcj5UeWxlcjwvQXV0aG9yPjxZZWFyPjE5ODA8L1llYXI+PFJl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</w:fldData>
        </w:fldChar>
      </w:r>
      <w:r w:rsidR="00E3459D" w:rsidRPr="00657095">
        <w:rPr>
          <w:rFonts w:ascii="Times New Roman" w:hAnsi="Times New Roman" w:cs="Times New Roman"/>
          <w:color w:val="auto"/>
          <w:sz w:val="24"/>
          <w:szCs w:val="24"/>
        </w:rPr>
        <w:instrText xml:space="preserve"> ADDIN EN.CITE </w:instrText>
      </w:r>
      <w:r w:rsidR="00E3459D" w:rsidRPr="00657095">
        <w:rPr>
          <w:rFonts w:ascii="Times New Roman" w:hAnsi="Times New Roman" w:cs="Times New Roman"/>
          <w:color w:val="auto"/>
          <w:sz w:val="24"/>
          <w:szCs w:val="24"/>
        </w:rPr>
        <w:fldChar w:fldCharType="begin">
          <w:fldData xml:space="preserve">PEVuZE5vdGU+PENpdGU+PEF1dGhvcj5UeWxlcjwvQXV0aG9yPjxZZWFyPjE5ODA8L1llYXI+PFJl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</w:fldData>
        </w:fldChar>
      </w:r>
      <w:r w:rsidR="00E3459D" w:rsidRPr="00657095">
        <w:rPr>
          <w:rFonts w:ascii="Times New Roman" w:hAnsi="Times New Roman" w:cs="Times New Roman"/>
          <w:color w:val="auto"/>
          <w:sz w:val="24"/>
          <w:szCs w:val="24"/>
        </w:rPr>
        <w:instrText xml:space="preserve"> ADDIN EN.CITE.DATA </w:instrText>
      </w:r>
      <w:r w:rsidR="00E3459D" w:rsidRPr="00657095">
        <w:rPr>
          <w:rFonts w:ascii="Times New Roman" w:hAnsi="Times New Roman" w:cs="Times New Roman"/>
          <w:color w:val="auto"/>
          <w:sz w:val="24"/>
          <w:szCs w:val="24"/>
        </w:rPr>
      </w:r>
      <w:r w:rsidR="00E3459D"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r>
      <w:r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Tyler 1980; Tyler et al. 2003)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then the computer will infer that</w:t>
      </w:r>
      <w:r w:rsidR="0069391A" w:rsidRPr="00657095">
        <w:rPr>
          <w:rFonts w:ascii="Times New Roman" w:hAnsi="Times New Roman" w:cs="Times New Roman"/>
          <w:color w:val="auto"/>
          <w:sz w:val="24"/>
          <w:szCs w:val="24"/>
        </w:rPr>
        <w:t xml:space="preserve"> the</w:t>
      </w:r>
      <w:r w:rsidRPr="00657095">
        <w:rPr>
          <w:rFonts w:ascii="Times New Roman" w:hAnsi="Times New Roman" w:cs="Times New Roman"/>
          <w:color w:val="auto"/>
          <w:sz w:val="24"/>
          <w:szCs w:val="24"/>
        </w:rPr>
        <w:t xml:space="preserve"> pectoral fin rays and the pectoral fin </w:t>
      </w:r>
      <w:r w:rsidR="005C6952" w:rsidRPr="00657095">
        <w:rPr>
          <w:rFonts w:ascii="Times New Roman" w:hAnsi="Times New Roman" w:cs="Times New Roman"/>
          <w:color w:val="auto"/>
          <w:sz w:val="24"/>
          <w:szCs w:val="24"/>
        </w:rPr>
        <w:t xml:space="preserve">are </w:t>
      </w:r>
      <w:r w:rsidRPr="00657095">
        <w:rPr>
          <w:rFonts w:ascii="Times New Roman" w:hAnsi="Times New Roman" w:cs="Times New Roman"/>
          <w:color w:val="auto"/>
          <w:sz w:val="24"/>
          <w:szCs w:val="24"/>
        </w:rPr>
        <w:t>present (</w:t>
      </w:r>
      <w:r w:rsidR="00F013C2" w:rsidRPr="00657095">
        <w:rPr>
          <w:rFonts w:ascii="Times New Roman" w:hAnsi="Times New Roman" w:cs="Times New Roman"/>
          <w:color w:val="auto"/>
          <w:sz w:val="24"/>
          <w:szCs w:val="24"/>
        </w:rPr>
        <w:t xml:space="preserve">Fig. </w:t>
      </w:r>
      <w:r w:rsidR="005C6952" w:rsidRPr="00657095">
        <w:rPr>
          <w:rFonts w:ascii="Times New Roman" w:hAnsi="Times New Roman" w:cs="Times New Roman"/>
          <w:color w:val="auto"/>
          <w:sz w:val="24"/>
          <w:szCs w:val="24"/>
        </w:rPr>
        <w:t>3</w:t>
      </w:r>
      <w:r w:rsidRPr="00657095">
        <w:rPr>
          <w:rFonts w:ascii="Times New Roman" w:hAnsi="Times New Roman" w:cs="Times New Roman"/>
          <w:color w:val="auto"/>
          <w:sz w:val="24"/>
          <w:szCs w:val="24"/>
        </w:rPr>
        <w:t xml:space="preserve">). The converse is not true, i.e., if the pectoral fin is present, it does not imply that </w:t>
      </w:r>
      <w:r w:rsidR="00764454" w:rsidRPr="00657095">
        <w:rPr>
          <w:rFonts w:ascii="Times New Roman" w:hAnsi="Times New Roman" w:cs="Times New Roman"/>
          <w:color w:val="auto"/>
          <w:sz w:val="24"/>
          <w:szCs w:val="24"/>
        </w:rPr>
        <w:t xml:space="preserve">particular </w:t>
      </w:r>
      <w:r w:rsidRPr="00657095">
        <w:rPr>
          <w:rFonts w:ascii="Times New Roman" w:hAnsi="Times New Roman" w:cs="Times New Roman"/>
          <w:color w:val="auto"/>
          <w:sz w:val="24"/>
          <w:szCs w:val="24"/>
        </w:rPr>
        <w:t>parts are present. The absence of a paired fin</w:t>
      </w:r>
      <w:r w:rsidR="005C6952" w:rsidRPr="00657095">
        <w:rPr>
          <w:rFonts w:ascii="Times New Roman" w:hAnsi="Times New Roman" w:cs="Times New Roman"/>
          <w:color w:val="auto"/>
          <w:sz w:val="24"/>
          <w:szCs w:val="24"/>
        </w:rPr>
        <w:t>, however, would</w:t>
      </w:r>
      <w:r w:rsidRPr="00657095">
        <w:rPr>
          <w:rFonts w:ascii="Times New Roman" w:hAnsi="Times New Roman" w:cs="Times New Roman"/>
          <w:color w:val="auto"/>
          <w:sz w:val="24"/>
          <w:szCs w:val="24"/>
        </w:rPr>
        <w:t xml:space="preserve"> be inferred from the absence of its girdle, as seen in </w:t>
      </w:r>
      <w:r w:rsidRPr="00657095">
        <w:rPr>
          <w:rFonts w:ascii="Times New Roman" w:hAnsi="Times New Roman" w:cs="Times New Roman"/>
          <w:i/>
          <w:color w:val="auto"/>
          <w:sz w:val="24"/>
          <w:szCs w:val="24"/>
        </w:rPr>
        <w:t xml:space="preserve">Acanthostracion quadricornis </w:t>
      </w:r>
      <w:r w:rsidR="00794780" w:rsidRPr="00657095">
        <w:rPr>
          <w:rFonts w:ascii="Times New Roman" w:hAnsi="Times New Roman" w:cs="Times New Roman"/>
          <w:color w:val="auto"/>
          <w:sz w:val="24"/>
          <w:szCs w:val="24"/>
        </w:rPr>
        <w:t xml:space="preserve">(Fig. </w:t>
      </w:r>
      <w:r w:rsidR="005C6952" w:rsidRPr="00657095">
        <w:rPr>
          <w:rFonts w:ascii="Times New Roman" w:hAnsi="Times New Roman" w:cs="Times New Roman"/>
          <w:color w:val="auto"/>
          <w:sz w:val="24"/>
          <w:szCs w:val="24"/>
        </w:rPr>
        <w:t>3</w:t>
      </w:r>
      <w:r w:rsidR="00794780"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based on multiple voucher specimens from the Academy of Natural Sciences of Philadelphia (e.g., ANSP 98614, ANSP 98615, ANSP 9816</w:t>
      </w:r>
      <w:r w:rsidR="00290AA6" w:rsidRPr="00657095">
        <w:rPr>
          <w:rFonts w:ascii="Times New Roman" w:hAnsi="Times New Roman" w:cs="Times New Roman"/>
          <w:color w:val="auto"/>
          <w:sz w:val="24"/>
          <w:szCs w:val="24"/>
        </w:rPr>
        <w:t>;</w:t>
      </w:r>
      <w:r w:rsidR="00794780"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&lt;EndNote&gt;&lt;Cite&gt;&lt;Author&gt;Santini&lt;/Author&gt;&lt;Year&gt;2003&lt;/Year&gt;&lt;RecNum&gt;159&lt;/RecNum&gt;&lt;DisplayText&gt;(Santini and Tyler 2003)&lt;/DisplayText&gt;&lt;record&gt;&lt;rec-number&gt;159&lt;/rec-number&gt;&lt;foreign-keys&gt;&lt;key app="EN" db-id="eazevtzdfsxexlefx585rxt5rzp59xetp5xs" timestamp="1477677214"&gt;159&lt;/key&gt;&lt;/foreign-keys&gt;&lt;ref-type name="Journal Article"&gt;17&lt;/ref-type&gt;&lt;contributors&gt;&lt;authors&gt;&lt;author&gt;Santini, Francesco&lt;/author&gt;&lt;author&gt;Tyler, James C.&lt;/author&gt;&lt;/authors&gt;&lt;/contributors&gt;&lt;titles&gt;&lt;title&gt;A phylogeny of the families of fossil and extant tetraodontiform fishes (Acanthomorpha, Tetraodontiformes), Upper Cretaceous to Recent&lt;/title&gt;&lt;secondary-title&gt;Zoological Journal of the Linnean Society&lt;/secondary-title&gt;&lt;/titles&gt;&lt;periodical&gt;&lt;full-title&gt;Zoological Journal of the Linnean Society&lt;/full-title&gt;&lt;abbr-1&gt;Zool. J. Linn. Soc.&lt;/abbr-1&gt;&lt;/periodical&gt;&lt;pages&gt;565-617&lt;/pages&gt;&lt;volume&gt;139&lt;/volume&gt;&lt;number&gt;4&lt;/number&gt;&lt;keywords&gt;&lt;keyword&gt;2003&lt;/keyword&gt;&lt;keyword&gt;ckwell science&lt;/keyword&gt;&lt;keyword&gt;ltd oxford&lt;/keyword&gt;&lt;keyword&gt;nean society of london&lt;/keyword&gt;&lt;keyword&gt;the linnean society 0024-4082the&lt;/keyword&gt;&lt;keyword&gt;uk zojzoological journal of&lt;/keyword&gt;&lt;/keywords&gt;&lt;dates&gt;&lt;year&gt;2003&lt;/year&gt;&lt;/dates&gt;&lt;urls&gt;&lt;related-urls&gt;&lt;url&gt;http://doi.wiley.com/10.1111/j.1096-3642.2003.00088.x&lt;/url&gt;&lt;url&gt;http://onlinelibrary.wiley.com/doi/10.1111/j.1096-3642.2003.00088.x/abstract?systemMessage=Due+to+essential+maintenance+the+subscribe%2Frenew+pages+will+be+unavailable+on+Wednesday+26+October+between+02%3A00+-+08%3A00+BST%2F+09%3A00+%E2%80%93+15%3A00++SGT%2F+21%3A00-+03%3A00+EDT.+Apologies+for+the+inconvenience.&lt;/url&gt;&lt;/related-urls&gt;&lt;pdf-urls&gt;&lt;url&gt;file:///Users/laura/Library/Application Support/Mendeley Desktop/Downloaded/Santini, Tyler - 2003 - A phylogeny of the families of fossil and extant tetraodontiform fishes (Acanthomorpha, Tetraodontiformes), Uppe.pdf&lt;/url&gt;&lt;/pdf-urls&gt;&lt;/urls&gt;&lt;electronic-resource-num&gt;10.1111/j.1096-3642.2003.00088.x&lt;/electronic-resource-num&gt;&lt;/record&gt;&lt;/Cite&gt;&lt;/EndNote&gt;</w:instrText>
      </w:r>
      <w:r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Santini and Tyler 2003)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This reflects domain knowledge that paired fins are never present without their supporting girdle structures. In the converse, however, i.e., if the girdle is present, it does not mean that the fin is present. There are several examples in f</w:t>
      </w:r>
      <w:r w:rsidR="00EB1201" w:rsidRPr="00657095">
        <w:rPr>
          <w:rFonts w:ascii="Times New Roman" w:hAnsi="Times New Roman" w:cs="Times New Roman"/>
          <w:color w:val="auto"/>
          <w:sz w:val="24"/>
          <w:szCs w:val="24"/>
        </w:rPr>
        <w:t>ishes where the pectoral girdle</w:t>
      </w:r>
      <w:r w:rsidRPr="00657095">
        <w:rPr>
          <w:rFonts w:ascii="Times New Roman" w:hAnsi="Times New Roman" w:cs="Times New Roman"/>
          <w:color w:val="auto"/>
          <w:sz w:val="24"/>
          <w:szCs w:val="24"/>
        </w:rPr>
        <w:t xml:space="preserve"> is present</w:t>
      </w:r>
      <w:r w:rsidR="005C6952"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but the pectoral fin is absent</w:t>
      </w:r>
      <w:r w:rsidR="00794780" w:rsidRPr="00657095">
        <w:rPr>
          <w:rFonts w:ascii="Times New Roman" w:hAnsi="Times New Roman" w:cs="Times New Roman"/>
          <w:i/>
          <w:color w:val="auto"/>
          <w:sz w:val="24"/>
          <w:szCs w:val="24"/>
        </w:rPr>
        <w:t xml:space="preserve"> </w:t>
      </w:r>
      <w:r w:rsidR="00794780" w:rsidRPr="00657095">
        <w:rPr>
          <w:rFonts w:ascii="Times New Roman" w:hAnsi="Times New Roman" w:cs="Times New Roman"/>
          <w:color w:val="auto"/>
          <w:sz w:val="24"/>
          <w:szCs w:val="24"/>
        </w:rPr>
        <w:fldChar w:fldCharType="begin"/>
      </w:r>
      <w:r w:rsidR="00794780" w:rsidRPr="00657095">
        <w:rPr>
          <w:rFonts w:ascii="Times New Roman" w:hAnsi="Times New Roman" w:cs="Times New Roman"/>
          <w:color w:val="auto"/>
          <w:sz w:val="24"/>
          <w:szCs w:val="24"/>
        </w:rPr>
        <w:instrText xml:space="preserve"> ADDIN EN.CITE &lt;EndNote&gt;&lt;Cite&gt;&lt;Author&gt;Nelson&lt;/Author&gt;&lt;Year&gt;2006&lt;/Year&gt;&lt;RecNum&gt;20&lt;/RecNum&gt;&lt;DisplayText&gt;(Nelson 2006)&lt;/DisplayText&gt;&lt;record&gt;&lt;rec-number&gt;20&lt;/rec-number&gt;&lt;foreign-keys&gt;&lt;key app="EN" db-id="eazevtzdfsxexlefx585rxt5rzp59xetp5xs" timestamp="0"&gt;20&lt;/key&gt;&lt;/foreign-keys&gt;&lt;ref-type name="Book"&gt;6&lt;/ref-type&gt;&lt;contributors&gt;&lt;authors&gt;&lt;author&gt;Nelson, J.S.&lt;/author&gt;&lt;/authors&gt;&lt;tertiary-authors&gt;&lt;author&gt;4th&lt;/author&gt;&lt;/tertiary-authors&gt;&lt;/contributors&gt;&lt;titles&gt;&lt;title&gt;Fishes of the World&lt;/title&gt;&lt;/titles&gt;&lt;pages&gt;601&lt;/pages&gt;&lt;edition&gt;4th&lt;/edition&gt;&lt;dates&gt;&lt;year&gt;2006&lt;/year&gt;&lt;/dates&gt;&lt;pub-location&gt;New York&lt;/pub-location&gt;&lt;publisher&gt;John Wiley &amp;amp; Sons, Inc.&lt;/publisher&gt;&lt;urls&gt;&lt;/urls&gt;&lt;/record&gt;&lt;/Cite&gt;&lt;/EndNote&gt;</w:instrText>
      </w:r>
      <w:r w:rsidR="00794780" w:rsidRPr="00657095">
        <w:rPr>
          <w:rFonts w:ascii="Times New Roman" w:hAnsi="Times New Roman" w:cs="Times New Roman"/>
          <w:color w:val="auto"/>
          <w:sz w:val="24"/>
          <w:szCs w:val="24"/>
        </w:rPr>
        <w:fldChar w:fldCharType="separate"/>
      </w:r>
      <w:r w:rsidR="00794780" w:rsidRPr="00657095">
        <w:rPr>
          <w:rFonts w:ascii="Times New Roman" w:hAnsi="Times New Roman" w:cs="Times New Roman"/>
          <w:noProof/>
          <w:color w:val="auto"/>
          <w:sz w:val="24"/>
          <w:szCs w:val="24"/>
        </w:rPr>
        <w:t>(Nelson 2006)</w:t>
      </w:r>
      <w:r w:rsidR="00794780" w:rsidRPr="00657095">
        <w:rPr>
          <w:rFonts w:ascii="Times New Roman" w:hAnsi="Times New Roman" w:cs="Times New Roman"/>
          <w:color w:val="auto"/>
          <w:sz w:val="24"/>
          <w:szCs w:val="24"/>
        </w:rPr>
        <w:fldChar w:fldCharType="end"/>
      </w:r>
      <w:r w:rsidR="00794780"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such as the black pomfret (</w:t>
      </w:r>
      <w:r w:rsidRPr="00657095">
        <w:rPr>
          <w:rFonts w:ascii="Times New Roman" w:hAnsi="Times New Roman" w:cs="Times New Roman"/>
          <w:i/>
          <w:color w:val="auto"/>
          <w:sz w:val="24"/>
          <w:szCs w:val="24"/>
        </w:rPr>
        <w:t>Parastromateus niger</w:t>
      </w:r>
      <w:r w:rsidRPr="00657095">
        <w:rPr>
          <w:rFonts w:ascii="Times New Roman" w:hAnsi="Times New Roman" w:cs="Times New Roman"/>
          <w:color w:val="auto"/>
          <w:sz w:val="24"/>
          <w:szCs w:val="24"/>
        </w:rPr>
        <w:t>)</w:t>
      </w:r>
      <w:r w:rsidRPr="00657095">
        <w:rPr>
          <w:rFonts w:ascii="Times New Roman" w:hAnsi="Times New Roman" w:cs="Times New Roman"/>
          <w:i/>
          <w:color w:val="auto"/>
          <w:sz w:val="24"/>
          <w:szCs w:val="24"/>
        </w:rPr>
        <w:t xml:space="preserve">, </w:t>
      </w:r>
      <w:r w:rsidRPr="00657095">
        <w:rPr>
          <w:rFonts w:ascii="Times New Roman" w:hAnsi="Times New Roman" w:cs="Times New Roman"/>
          <w:color w:val="auto"/>
          <w:sz w:val="24"/>
          <w:szCs w:val="24"/>
        </w:rPr>
        <w:t>the Parona leatherjacket (</w:t>
      </w:r>
      <w:r w:rsidRPr="00657095">
        <w:rPr>
          <w:rFonts w:ascii="Times New Roman" w:hAnsi="Times New Roman" w:cs="Times New Roman"/>
          <w:i/>
          <w:color w:val="auto"/>
          <w:sz w:val="24"/>
          <w:szCs w:val="24"/>
        </w:rPr>
        <w:t>Parnoa signata</w:t>
      </w:r>
      <w:r w:rsidRPr="00657095">
        <w:rPr>
          <w:rFonts w:ascii="Times New Roman" w:hAnsi="Times New Roman" w:cs="Times New Roman"/>
          <w:color w:val="auto"/>
          <w:sz w:val="24"/>
          <w:szCs w:val="24"/>
        </w:rPr>
        <w:t>)</w:t>
      </w:r>
      <w:r w:rsidRPr="00657095">
        <w:rPr>
          <w:rFonts w:ascii="Times New Roman" w:hAnsi="Times New Roman" w:cs="Times New Roman"/>
          <w:i/>
          <w:color w:val="auto"/>
          <w:sz w:val="24"/>
          <w:szCs w:val="24"/>
        </w:rPr>
        <w:t xml:space="preserve">, </w:t>
      </w:r>
      <w:r w:rsidRPr="00657095">
        <w:rPr>
          <w:rFonts w:ascii="Times New Roman" w:hAnsi="Times New Roman" w:cs="Times New Roman"/>
          <w:color w:val="auto"/>
          <w:sz w:val="24"/>
          <w:szCs w:val="24"/>
        </w:rPr>
        <w:t>and the fanfin</w:t>
      </w:r>
      <w:r w:rsidRPr="00657095">
        <w:rPr>
          <w:rFonts w:ascii="Times New Roman" w:hAnsi="Times New Roman" w:cs="Times New Roman"/>
          <w:i/>
          <w:color w:val="auto"/>
          <w:sz w:val="24"/>
          <w:szCs w:val="24"/>
        </w:rPr>
        <w:t xml:space="preserve"> (Robia legula</w:t>
      </w:r>
      <w:r w:rsidR="0013066C"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w:t>
      </w:r>
      <w:r w:rsidR="00BD2428"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The absence of a paired fin can also be inferred from the absence of the larval fin or fin bud, but not the converse, i.e., the presence of a larval fin </w:t>
      </w:r>
      <w:r w:rsidR="005C6952" w:rsidRPr="00657095">
        <w:rPr>
          <w:rFonts w:ascii="Times New Roman" w:hAnsi="Times New Roman" w:cs="Times New Roman"/>
          <w:color w:val="auto"/>
          <w:sz w:val="24"/>
          <w:szCs w:val="24"/>
        </w:rPr>
        <w:t xml:space="preserve">or fin </w:t>
      </w:r>
      <w:r w:rsidRPr="00657095">
        <w:rPr>
          <w:rFonts w:ascii="Times New Roman" w:hAnsi="Times New Roman" w:cs="Times New Roman"/>
          <w:color w:val="auto"/>
          <w:sz w:val="24"/>
          <w:szCs w:val="24"/>
        </w:rPr>
        <w:t>bud does not imply the presence of a fin. For example, in the William’s tonguefish (</w:t>
      </w:r>
      <w:r w:rsidRPr="00657095">
        <w:rPr>
          <w:rFonts w:ascii="Times New Roman" w:hAnsi="Times New Roman" w:cs="Times New Roman"/>
          <w:i/>
          <w:color w:val="auto"/>
          <w:sz w:val="24"/>
          <w:szCs w:val="24"/>
        </w:rPr>
        <w:t>Symphurus williamsi</w:t>
      </w:r>
      <w:r w:rsidR="00290AA6" w:rsidRPr="00657095">
        <w:rPr>
          <w:rFonts w:ascii="Times New Roman" w:hAnsi="Times New Roman" w:cs="Times New Roman"/>
          <w:color w:val="auto"/>
          <w:sz w:val="24"/>
          <w:szCs w:val="24"/>
        </w:rPr>
        <w:t>;</w:t>
      </w:r>
      <w:r w:rsidR="00794780"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&lt;EndNote&gt;&lt;Cite&gt;&lt;Author&gt;Aceves-Medina&lt;/Author&gt;&lt;Year&gt;1999&lt;/Year&gt;&lt;RecNum&gt;92&lt;/RecNum&gt;&lt;DisplayText&gt;(Aceves-Medina et al. 1999)&lt;/DisplayText&gt;&lt;record&gt;&lt;rec-number&gt;92&lt;/rec-number&gt;&lt;foreign-keys&gt;&lt;key app="EN" db-id="eazevtzdfsxexlefx585rxt5rzp59xetp5xs" timestamp="0"&gt;92&lt;/key&gt;&lt;/foreign-keys&gt;&lt;ref-type name="Journal Article"&gt;17&lt;/ref-type&gt;&lt;contributors&gt;&lt;authors&gt;&lt;author&gt;Aceves-Medina, Gerardo &lt;/author&gt;&lt;author&gt;Gonzalez, EA&lt;/author&gt;&lt;author&gt;Saldierna, RJ&lt;/author&gt;&lt;/authors&gt;&lt;/contributors&gt;&lt;titles&gt;&lt;title&gt;&lt;style face="normal" font="default" size="100%"&gt;Larval development of &lt;/style&gt;&lt;style face="italic" font="default" size="100%"&gt;Symphurus williamsi &lt;/style&gt;&lt;style face="normal" font="default" size="100%"&gt;(Cynoglossidae: Pleuronectiformes) from the Gulf of California&lt;/style&gt;&lt;/title&gt;&lt;secondary-title&gt;Fishery Bulletin&lt;/secondary-title&gt;&lt;/titles&gt;&lt;periodical&gt;&lt;full-title&gt;Fishery Bulletin&lt;/full-title&gt;&lt;abbr-1&gt;Fish. Bull.&lt;/abbr-1&gt;&lt;/periodical&gt;&lt;pages&gt;738-745&lt;/pages&gt;&lt;volume&gt;97&lt;/volume&gt;&lt;number&gt;4&lt;/number&gt;&lt;dates&gt;&lt;year&gt;1999&lt;/year&gt;&lt;/dates&gt;&lt;urls&gt;&lt;/urls&gt;&lt;/record&gt;&lt;/Cite&gt;&lt;/EndNote&gt;</w:instrText>
      </w:r>
      <w:r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Aceves-Medina et al. 1999)</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the larval pectoral fin does not persist in development; adults lack the pectoral fin. </w:t>
      </w:r>
    </w:p>
    <w:p w14:paraId="4003A1EA" w14:textId="77777777" w:rsidR="001941FF" w:rsidRPr="00657095" w:rsidRDefault="001941FF" w:rsidP="009E1A96">
      <w:pPr>
        <w:pStyle w:val="Normal1"/>
        <w:tabs>
          <w:tab w:val="left" w:pos="4860"/>
        </w:tabs>
        <w:spacing w:after="0" w:line="480" w:lineRule="auto"/>
        <w:ind w:left="0" w:firstLine="720"/>
        <w:contextualSpacing/>
        <w:rPr>
          <w:rFonts w:ascii="Times New Roman" w:hAnsi="Times New Roman" w:cs="Times New Roman"/>
          <w:color w:val="auto"/>
          <w:sz w:val="24"/>
          <w:szCs w:val="24"/>
        </w:rPr>
      </w:pPr>
    </w:p>
    <w:p w14:paraId="66677375" w14:textId="055D15F3" w:rsidR="001941FF" w:rsidRPr="00657095" w:rsidRDefault="00D360AE" w:rsidP="009E1A96">
      <w:pPr>
        <w:pStyle w:val="Normal1"/>
        <w:tabs>
          <w:tab w:val="left" w:pos="4860"/>
        </w:tabs>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 xml:space="preserve">Teleostei </w:t>
      </w:r>
      <w:r w:rsidR="001941FF" w:rsidRPr="00657095">
        <w:rPr>
          <w:rFonts w:ascii="Times New Roman" w:hAnsi="Times New Roman" w:cs="Times New Roman"/>
          <w:i/>
          <w:color w:val="auto"/>
          <w:sz w:val="24"/>
          <w:szCs w:val="24"/>
        </w:rPr>
        <w:t>Species-level Tree</w:t>
      </w:r>
    </w:p>
    <w:p w14:paraId="29C54D76" w14:textId="78A64F5E"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The Open Tree</w:t>
      </w:r>
      <w:r w:rsidR="009575E7" w:rsidRPr="00657095">
        <w:rPr>
          <w:rFonts w:ascii="Times New Roman" w:hAnsi="Times New Roman" w:cs="Times New Roman"/>
          <w:color w:val="auto"/>
          <w:sz w:val="24"/>
          <w:szCs w:val="24"/>
        </w:rPr>
        <w:t xml:space="preserve"> of Life</w:t>
      </w:r>
      <w:r w:rsidRPr="00657095">
        <w:rPr>
          <w:rFonts w:ascii="Times New Roman" w:hAnsi="Times New Roman" w:cs="Times New Roman"/>
          <w:color w:val="auto"/>
          <w:sz w:val="24"/>
          <w:szCs w:val="24"/>
        </w:rPr>
        <w:t xml:space="preserve"> </w:t>
      </w:r>
      <w:r w:rsidR="00D402C5" w:rsidRPr="00657095">
        <w:rPr>
          <w:rFonts w:ascii="Times New Roman" w:hAnsi="Times New Roman" w:cs="Times New Roman"/>
          <w:color w:val="auto"/>
          <w:sz w:val="24"/>
          <w:szCs w:val="24"/>
        </w:rPr>
        <w:fldChar w:fldCharType="begin">
          <w:fldData xml:space="preserve">PEVuZE5vdGU+PENpdGU+PEF1dGhvcj5IaW5jaGxpZmY8L0F1dGhvcj48WWVhcj4yMDE1PC9ZZWFy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==
</w:fldData>
        </w:fldChar>
      </w:r>
      <w:r w:rsidR="00D402C5" w:rsidRPr="00657095">
        <w:rPr>
          <w:rFonts w:ascii="Times New Roman" w:hAnsi="Times New Roman" w:cs="Times New Roman"/>
          <w:color w:val="auto"/>
          <w:sz w:val="24"/>
          <w:szCs w:val="24"/>
        </w:rPr>
        <w:instrText xml:space="preserve"> ADDIN EN.CITE </w:instrText>
      </w:r>
      <w:r w:rsidR="00D402C5" w:rsidRPr="00657095">
        <w:rPr>
          <w:rFonts w:ascii="Times New Roman" w:hAnsi="Times New Roman" w:cs="Times New Roman"/>
          <w:color w:val="auto"/>
          <w:sz w:val="24"/>
          <w:szCs w:val="24"/>
        </w:rPr>
        <w:fldChar w:fldCharType="begin">
          <w:fldData xml:space="preserve">PEVuZE5vdGU+PENpdGU+PEF1dGhvcj5IaW5jaGxpZmY8L0F1dGhvcj48WWVhcj4yMDE1PC9ZZWFy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==
</w:fldData>
        </w:fldChar>
      </w:r>
      <w:r w:rsidR="00D402C5" w:rsidRPr="00657095">
        <w:rPr>
          <w:rFonts w:ascii="Times New Roman" w:hAnsi="Times New Roman" w:cs="Times New Roman"/>
          <w:color w:val="auto"/>
          <w:sz w:val="24"/>
          <w:szCs w:val="24"/>
        </w:rPr>
        <w:instrText xml:space="preserve"> ADDIN EN.CITE.DATA </w:instrText>
      </w:r>
      <w:r w:rsidR="00D402C5" w:rsidRPr="00657095">
        <w:rPr>
          <w:rFonts w:ascii="Times New Roman" w:hAnsi="Times New Roman" w:cs="Times New Roman"/>
          <w:color w:val="auto"/>
          <w:sz w:val="24"/>
          <w:szCs w:val="24"/>
        </w:rPr>
      </w:r>
      <w:r w:rsidR="00D402C5" w:rsidRPr="00657095">
        <w:rPr>
          <w:rFonts w:ascii="Times New Roman" w:hAnsi="Times New Roman" w:cs="Times New Roman"/>
          <w:color w:val="auto"/>
          <w:sz w:val="24"/>
          <w:szCs w:val="24"/>
        </w:rPr>
        <w:fldChar w:fldCharType="end"/>
      </w:r>
      <w:r w:rsidR="00D402C5" w:rsidRPr="00657095">
        <w:rPr>
          <w:rFonts w:ascii="Times New Roman" w:hAnsi="Times New Roman" w:cs="Times New Roman"/>
          <w:color w:val="auto"/>
          <w:sz w:val="24"/>
          <w:szCs w:val="24"/>
        </w:rPr>
      </w:r>
      <w:r w:rsidR="00D402C5" w:rsidRPr="00657095">
        <w:rPr>
          <w:rFonts w:ascii="Times New Roman" w:hAnsi="Times New Roman" w:cs="Times New Roman"/>
          <w:color w:val="auto"/>
          <w:sz w:val="24"/>
          <w:szCs w:val="24"/>
        </w:rPr>
        <w:fldChar w:fldCharType="separate"/>
      </w:r>
      <w:r w:rsidR="00D402C5" w:rsidRPr="00657095">
        <w:rPr>
          <w:rFonts w:ascii="Times New Roman" w:hAnsi="Times New Roman" w:cs="Times New Roman"/>
          <w:noProof/>
          <w:color w:val="auto"/>
          <w:sz w:val="24"/>
          <w:szCs w:val="24"/>
        </w:rPr>
        <w:t>(Hinchliff et al. 2015)</w:t>
      </w:r>
      <w:r w:rsidR="00D402C5" w:rsidRPr="00657095">
        <w:rPr>
          <w:rFonts w:ascii="Times New Roman" w:hAnsi="Times New Roman" w:cs="Times New Roman"/>
          <w:color w:val="auto"/>
          <w:sz w:val="24"/>
          <w:szCs w:val="24"/>
        </w:rPr>
        <w:fldChar w:fldCharType="end"/>
      </w:r>
      <w:r w:rsidR="00D402C5" w:rsidRPr="00657095">
        <w:rPr>
          <w:rFonts w:ascii="Times New Roman" w:hAnsi="Times New Roman" w:cs="Times New Roman"/>
          <w:color w:val="auto"/>
          <w:sz w:val="24"/>
          <w:szCs w:val="24"/>
        </w:rPr>
        <w:t xml:space="preserve"> </w:t>
      </w:r>
      <w:r w:rsidR="00D07BD4" w:rsidRPr="00657095">
        <w:rPr>
          <w:rFonts w:ascii="Times New Roman" w:hAnsi="Times New Roman" w:cs="Times New Roman"/>
          <w:color w:val="auto"/>
          <w:sz w:val="24"/>
          <w:szCs w:val="24"/>
        </w:rPr>
        <w:t xml:space="preserve">uses the </w:t>
      </w:r>
      <w:r w:rsidR="00A5578A" w:rsidRPr="00657095">
        <w:rPr>
          <w:rFonts w:ascii="Times New Roman" w:hAnsi="Times New Roman" w:cs="Times New Roman"/>
          <w:color w:val="auto"/>
          <w:sz w:val="24"/>
          <w:szCs w:val="24"/>
        </w:rPr>
        <w:t>‘</w:t>
      </w:r>
      <w:r w:rsidR="00D07BD4" w:rsidRPr="00657095">
        <w:rPr>
          <w:rFonts w:ascii="Times New Roman" w:hAnsi="Times New Roman" w:cs="Times New Roman"/>
          <w:color w:val="auto"/>
          <w:sz w:val="24"/>
          <w:szCs w:val="24"/>
        </w:rPr>
        <w:t>propinquity</w:t>
      </w:r>
      <w:r w:rsidR="00A5578A" w:rsidRPr="00657095">
        <w:rPr>
          <w:rFonts w:ascii="Times New Roman" w:hAnsi="Times New Roman" w:cs="Times New Roman"/>
          <w:color w:val="auto"/>
          <w:sz w:val="24"/>
          <w:szCs w:val="24"/>
        </w:rPr>
        <w:t>’</w:t>
      </w:r>
      <w:r w:rsidR="00D07BD4" w:rsidRPr="00657095">
        <w:rPr>
          <w:rFonts w:ascii="Times New Roman" w:hAnsi="Times New Roman" w:cs="Times New Roman"/>
          <w:color w:val="auto"/>
          <w:sz w:val="24"/>
          <w:szCs w:val="24"/>
        </w:rPr>
        <w:t xml:space="preserve"> supertree pipeline to generate synthetic trees from multiple input phylogenies and a reference taxonomy </w:t>
      </w:r>
      <w:r w:rsidR="00D07BD4" w:rsidRPr="00657095">
        <w:rPr>
          <w:rFonts w:ascii="Times New Roman" w:hAnsi="Times New Roman" w:cs="Times New Roman"/>
          <w:color w:val="auto"/>
          <w:sz w:val="24"/>
          <w:szCs w:val="24"/>
        </w:rPr>
        <w:fldChar w:fldCharType="begin"/>
      </w:r>
      <w:r w:rsidR="00D07BD4" w:rsidRPr="00657095">
        <w:rPr>
          <w:rFonts w:ascii="Times New Roman" w:hAnsi="Times New Roman" w:cs="Times New Roman"/>
          <w:color w:val="auto"/>
          <w:sz w:val="24"/>
          <w:szCs w:val="24"/>
        </w:rPr>
        <w:instrText xml:space="preserve"> ADDIN EN.CITE &lt;EndNote&gt;&lt;Cite&gt;&lt;Author&gt;Redelings&lt;/Author&gt;&lt;Year&gt;2017&lt;/Year&gt;&lt;RecNum&gt;319&lt;/RecNum&gt;&lt;DisplayText&gt;(Redelings and Holder 2017)&lt;/DisplayText&gt;&lt;record&gt;&lt;rec-number&gt;319&lt;/rec-number&gt;&lt;foreign-keys&gt;&lt;key app="EN" db-id="eazevtzdfsxexlefx585rxt5rzp59xetp5xs" timestamp="1497300803"&gt;319&lt;/key&gt;&lt;/foreign-keys&gt;&lt;ref-type name="Journal Article"&gt;17&lt;/ref-type&gt;&lt;contributors&gt;&lt;authors&gt;&lt;author&gt;Redelings, Benjamin D.&lt;/author&gt;&lt;author&gt;Holder, Mark T.&lt;/author&gt;&lt;/authors&gt;&lt;secondary-authors&gt;&lt;author&gt;Wilke, Claus&lt;/author&gt;&lt;/secondary-authors&gt;&lt;/contributors&gt;&lt;titles&gt;&lt;title&gt;A supertree pipeline for summarizing phylogenetic and taxonomic information for millions of species&lt;/title&gt;&lt;secondary-title&gt;PeerJ&lt;/secondary-title&gt;&lt;alt-title&gt;PeerJ&lt;/alt-title&gt;&lt;/titles&gt;&lt;periodical&gt;&lt;full-title&gt;PeerJ&lt;/full-title&gt;&lt;abbr-1&gt;PeerJ&lt;/abbr-1&gt;&lt;/periodical&gt;&lt;alt-periodical&gt;&lt;full-title&gt;PeerJ&lt;/full-title&gt;&lt;abbr-1&gt;PeerJ&lt;/abbr-1&gt;&lt;/alt-periodical&gt;&lt;pages&gt;e3058&lt;/pages&gt;&lt;volume&gt;5&lt;/volume&gt;&lt;keywords&gt;&lt;keyword&gt;Supertree&lt;/keyword&gt;&lt;keyword&gt;Phylogenetics&lt;/keyword&gt;&lt;keyword&gt;Taxonomy&lt;/keyword&gt;&lt;keyword&gt;Software&lt;/keyword&gt;&lt;keyword&gt;Tree of life&lt;/keyword&gt;&lt;/keywords&gt;&lt;dates&gt;&lt;year&gt;2017&lt;/year&gt;&lt;pub-dates&gt;&lt;date&gt;2017/03/01&lt;/date&gt;&lt;/pub-dates&gt;&lt;/dates&gt;&lt;isbn&gt;2167-8359&lt;/isbn&gt;&lt;urls&gt;&lt;related-urls&gt;&lt;url&gt;https://doi.org/10.7717/peerj.3058&lt;/url&gt;&lt;url&gt;https://www.ncbi.nlm.nih.gov/pmc/articles/PMC5335690/pdf/peerj-05-3058.pdf&lt;/url&gt;&lt;/related-urls&gt;&lt;/urls&gt;&lt;electronic-resource-num&gt;10.7717/peerj.3058&lt;/electronic-resource-num&gt;&lt;/record&gt;&lt;/Cite&gt;&lt;/EndNote&gt;</w:instrText>
      </w:r>
      <w:r w:rsidR="00D07BD4" w:rsidRPr="00657095">
        <w:rPr>
          <w:rFonts w:ascii="Times New Roman" w:hAnsi="Times New Roman" w:cs="Times New Roman"/>
          <w:color w:val="auto"/>
          <w:sz w:val="24"/>
          <w:szCs w:val="24"/>
        </w:rPr>
        <w:fldChar w:fldCharType="separate"/>
      </w:r>
      <w:r w:rsidR="00D07BD4" w:rsidRPr="00657095">
        <w:rPr>
          <w:rFonts w:ascii="Times New Roman" w:hAnsi="Times New Roman" w:cs="Times New Roman"/>
          <w:color w:val="auto"/>
          <w:sz w:val="24"/>
          <w:szCs w:val="24"/>
        </w:rPr>
        <w:t>(Redelings and Holder 2017)</w:t>
      </w:r>
      <w:r w:rsidR="00D07BD4" w:rsidRPr="00657095">
        <w:rPr>
          <w:rFonts w:ascii="Times New Roman" w:hAnsi="Times New Roman" w:cs="Times New Roman"/>
          <w:color w:val="auto"/>
          <w:sz w:val="24"/>
          <w:szCs w:val="24"/>
        </w:rPr>
        <w:fldChar w:fldCharType="end"/>
      </w:r>
      <w:r w:rsidR="00D07BD4" w:rsidRPr="00657095">
        <w:rPr>
          <w:rFonts w:ascii="Times New Roman" w:hAnsi="Times New Roman" w:cs="Times New Roman"/>
          <w:color w:val="auto"/>
          <w:sz w:val="24"/>
          <w:szCs w:val="24"/>
        </w:rPr>
        <w:t xml:space="preserve">. The reference taxonomy includes </w:t>
      </w:r>
      <w:r w:rsidRPr="00657095">
        <w:rPr>
          <w:rFonts w:ascii="Times New Roman" w:hAnsi="Times New Roman" w:cs="Times New Roman"/>
          <w:color w:val="auto"/>
          <w:sz w:val="24"/>
          <w:szCs w:val="24"/>
        </w:rPr>
        <w:t>taxonomic data for fishes from the National Center for Biotechnology Information (NCBI), The Interim Register for Marine and Non-marine Genera (IRMNG), the Global Biodiversity Information Facility (GBIF), and the World Register of Marine Species (WoRMS); none of these sources include</w:t>
      </w:r>
      <w:r w:rsidR="00764454" w:rsidRPr="00657095">
        <w:rPr>
          <w:rFonts w:ascii="Times New Roman" w:hAnsi="Times New Roman" w:cs="Times New Roman"/>
          <w:color w:val="auto"/>
          <w:sz w:val="24"/>
          <w:szCs w:val="24"/>
        </w:rPr>
        <w:t>s</w:t>
      </w:r>
      <w:r w:rsidRPr="00657095">
        <w:rPr>
          <w:rFonts w:ascii="Times New Roman" w:hAnsi="Times New Roman" w:cs="Times New Roman"/>
          <w:color w:val="auto"/>
          <w:sz w:val="24"/>
          <w:szCs w:val="24"/>
        </w:rPr>
        <w:t xml:space="preserve"> fossil species</w:t>
      </w:r>
      <w:r w:rsidR="00D07BD4" w:rsidRPr="00657095">
        <w:rPr>
          <w:rFonts w:ascii="Times New Roman" w:hAnsi="Times New Roman" w:cs="Times New Roman"/>
          <w:color w:val="auto"/>
          <w:sz w:val="24"/>
          <w:szCs w:val="24"/>
        </w:rPr>
        <w:t xml:space="preserve"> labeled as such</w:t>
      </w:r>
      <w:r w:rsidRPr="00657095">
        <w:rPr>
          <w:rFonts w:ascii="Times New Roman" w:hAnsi="Times New Roman" w:cs="Times New Roman"/>
          <w:color w:val="auto"/>
          <w:sz w:val="24"/>
          <w:szCs w:val="24"/>
        </w:rPr>
        <w:t xml:space="preserve">. </w:t>
      </w:r>
      <w:r w:rsidR="004C2D5C" w:rsidRPr="00657095">
        <w:rPr>
          <w:rFonts w:ascii="Times New Roman" w:hAnsi="Times New Roman" w:cs="Times New Roman"/>
          <w:color w:val="auto"/>
          <w:sz w:val="24"/>
          <w:szCs w:val="24"/>
        </w:rPr>
        <w:t>Further, i</w:t>
      </w:r>
      <w:r w:rsidR="00D07BD4" w:rsidRPr="00657095">
        <w:rPr>
          <w:rFonts w:ascii="Times New Roman" w:hAnsi="Times New Roman" w:cs="Times New Roman"/>
          <w:color w:val="auto"/>
          <w:sz w:val="24"/>
          <w:szCs w:val="24"/>
        </w:rPr>
        <w:t xml:space="preserve">t does not contain taxonomic information for fishes based on the Catalog of Fishes. The input phylogenies </w:t>
      </w:r>
      <w:r w:rsidR="004C2D5C" w:rsidRPr="00657095">
        <w:rPr>
          <w:rFonts w:ascii="Times New Roman" w:hAnsi="Times New Roman" w:cs="Times New Roman"/>
          <w:color w:val="auto"/>
          <w:sz w:val="24"/>
          <w:szCs w:val="24"/>
        </w:rPr>
        <w:t xml:space="preserve">for Open Tree </w:t>
      </w:r>
      <w:r w:rsidR="00D07BD4" w:rsidRPr="00657095">
        <w:rPr>
          <w:rFonts w:ascii="Times New Roman" w:hAnsi="Times New Roman" w:cs="Times New Roman"/>
          <w:color w:val="auto"/>
          <w:sz w:val="24"/>
          <w:szCs w:val="24"/>
        </w:rPr>
        <w:t>are published trees that are manually curated to align tips with Open Tree taxonomy</w:t>
      </w:r>
      <w:r w:rsidR="003452D0" w:rsidRPr="00657095">
        <w:rPr>
          <w:rFonts w:ascii="Times New Roman" w:hAnsi="Times New Roman" w:cs="Times New Roman"/>
          <w:color w:val="auto"/>
          <w:sz w:val="24"/>
          <w:szCs w:val="24"/>
        </w:rPr>
        <w:t xml:space="preserve"> </w:t>
      </w:r>
      <w:r w:rsidR="004C0F9B" w:rsidRPr="00657095">
        <w:rPr>
          <w:rFonts w:ascii="Times New Roman" w:hAnsi="Times New Roman" w:cs="Times New Roman"/>
          <w:color w:val="auto"/>
          <w:sz w:val="24"/>
          <w:szCs w:val="24"/>
        </w:rPr>
        <w:fldChar w:fldCharType="begin"/>
      </w:r>
      <w:r w:rsidR="004C0F9B" w:rsidRPr="00657095">
        <w:rPr>
          <w:rFonts w:ascii="Times New Roman" w:hAnsi="Times New Roman" w:cs="Times New Roman"/>
          <w:color w:val="auto"/>
          <w:sz w:val="24"/>
          <w:szCs w:val="24"/>
        </w:rPr>
        <w:instrText xml:space="preserve"> ADDIN EN.CITE &lt;EndNote&gt;&lt;Cite&gt;&lt;Author&gt;Rees&lt;/Author&gt;&lt;Year&gt;2017&lt;/Year&gt;&lt;RecNum&gt;320&lt;/RecNum&gt;&lt;DisplayText&gt;(Rees and Cranston 2017)&lt;/DisplayText&gt;&lt;record&gt;&lt;rec-number&gt;320&lt;/rec-number&gt;&lt;foreign-keys&gt;&lt;key app="EN" db-id="eazevtzdfsxexlefx585rxt5rzp59xetp5xs" timestamp="1497300909"&gt;320&lt;/key&gt;&lt;/foreign-keys&gt;&lt;ref-type name="Journal Article"&gt;17&lt;/ref-type&gt;&lt;contributors&gt;&lt;authors&gt;&lt;author&gt;Rees, Jonathan&lt;/author&gt;&lt;author&gt;Cranston, Karen&lt;/author&gt;&lt;/authors&gt;&lt;/contributors&gt;&lt;titles&gt;&lt;title&gt;Automated assembly of a reference taxonomy for phylogenetic data synthesis&lt;/title&gt;&lt;secondary-title&gt;Biodiversity Data Journal&lt;/secondary-title&gt;&lt;/titles&gt;&lt;periodical&gt;&lt;full-title&gt;Biodiversity Data Journal&lt;/full-title&gt;&lt;abbr-1&gt;Biodivers. Data J.&lt;/abbr-1&gt;&lt;/periodical&gt;&lt;pages&gt;e12581&lt;/pages&gt;&lt;volume&gt;5&lt;/volume&gt;&lt;dates&gt;&lt;year&gt;2017&lt;/year&gt;&lt;/dates&gt;&lt;publisher&gt;Pensoft Publishers&lt;/publisher&gt;&lt;isbn&gt;1314-2836&amp;#xD;1314-2828&lt;/isbn&gt;&lt;work-type&gt;10.3897/BDJ.5.e12581&lt;/work-type&gt;&lt;urls&gt;&lt;related-urls&gt;&lt;url&gt;https://doi.org/10.3897/BDJ.5.e12581&lt;/url&gt;&lt;/related-urls&gt;&lt;/urls&gt;&lt;/record&gt;&lt;/Cite&gt;&lt;/EndNote&gt;</w:instrText>
      </w:r>
      <w:r w:rsidR="004C0F9B" w:rsidRPr="00657095">
        <w:rPr>
          <w:rFonts w:ascii="Times New Roman" w:hAnsi="Times New Roman" w:cs="Times New Roman"/>
          <w:color w:val="auto"/>
          <w:sz w:val="24"/>
          <w:szCs w:val="24"/>
        </w:rPr>
        <w:fldChar w:fldCharType="separate"/>
      </w:r>
      <w:r w:rsidR="004C0F9B" w:rsidRPr="00657095">
        <w:rPr>
          <w:rFonts w:ascii="Times New Roman" w:hAnsi="Times New Roman" w:cs="Times New Roman"/>
          <w:color w:val="auto"/>
          <w:sz w:val="24"/>
          <w:szCs w:val="24"/>
        </w:rPr>
        <w:t>(Rees and Cranston 2017)</w:t>
      </w:r>
      <w:r w:rsidR="004C0F9B" w:rsidRPr="00657095">
        <w:rPr>
          <w:rFonts w:ascii="Times New Roman" w:hAnsi="Times New Roman" w:cs="Times New Roman"/>
          <w:color w:val="auto"/>
          <w:sz w:val="24"/>
          <w:szCs w:val="24"/>
        </w:rPr>
        <w:fldChar w:fldCharType="end"/>
      </w:r>
      <w:r w:rsidR="00D07BD4" w:rsidRPr="00657095">
        <w:rPr>
          <w:rFonts w:ascii="Times New Roman" w:hAnsi="Times New Roman" w:cs="Times New Roman"/>
          <w:color w:val="auto"/>
          <w:sz w:val="24"/>
          <w:szCs w:val="24"/>
        </w:rPr>
        <w:t>. The propinquity supertree pipeline integrates and summarizes input phylogenies and the reference taxonomy into a single rooted synthetic supertree, which can be customized according to user p</w:t>
      </w:r>
      <w:r w:rsidR="006E024F" w:rsidRPr="00657095">
        <w:rPr>
          <w:rFonts w:ascii="Times New Roman" w:hAnsi="Times New Roman" w:cs="Times New Roman"/>
          <w:color w:val="auto"/>
          <w:sz w:val="24"/>
          <w:szCs w:val="24"/>
        </w:rPr>
        <w:t>references. Within this public</w:t>
      </w:r>
      <w:r w:rsidR="00D07BD4" w:rsidRPr="00657095">
        <w:rPr>
          <w:rFonts w:ascii="Times New Roman" w:hAnsi="Times New Roman" w:cs="Times New Roman"/>
          <w:color w:val="auto"/>
          <w:sz w:val="24"/>
          <w:szCs w:val="24"/>
        </w:rPr>
        <w:t>ly available tree</w:t>
      </w:r>
      <w:r w:rsidR="004C2D5C" w:rsidRPr="00657095">
        <w:rPr>
          <w:rFonts w:ascii="Times New Roman" w:hAnsi="Times New Roman" w:cs="Times New Roman"/>
          <w:color w:val="auto"/>
          <w:sz w:val="24"/>
          <w:szCs w:val="24"/>
        </w:rPr>
        <w:t xml:space="preserve"> (Open Tree 2.10</w:t>
      </w:r>
      <w:r w:rsidR="004C0F9B" w:rsidRPr="00657095">
        <w:rPr>
          <w:rFonts w:ascii="Times New Roman" w:hAnsi="Times New Roman" w:cs="Times New Roman"/>
          <w:color w:val="auto"/>
          <w:sz w:val="24"/>
          <w:szCs w:val="24"/>
        </w:rPr>
        <w:t>; see</w:t>
      </w:r>
      <w:r w:rsidR="004C2D5C" w:rsidRPr="00657095">
        <w:rPr>
          <w:rFonts w:ascii="Times New Roman" w:hAnsi="Times New Roman" w:cs="Times New Roman"/>
          <w:color w:val="auto"/>
          <w:sz w:val="24"/>
          <w:szCs w:val="24"/>
        </w:rPr>
        <w:t xml:space="preserve"> </w:t>
      </w:r>
      <w:r w:rsidR="004C2D5C" w:rsidRPr="00657095">
        <w:rPr>
          <w:rFonts w:ascii="Times New Roman" w:hAnsi="Times New Roman" w:cs="Times New Roman"/>
          <w:color w:val="auto"/>
          <w:sz w:val="24"/>
          <w:szCs w:val="24"/>
        </w:rPr>
        <w:fldChar w:fldCharType="begin"/>
      </w:r>
      <w:r w:rsidR="004C2D5C" w:rsidRPr="00657095">
        <w:rPr>
          <w:rFonts w:ascii="Times New Roman" w:hAnsi="Times New Roman" w:cs="Times New Roman"/>
          <w:color w:val="auto"/>
          <w:sz w:val="24"/>
          <w:szCs w:val="24"/>
        </w:rPr>
        <w:instrText xml:space="preserve"> ADDIN EN.CITE &lt;EndNote&gt;&lt;Cite&gt;&lt;Author&gt;Rees&lt;/Author&gt;&lt;Year&gt;2017&lt;/Year&gt;&lt;RecNum&gt;320&lt;/RecNum&gt;&lt;DisplayText&gt;(Rees and Cranston 2017)&lt;/DisplayText&gt;&lt;record&gt;&lt;rec-number&gt;320&lt;/rec-number&gt;&lt;foreign-keys&gt;&lt;key app="EN" db-id="eazevtzdfsxexlefx585rxt5rzp59xetp5xs" timestamp="1497300909"&gt;320&lt;/key&gt;&lt;/foreign-keys&gt;&lt;ref-type name="Journal Article"&gt;17&lt;/ref-type&gt;&lt;contributors&gt;&lt;authors&gt;&lt;author&gt;Rees, Jonathan&lt;/author&gt;&lt;author&gt;Cranston, Karen&lt;/author&gt;&lt;/authors&gt;&lt;/contributors&gt;&lt;titles&gt;&lt;title&gt;Automated assembly of a reference taxonomy for phylogenetic data synthesis&lt;/title&gt;&lt;secondary-title&gt;Biodiversity Data Journal&lt;/secondary-title&gt;&lt;/titles&gt;&lt;periodical&gt;&lt;full-title&gt;Biodiversity Data Journal&lt;/full-title&gt;&lt;abbr-1&gt;Biodivers. Data J.&lt;/abbr-1&gt;&lt;/periodical&gt;&lt;pages&gt;e12581&lt;/pages&gt;&lt;volume&gt;5&lt;/volume&gt;&lt;dates&gt;&lt;year&gt;2017&lt;/year&gt;&lt;/dates&gt;&lt;publisher&gt;Pensoft Publishers&lt;/publisher&gt;&lt;isbn&gt;1314-2836&amp;#xD;1314-2828&lt;/isbn&gt;&lt;work-type&gt;10.3897/BDJ.5.e12581&lt;/work-type&gt;&lt;urls&gt;&lt;related-urls&gt;&lt;url&gt;https://doi.org/10.3897/BDJ.5.e12581&lt;/url&gt;&lt;/related-urls&gt;&lt;/urls&gt;&lt;/record&gt;&lt;/Cite&gt;&lt;/EndNote&gt;</w:instrText>
      </w:r>
      <w:r w:rsidR="004C2D5C" w:rsidRPr="00657095">
        <w:rPr>
          <w:rFonts w:ascii="Times New Roman" w:hAnsi="Times New Roman" w:cs="Times New Roman"/>
          <w:color w:val="auto"/>
          <w:sz w:val="24"/>
          <w:szCs w:val="24"/>
        </w:rPr>
        <w:fldChar w:fldCharType="separate"/>
      </w:r>
      <w:r w:rsidR="004C2D5C" w:rsidRPr="00657095">
        <w:rPr>
          <w:rFonts w:ascii="Times New Roman" w:hAnsi="Times New Roman" w:cs="Times New Roman"/>
          <w:color w:val="auto"/>
          <w:sz w:val="24"/>
          <w:szCs w:val="24"/>
        </w:rPr>
        <w:t>Hinchliff et al. 2015)</w:t>
      </w:r>
      <w:r w:rsidR="004C2D5C" w:rsidRPr="00657095">
        <w:rPr>
          <w:rFonts w:ascii="Times New Roman" w:hAnsi="Times New Roman" w:cs="Times New Roman"/>
          <w:color w:val="auto"/>
          <w:sz w:val="24"/>
          <w:szCs w:val="24"/>
        </w:rPr>
        <w:fldChar w:fldCharType="end"/>
      </w:r>
      <w:r w:rsidR="00D07BD4" w:rsidRPr="00657095">
        <w:rPr>
          <w:rFonts w:ascii="Times New Roman" w:hAnsi="Times New Roman" w:cs="Times New Roman"/>
          <w:color w:val="auto"/>
          <w:sz w:val="24"/>
          <w:szCs w:val="24"/>
        </w:rPr>
        <w:t xml:space="preserve">, fourteen families had species in which the pectoral and/or pelvic fin were absent </w:t>
      </w:r>
      <w:r w:rsidR="00A41C88" w:rsidRPr="00657095">
        <w:rPr>
          <w:rFonts w:ascii="Times New Roman" w:hAnsi="Times New Roman" w:cs="Times New Roman"/>
          <w:color w:val="auto"/>
          <w:sz w:val="24"/>
          <w:szCs w:val="24"/>
        </w:rPr>
        <w:t>but for whom species</w:t>
      </w:r>
      <w:r w:rsidR="00D07BD4" w:rsidRPr="00657095">
        <w:rPr>
          <w:rFonts w:ascii="Times New Roman" w:hAnsi="Times New Roman" w:cs="Times New Roman"/>
          <w:color w:val="auto"/>
          <w:sz w:val="24"/>
          <w:szCs w:val="24"/>
        </w:rPr>
        <w:t xml:space="preserve"> </w:t>
      </w:r>
      <w:r w:rsidR="00A41C88" w:rsidRPr="00657095">
        <w:rPr>
          <w:rFonts w:ascii="Times New Roman" w:hAnsi="Times New Roman" w:cs="Times New Roman"/>
          <w:color w:val="auto"/>
          <w:sz w:val="24"/>
          <w:szCs w:val="24"/>
        </w:rPr>
        <w:t>relationships were unresolved</w:t>
      </w:r>
      <w:r w:rsidR="00D07BD4" w:rsidRPr="00657095">
        <w:rPr>
          <w:rFonts w:ascii="Times New Roman" w:hAnsi="Times New Roman" w:cs="Times New Roman"/>
          <w:color w:val="auto"/>
          <w:sz w:val="24"/>
          <w:szCs w:val="24"/>
        </w:rPr>
        <w:t xml:space="preserve">. To provide better resolution </w:t>
      </w:r>
      <w:r w:rsidR="00A41C88" w:rsidRPr="00657095">
        <w:rPr>
          <w:rFonts w:ascii="Times New Roman" w:hAnsi="Times New Roman" w:cs="Times New Roman"/>
          <w:color w:val="auto"/>
          <w:sz w:val="24"/>
          <w:szCs w:val="24"/>
        </w:rPr>
        <w:t>within</w:t>
      </w:r>
      <w:r w:rsidR="00D07BD4" w:rsidRPr="00657095">
        <w:rPr>
          <w:rFonts w:ascii="Times New Roman" w:hAnsi="Times New Roman" w:cs="Times New Roman"/>
          <w:color w:val="auto"/>
          <w:sz w:val="24"/>
          <w:szCs w:val="24"/>
        </w:rPr>
        <w:t xml:space="preserve"> these families</w:t>
      </w:r>
      <w:r w:rsidR="00A41C88" w:rsidRPr="00657095">
        <w:rPr>
          <w:rFonts w:ascii="Times New Roman" w:hAnsi="Times New Roman" w:cs="Times New Roman"/>
          <w:color w:val="auto"/>
          <w:sz w:val="24"/>
          <w:szCs w:val="24"/>
        </w:rPr>
        <w:t>,</w:t>
      </w:r>
      <w:r w:rsidR="00D07BD4" w:rsidRPr="00657095">
        <w:rPr>
          <w:rFonts w:ascii="Times New Roman" w:hAnsi="Times New Roman" w:cs="Times New Roman"/>
          <w:color w:val="auto"/>
          <w:sz w:val="24"/>
          <w:szCs w:val="24"/>
        </w:rPr>
        <w:t xml:space="preserve"> we curated available phylogenies for </w:t>
      </w:r>
      <w:r w:rsidR="00A41C88" w:rsidRPr="00657095">
        <w:rPr>
          <w:rFonts w:ascii="Times New Roman" w:hAnsi="Times New Roman" w:cs="Times New Roman"/>
          <w:color w:val="auto"/>
          <w:sz w:val="24"/>
          <w:szCs w:val="24"/>
        </w:rPr>
        <w:t>them</w:t>
      </w:r>
      <w:r w:rsidR="00D07BD4" w:rsidRPr="00657095">
        <w:rPr>
          <w:rFonts w:ascii="Times New Roman" w:hAnsi="Times New Roman" w:cs="Times New Roman"/>
          <w:color w:val="auto"/>
          <w:sz w:val="24"/>
          <w:szCs w:val="24"/>
        </w:rPr>
        <w:t xml:space="preserve"> to a Teleostei tree collection (</w:t>
      </w:r>
      <w:r w:rsidR="00D07BD4" w:rsidRPr="00657095">
        <w:rPr>
          <w:rFonts w:ascii="Times New Roman" w:hAnsi="Times New Roman" w:cs="Times New Roman"/>
          <w:sz w:val="24"/>
          <w:szCs w:val="24"/>
        </w:rPr>
        <w:t>https://tree.opentreeoflife.org/curator/collections/laurajackson/teleostei</w:t>
      </w:r>
      <w:r w:rsidR="00D07BD4" w:rsidRPr="00657095">
        <w:rPr>
          <w:rFonts w:ascii="Times New Roman" w:hAnsi="Times New Roman" w:cs="Times New Roman"/>
          <w:color w:val="auto"/>
          <w:sz w:val="24"/>
          <w:szCs w:val="24"/>
        </w:rPr>
        <w:t>) in OpenTree (Fig. 1)</w:t>
      </w:r>
      <w:r w:rsidR="00A41C88" w:rsidRPr="00657095">
        <w:rPr>
          <w:rFonts w:ascii="Times New Roman" w:hAnsi="Times New Roman" w:cs="Times New Roman"/>
          <w:color w:val="auto"/>
          <w:sz w:val="24"/>
          <w:szCs w:val="24"/>
        </w:rPr>
        <w:t>. Phylogeny curation was done</w:t>
      </w:r>
      <w:r w:rsidR="00D07BD4" w:rsidRPr="00657095">
        <w:rPr>
          <w:rFonts w:ascii="Times New Roman" w:hAnsi="Times New Roman" w:cs="Times New Roman"/>
          <w:color w:val="auto"/>
          <w:sz w:val="24"/>
          <w:szCs w:val="24"/>
        </w:rPr>
        <w:t xml:space="preserve"> for Anguilliformes ([Anguillidae, Congridae, Cyematidae, Derichthyidae, Ophichthidae, Nettastomatidae]: </w:t>
      </w:r>
      <w:r w:rsidR="00D07BD4" w:rsidRPr="00657095">
        <w:rPr>
          <w:rFonts w:ascii="Times New Roman" w:hAnsi="Times New Roman" w:cs="Times New Roman"/>
          <w:color w:val="auto"/>
          <w:sz w:val="24"/>
          <w:szCs w:val="24"/>
        </w:rPr>
        <w:fldChar w:fldCharType="begin">
          <w:fldData xml:space="preserve">PEVuZE5vdGU+PENpdGU+PEF1dGhvcj5TYW50aW5pPC9BdXRob3I+PFllYXI+MjAxMzwvWWVhcj48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</w:fldData>
        </w:fldChar>
      </w:r>
      <w:r w:rsidR="00D07BD4" w:rsidRPr="00657095">
        <w:rPr>
          <w:rFonts w:ascii="Times New Roman" w:hAnsi="Times New Roman" w:cs="Times New Roman"/>
          <w:color w:val="auto"/>
          <w:sz w:val="24"/>
          <w:szCs w:val="24"/>
        </w:rPr>
        <w:instrText xml:space="preserve"> ADDIN EN.CITE </w:instrText>
      </w:r>
      <w:r w:rsidR="00D07BD4" w:rsidRPr="00657095">
        <w:rPr>
          <w:rFonts w:ascii="Times New Roman" w:hAnsi="Times New Roman" w:cs="Times New Roman"/>
          <w:color w:val="auto"/>
          <w:sz w:val="24"/>
          <w:szCs w:val="24"/>
        </w:rPr>
        <w:fldChar w:fldCharType="begin">
          <w:fldData xml:space="preserve">PEVuZE5vdGU+PENpdGU+PEF1dGhvcj5TYW50aW5pPC9BdXRob3I+PFllYXI+MjAxMzwvWWVhcj48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</w:fldData>
        </w:fldChar>
      </w:r>
      <w:r w:rsidR="00D07BD4" w:rsidRPr="00657095">
        <w:rPr>
          <w:rFonts w:ascii="Times New Roman" w:hAnsi="Times New Roman" w:cs="Times New Roman"/>
          <w:color w:val="auto"/>
          <w:sz w:val="24"/>
          <w:szCs w:val="24"/>
        </w:rPr>
        <w:instrText xml:space="preserve"> ADDIN EN.CITE.DATA </w:instrText>
      </w:r>
      <w:r w:rsidR="00D07BD4" w:rsidRPr="00657095">
        <w:rPr>
          <w:rFonts w:ascii="Times New Roman" w:hAnsi="Times New Roman" w:cs="Times New Roman"/>
          <w:color w:val="auto"/>
          <w:sz w:val="24"/>
          <w:szCs w:val="24"/>
        </w:rPr>
      </w:r>
      <w:r w:rsidR="00D07BD4" w:rsidRPr="00657095">
        <w:rPr>
          <w:rFonts w:ascii="Times New Roman" w:hAnsi="Times New Roman" w:cs="Times New Roman"/>
          <w:color w:val="auto"/>
          <w:sz w:val="24"/>
          <w:szCs w:val="24"/>
        </w:rPr>
        <w:fldChar w:fldCharType="end"/>
      </w:r>
      <w:r w:rsidR="00D07BD4" w:rsidRPr="00657095">
        <w:rPr>
          <w:rFonts w:ascii="Times New Roman" w:hAnsi="Times New Roman" w:cs="Times New Roman"/>
          <w:color w:val="auto"/>
          <w:sz w:val="24"/>
          <w:szCs w:val="24"/>
        </w:rPr>
      </w:r>
      <w:r w:rsidR="00D07BD4" w:rsidRPr="00657095">
        <w:rPr>
          <w:rFonts w:ascii="Times New Roman" w:hAnsi="Times New Roman" w:cs="Times New Roman"/>
          <w:color w:val="auto"/>
          <w:sz w:val="24"/>
          <w:szCs w:val="24"/>
        </w:rPr>
        <w:fldChar w:fldCharType="separate"/>
      </w:r>
      <w:r w:rsidR="00D07BD4" w:rsidRPr="00657095">
        <w:rPr>
          <w:rFonts w:ascii="Times New Roman" w:hAnsi="Times New Roman" w:cs="Times New Roman"/>
          <w:color w:val="auto"/>
          <w:sz w:val="24"/>
          <w:szCs w:val="24"/>
        </w:rPr>
        <w:t>Santini et al. 2013</w:t>
      </w:r>
      <w:r w:rsidR="00D07BD4" w:rsidRPr="00657095">
        <w:rPr>
          <w:rFonts w:ascii="Times New Roman" w:hAnsi="Times New Roman" w:cs="Times New Roman"/>
          <w:color w:val="auto"/>
          <w:sz w:val="24"/>
          <w:szCs w:val="24"/>
        </w:rPr>
        <w:fldChar w:fldCharType="end"/>
      </w:r>
      <w:r w:rsidR="00D07BD4" w:rsidRPr="00657095">
        <w:rPr>
          <w:rFonts w:ascii="Times New Roman" w:hAnsi="Times New Roman" w:cs="Times New Roman"/>
          <w:color w:val="auto"/>
          <w:sz w:val="24"/>
          <w:szCs w:val="24"/>
        </w:rPr>
        <w:t>; Chlopsidae: Tang and Fielitz 2013), Percomorpha ([Chaudhuriidae, Indostomidae, Mastacembelidae, Synbranchidae]:</w:t>
      </w:r>
      <w:r w:rsidR="00DC4220" w:rsidRPr="00657095">
        <w:rPr>
          <w:rFonts w:ascii="Times New Roman" w:hAnsi="Times New Roman" w:cs="Times New Roman"/>
          <w:color w:val="auto"/>
          <w:sz w:val="24"/>
          <w:szCs w:val="24"/>
        </w:rPr>
        <w:t xml:space="preserve"> </w:t>
      </w:r>
      <w:r w:rsidR="00DC4220" w:rsidRPr="00657095">
        <w:rPr>
          <w:rFonts w:ascii="Times New Roman" w:hAnsi="Times New Roman" w:cs="Times New Roman"/>
          <w:color w:val="auto"/>
          <w:sz w:val="24"/>
          <w:szCs w:val="24"/>
        </w:rPr>
        <w:fldChar w:fldCharType="begin">
          <w:fldData xml:space="preserve">PEVuZE5vdGU+PENpdGU+PEF1dGhvcj5LYXdhaGFyYTwvQXV0aG9yPjxZZWFyPjIwMDg8L1llYXI+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</w:fldData>
        </w:fldChar>
      </w:r>
      <w:r w:rsidR="00DC4220" w:rsidRPr="00657095">
        <w:rPr>
          <w:rFonts w:ascii="Times New Roman" w:hAnsi="Times New Roman" w:cs="Times New Roman"/>
          <w:color w:val="auto"/>
          <w:sz w:val="24"/>
          <w:szCs w:val="24"/>
        </w:rPr>
        <w:instrText xml:space="preserve"> ADDIN EN.CITE </w:instrText>
      </w:r>
      <w:r w:rsidR="00DC4220" w:rsidRPr="00657095">
        <w:rPr>
          <w:rFonts w:ascii="Times New Roman" w:hAnsi="Times New Roman" w:cs="Times New Roman"/>
          <w:color w:val="auto"/>
          <w:sz w:val="24"/>
          <w:szCs w:val="24"/>
        </w:rPr>
        <w:fldChar w:fldCharType="begin">
          <w:fldData xml:space="preserve">PEVuZE5vdGU+PENpdGU+PEF1dGhvcj5LYXdhaGFyYTwvQXV0aG9yPjxZZWFyPjIwMDg8L1llYXI+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</w:fldData>
        </w:fldChar>
      </w:r>
      <w:r w:rsidR="00DC4220" w:rsidRPr="00657095">
        <w:rPr>
          <w:rFonts w:ascii="Times New Roman" w:hAnsi="Times New Roman" w:cs="Times New Roman"/>
          <w:color w:val="auto"/>
          <w:sz w:val="24"/>
          <w:szCs w:val="24"/>
        </w:rPr>
        <w:instrText xml:space="preserve"> ADDIN EN.CITE.DATA </w:instrText>
      </w:r>
      <w:r w:rsidR="00DC4220" w:rsidRPr="00657095">
        <w:rPr>
          <w:rFonts w:ascii="Times New Roman" w:hAnsi="Times New Roman" w:cs="Times New Roman"/>
          <w:color w:val="auto"/>
          <w:sz w:val="24"/>
          <w:szCs w:val="24"/>
        </w:rPr>
      </w:r>
      <w:r w:rsidR="00DC4220" w:rsidRPr="00657095">
        <w:rPr>
          <w:rFonts w:ascii="Times New Roman" w:hAnsi="Times New Roman" w:cs="Times New Roman"/>
          <w:color w:val="auto"/>
          <w:sz w:val="24"/>
          <w:szCs w:val="24"/>
        </w:rPr>
        <w:fldChar w:fldCharType="end"/>
      </w:r>
      <w:r w:rsidR="00DC4220" w:rsidRPr="00657095">
        <w:rPr>
          <w:rFonts w:ascii="Times New Roman" w:hAnsi="Times New Roman" w:cs="Times New Roman"/>
          <w:color w:val="auto"/>
          <w:sz w:val="24"/>
          <w:szCs w:val="24"/>
        </w:rPr>
      </w:r>
      <w:r w:rsidR="00DC4220" w:rsidRPr="00657095">
        <w:rPr>
          <w:rFonts w:ascii="Times New Roman" w:hAnsi="Times New Roman" w:cs="Times New Roman"/>
          <w:color w:val="auto"/>
          <w:sz w:val="24"/>
          <w:szCs w:val="24"/>
        </w:rPr>
        <w:fldChar w:fldCharType="separate"/>
      </w:r>
      <w:r w:rsidR="00DC4220" w:rsidRPr="00657095">
        <w:rPr>
          <w:rFonts w:ascii="Times New Roman" w:hAnsi="Times New Roman" w:cs="Times New Roman"/>
          <w:noProof/>
          <w:color w:val="auto"/>
          <w:sz w:val="24"/>
          <w:szCs w:val="24"/>
        </w:rPr>
        <w:t>Kawahara et al. 2008</w:t>
      </w:r>
      <w:r w:rsidR="00DC4220" w:rsidRPr="00657095">
        <w:rPr>
          <w:rFonts w:ascii="Times New Roman" w:hAnsi="Times New Roman" w:cs="Times New Roman"/>
          <w:color w:val="auto"/>
          <w:sz w:val="24"/>
          <w:szCs w:val="24"/>
        </w:rPr>
        <w:fldChar w:fldCharType="end"/>
      </w:r>
      <w:r w:rsidR="00D07BD4" w:rsidRPr="00657095">
        <w:rPr>
          <w:rFonts w:ascii="Times New Roman" w:hAnsi="Times New Roman" w:cs="Times New Roman"/>
          <w:color w:val="auto"/>
          <w:sz w:val="24"/>
          <w:szCs w:val="24"/>
        </w:rPr>
        <w:t xml:space="preserve">), Gymnotiformes ([Apteronotidae, Sternopygidae]: </w:t>
      </w:r>
      <w:r w:rsidR="00D07BD4" w:rsidRPr="00657095">
        <w:rPr>
          <w:rFonts w:ascii="Times New Roman" w:hAnsi="Times New Roman" w:cs="Times New Roman"/>
          <w:color w:val="auto"/>
          <w:sz w:val="24"/>
          <w:szCs w:val="24"/>
        </w:rPr>
        <w:fldChar w:fldCharType="begin"/>
      </w:r>
      <w:r w:rsidR="00D07BD4" w:rsidRPr="00657095">
        <w:rPr>
          <w:rFonts w:ascii="Times New Roman" w:hAnsi="Times New Roman" w:cs="Times New Roman"/>
          <w:color w:val="auto"/>
          <w:sz w:val="24"/>
          <w:szCs w:val="24"/>
        </w:rPr>
        <w:instrText xml:space="preserve"> ADDIN EN.CITE &lt;EndNote&gt;&lt;Cite&gt;&lt;Author&gt;Albert&lt;/Author&gt;&lt;Year&gt;2001&lt;/Year&gt;&lt;RecNum&gt;30&lt;/RecNum&gt;&lt;DisplayText&gt;(Albert 2001)&lt;/DisplayText&gt;&lt;record&gt;&lt;rec-number&gt;30&lt;/rec-number&gt;&lt;foreign-keys&gt;&lt;key app="EN" db-id="eazevtzdfsxexlefx585rxt5rzp59xetp5xs" timestamp="0"&gt;30&lt;/key&gt;&lt;/foreign-keys&gt;&lt;ref-type name="Journal Article"&gt;17&lt;/ref-type&gt;&lt;contributors&gt;&lt;authors&gt;&lt;author&gt;Albert, James S.&lt;/author&gt;&lt;/authors&gt;&lt;/contributors&gt;&lt;titles&gt;&lt;title&gt;Species diversity and phylogenetic systematics of American Knifefishes (Gymnotiformes, Teleostei)&lt;/title&gt;&lt;secondary-title&gt;Miscellaneous Publications, Museum of Zoology, University of Michigan&lt;/secondary-title&gt;&lt;/titles&gt;&lt;periodical&gt;&lt;full-title&gt;Miscellaneous Publications, Museum of Zoology, University of Michigan&lt;/full-title&gt;&lt;abbr-1&gt;Misc. publ. - Mus. Zool., Univ. Mich.&lt;/abbr-1&gt;&lt;/periodical&gt;&lt;pages&gt;1-140&lt;/pages&gt;&lt;volume&gt;190&lt;/volume&gt;&lt;dates&gt;&lt;year&gt;2001&lt;/year&gt;&lt;/dates&gt;&lt;urls&gt;&lt;/urls&gt;&lt;/record&gt;&lt;/Cite&gt;&lt;/EndNote&gt;</w:instrText>
      </w:r>
      <w:r w:rsidR="00D07BD4" w:rsidRPr="00657095">
        <w:rPr>
          <w:rFonts w:ascii="Times New Roman" w:hAnsi="Times New Roman" w:cs="Times New Roman"/>
          <w:color w:val="auto"/>
          <w:sz w:val="24"/>
          <w:szCs w:val="24"/>
        </w:rPr>
        <w:fldChar w:fldCharType="separate"/>
      </w:r>
      <w:r w:rsidR="00D07BD4" w:rsidRPr="00657095">
        <w:rPr>
          <w:rFonts w:ascii="Times New Roman" w:hAnsi="Times New Roman" w:cs="Times New Roman"/>
          <w:color w:val="auto"/>
          <w:sz w:val="24"/>
          <w:szCs w:val="24"/>
        </w:rPr>
        <w:t>Albert 2001)</w:t>
      </w:r>
      <w:r w:rsidR="00D07BD4" w:rsidRPr="00657095">
        <w:rPr>
          <w:rFonts w:ascii="Times New Roman" w:hAnsi="Times New Roman" w:cs="Times New Roman"/>
          <w:color w:val="auto"/>
          <w:sz w:val="24"/>
          <w:szCs w:val="24"/>
        </w:rPr>
        <w:fldChar w:fldCharType="end"/>
      </w:r>
      <w:r w:rsidR="00D07BD4" w:rsidRPr="00657095">
        <w:rPr>
          <w:rFonts w:ascii="Times New Roman" w:hAnsi="Times New Roman" w:cs="Times New Roman"/>
          <w:color w:val="auto"/>
          <w:sz w:val="24"/>
          <w:szCs w:val="24"/>
        </w:rPr>
        <w:t xml:space="preserve"> and Perciformes (Trichuridae: </w:t>
      </w:r>
      <w:r w:rsidR="00D07BD4" w:rsidRPr="00657095">
        <w:rPr>
          <w:rFonts w:ascii="Times New Roman" w:hAnsi="Times New Roman" w:cs="Times New Roman"/>
          <w:color w:val="auto"/>
          <w:sz w:val="24"/>
          <w:szCs w:val="24"/>
        </w:rPr>
        <w:fldChar w:fldCharType="begin"/>
      </w:r>
      <w:r w:rsidR="00D07BD4" w:rsidRPr="00657095">
        <w:rPr>
          <w:rFonts w:ascii="Times New Roman" w:hAnsi="Times New Roman" w:cs="Times New Roman"/>
          <w:color w:val="auto"/>
          <w:sz w:val="24"/>
          <w:szCs w:val="24"/>
        </w:rPr>
        <w:instrText xml:space="preserve"> ADDIN EN.CITE &lt;EndNote&gt;&lt;Cite&gt;&lt;Author&gt;Johnson&lt;/Author&gt;&lt;Year&gt;1986&lt;/Year&gt;&lt;RecNum&gt;192&lt;/RecNum&gt;&lt;DisplayText&gt;(Johnson 1986)&lt;/DisplayText&gt;&lt;record&gt;&lt;rec-number&gt;192&lt;/rec-number&gt;&lt;foreign-keys&gt;&lt;key app="EN" db-id="eazevtzdfsxexlefx585rxt5rzp59xetp5xs" timestamp="1477928138"&gt;192&lt;/key&gt;&lt;/foreign-keys&gt;&lt;ref-type name="Journal Article"&gt;17&lt;/ref-type&gt;&lt;contributors&gt;&lt;authors&gt;&lt;author&gt;Johnson, G David&lt;/author&gt;&lt;/authors&gt;&lt;/contributors&gt;&lt;titles&gt;&lt;title&gt;Scombroid phylogeny: an alternative hypothesis&lt;/title&gt;&lt;secondary-title&gt;Bulletin of Marine Science&lt;/secondary-title&gt;&lt;/titles&gt;&lt;periodical&gt;&lt;full-title&gt;Bulletin of Marine Science&lt;/full-title&gt;&lt;abbr-1&gt;Bull. Mar. Sci.&lt;/abbr-1&gt;&lt;/periodical&gt;&lt;pages&gt;1-41&lt;/pages&gt;&lt;volume&gt;39&lt;/volume&gt;&lt;number&gt;1&lt;/number&gt;&lt;dates&gt;&lt;year&gt;1986&lt;/year&gt;&lt;/dates&gt;&lt;isbn&gt;0007-4977&lt;/isbn&gt;&lt;urls&gt;&lt;/urls&gt;&lt;/record&gt;&lt;/Cite&gt;&lt;/EndNote&gt;</w:instrText>
      </w:r>
      <w:r w:rsidR="00D07BD4" w:rsidRPr="00657095">
        <w:rPr>
          <w:rFonts w:ascii="Times New Roman" w:hAnsi="Times New Roman" w:cs="Times New Roman"/>
          <w:color w:val="auto"/>
          <w:sz w:val="24"/>
          <w:szCs w:val="24"/>
        </w:rPr>
        <w:fldChar w:fldCharType="separate"/>
      </w:r>
      <w:r w:rsidR="00D07BD4" w:rsidRPr="00657095">
        <w:rPr>
          <w:rFonts w:ascii="Times New Roman" w:hAnsi="Times New Roman" w:cs="Times New Roman"/>
          <w:color w:val="auto"/>
          <w:sz w:val="24"/>
          <w:szCs w:val="24"/>
        </w:rPr>
        <w:t>Johnson 1986)</w:t>
      </w:r>
      <w:r w:rsidR="00D07BD4" w:rsidRPr="00657095">
        <w:rPr>
          <w:rFonts w:ascii="Times New Roman" w:hAnsi="Times New Roman" w:cs="Times New Roman"/>
          <w:color w:val="auto"/>
          <w:sz w:val="24"/>
          <w:szCs w:val="24"/>
        </w:rPr>
        <w:fldChar w:fldCharType="end"/>
      </w:r>
      <w:r w:rsidR="00A41C88" w:rsidRPr="00657095">
        <w:rPr>
          <w:rFonts w:ascii="Times New Roman" w:hAnsi="Times New Roman" w:cs="Times New Roman"/>
          <w:color w:val="auto"/>
          <w:sz w:val="24"/>
          <w:szCs w:val="24"/>
        </w:rPr>
        <w:t xml:space="preserve"> These phylogenies</w:t>
      </w:r>
      <w:r w:rsidR="00D07BD4" w:rsidRPr="00657095">
        <w:rPr>
          <w:rFonts w:ascii="Times New Roman" w:hAnsi="Times New Roman" w:cs="Times New Roman"/>
          <w:color w:val="auto"/>
          <w:sz w:val="24"/>
          <w:szCs w:val="24"/>
        </w:rPr>
        <w:t xml:space="preserve"> are queued for inclusion in the next version of the synthetic tree from Open Tree. </w:t>
      </w:r>
      <w:r w:rsidRPr="00657095">
        <w:rPr>
          <w:rFonts w:ascii="Times New Roman" w:hAnsi="Times New Roman" w:cs="Times New Roman"/>
          <w:color w:val="auto"/>
          <w:sz w:val="24"/>
          <w:szCs w:val="24"/>
        </w:rPr>
        <w:t xml:space="preserve">We obtained a customized </w:t>
      </w:r>
      <w:r w:rsidR="00A41C88" w:rsidRPr="00657095">
        <w:rPr>
          <w:rFonts w:ascii="Times New Roman" w:hAnsi="Times New Roman" w:cs="Times New Roman"/>
          <w:color w:val="auto"/>
          <w:sz w:val="24"/>
          <w:szCs w:val="24"/>
        </w:rPr>
        <w:fldChar w:fldCharType="begin"/>
      </w:r>
      <w:r w:rsidR="00A41C88" w:rsidRPr="00657095">
        <w:rPr>
          <w:rFonts w:ascii="Times New Roman" w:hAnsi="Times New Roman" w:cs="Times New Roman"/>
          <w:color w:val="auto"/>
          <w:sz w:val="24"/>
          <w:szCs w:val="24"/>
        </w:rPr>
        <w:instrText xml:space="preserve"> ADDIN EN.CITE &lt;EndNote&gt;&lt;Cite&gt;&lt;Author&gt;Redelings&lt;/Author&gt;&lt;Year&gt;2017&lt;/Year&gt;&lt;RecNum&gt;319&lt;/RecNum&gt;&lt;DisplayText&gt;(Redelings and Holder 2017)&lt;/DisplayText&gt;&lt;record&gt;&lt;rec-number&gt;319&lt;/rec-number&gt;&lt;foreign-keys&gt;&lt;key app="EN" db-id="eazevtzdfsxexlefx585rxt5rzp59xetp5xs" timestamp="1497300803"&gt;319&lt;/key&gt;&lt;/foreign-keys&gt;&lt;ref-type name="Journal Article"&gt;17&lt;/ref-type&gt;&lt;contributors&gt;&lt;authors&gt;&lt;author&gt;Redelings, Benjamin D.&lt;/author&gt;&lt;author&gt;Holder, Mark T.&lt;/author&gt;&lt;/authors&gt;&lt;secondary-authors&gt;&lt;author&gt;Wilke, Claus&lt;/author&gt;&lt;/secondary-authors&gt;&lt;/contributors&gt;&lt;titles&gt;&lt;title&gt;A supertree pipeline for summarizing phylogenetic and taxonomic information for millions of species&lt;/title&gt;&lt;secondary-title&gt;PeerJ&lt;/secondary-title&gt;&lt;alt-title&gt;PeerJ&lt;/alt-title&gt;&lt;/titles&gt;&lt;periodical&gt;&lt;full-title&gt;PeerJ&lt;/full-title&gt;&lt;abbr-1&gt;PeerJ&lt;/abbr-1&gt;&lt;/periodical&gt;&lt;alt-periodical&gt;&lt;full-title&gt;PeerJ&lt;/full-title&gt;&lt;abbr-1&gt;PeerJ&lt;/abbr-1&gt;&lt;/alt-periodical&gt;&lt;pages&gt;e3058&lt;/pages&gt;&lt;volume&gt;5&lt;/volume&gt;&lt;keywords&gt;&lt;keyword&gt;Supertree&lt;/keyword&gt;&lt;keyword&gt;Phylogenetics&lt;/keyword&gt;&lt;keyword&gt;Taxonomy&lt;/keyword&gt;&lt;keyword&gt;Software&lt;/keyword&gt;&lt;keyword&gt;Tree of life&lt;/keyword&gt;&lt;/keywords&gt;&lt;dates&gt;&lt;year&gt;2017&lt;/year&gt;&lt;pub-dates&gt;&lt;date&gt;2017/03/01&lt;/date&gt;&lt;/pub-dates&gt;&lt;/dates&gt;&lt;isbn&gt;2167-8359&lt;/isbn&gt;&lt;urls&gt;&lt;related-urls&gt;&lt;url&gt;https://doi.org/10.7717/peerj.3058&lt;/url&gt;&lt;url&gt;https://www.ncbi.nlm.nih.gov/pmc/articles/PMC5335690/pdf/peerj-05-3058.pdf&lt;/url&gt;&lt;/related-urls&gt;&lt;/urls&gt;&lt;electronic-resource-num&gt;10.7717/peerj.3058&lt;/electronic-resource-num&gt;&lt;/record&gt;&lt;/Cite&gt;&lt;/EndNote&gt;</w:instrText>
      </w:r>
      <w:r w:rsidR="00A41C88" w:rsidRPr="00657095">
        <w:rPr>
          <w:rFonts w:ascii="Times New Roman" w:hAnsi="Times New Roman" w:cs="Times New Roman"/>
          <w:color w:val="auto"/>
          <w:sz w:val="24"/>
          <w:szCs w:val="24"/>
        </w:rPr>
        <w:fldChar w:fldCharType="separate"/>
      </w:r>
      <w:r w:rsidR="00A41C88" w:rsidRPr="00657095">
        <w:rPr>
          <w:rFonts w:ascii="Times New Roman" w:hAnsi="Times New Roman" w:cs="Times New Roman"/>
          <w:color w:val="auto"/>
          <w:sz w:val="24"/>
          <w:szCs w:val="24"/>
        </w:rPr>
        <w:t>(Redelings and Holder 2017)</w:t>
      </w:r>
      <w:r w:rsidR="00A41C88" w:rsidRPr="00657095">
        <w:rPr>
          <w:rFonts w:ascii="Times New Roman" w:hAnsi="Times New Roman" w:cs="Times New Roman"/>
          <w:color w:val="auto"/>
          <w:sz w:val="24"/>
          <w:szCs w:val="24"/>
        </w:rPr>
        <w:fldChar w:fldCharType="end"/>
      </w:r>
      <w:r w:rsidR="00A41C88"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synthetic tree </w:t>
      </w:r>
      <w:r w:rsidR="00425853" w:rsidRPr="00657095">
        <w:rPr>
          <w:rFonts w:ascii="Times New Roman" w:hAnsi="Times New Roman" w:cs="Times New Roman"/>
          <w:color w:val="auto"/>
          <w:sz w:val="24"/>
          <w:szCs w:val="24"/>
        </w:rPr>
        <w:t xml:space="preserve">(10/18/2016) </w:t>
      </w:r>
      <w:r w:rsidRPr="00657095">
        <w:rPr>
          <w:rFonts w:ascii="Times New Roman" w:hAnsi="Times New Roman" w:cs="Times New Roman"/>
          <w:color w:val="auto"/>
          <w:sz w:val="24"/>
          <w:szCs w:val="24"/>
        </w:rPr>
        <w:t xml:space="preserve">from Open Tree </w:t>
      </w:r>
      <w:r w:rsidR="0069391A" w:rsidRPr="00657095">
        <w:rPr>
          <w:rFonts w:ascii="Times New Roman" w:hAnsi="Times New Roman" w:cs="Times New Roman"/>
          <w:color w:val="auto"/>
          <w:sz w:val="24"/>
          <w:szCs w:val="24"/>
        </w:rPr>
        <w:t xml:space="preserve">limited to </w:t>
      </w:r>
      <w:r w:rsidRPr="00657095">
        <w:rPr>
          <w:rFonts w:ascii="Times New Roman" w:hAnsi="Times New Roman" w:cs="Times New Roman"/>
          <w:color w:val="auto"/>
          <w:sz w:val="24"/>
          <w:szCs w:val="24"/>
        </w:rPr>
        <w:t>Teleostei</w:t>
      </w:r>
      <w:r w:rsidR="00425853" w:rsidRPr="00657095">
        <w:rPr>
          <w:rFonts w:ascii="Times New Roman" w:hAnsi="Times New Roman" w:cs="Times New Roman"/>
          <w:color w:val="auto"/>
          <w:sz w:val="24"/>
          <w:szCs w:val="24"/>
        </w:rPr>
        <w:t xml:space="preserve"> (</w:t>
      </w:r>
      <w:r w:rsidR="00611CFB" w:rsidRPr="00657095">
        <w:rPr>
          <w:rFonts w:ascii="Times New Roman" w:hAnsi="Times New Roman" w:cs="Times New Roman"/>
          <w:color w:val="auto"/>
          <w:sz w:val="24"/>
          <w:szCs w:val="24"/>
        </w:rPr>
        <w:t>Supplementary Materials File</w:t>
      </w:r>
      <w:r w:rsidR="00425853" w:rsidRPr="00657095">
        <w:rPr>
          <w:rFonts w:ascii="Times New Roman" w:hAnsi="Times New Roman" w:cs="Times New Roman"/>
          <w:color w:val="auto"/>
          <w:sz w:val="24"/>
          <w:szCs w:val="24"/>
        </w:rPr>
        <w:t xml:space="preserve"> 1)</w:t>
      </w:r>
      <w:r w:rsidR="00CB7B12" w:rsidRPr="00657095">
        <w:rPr>
          <w:rFonts w:ascii="Times New Roman" w:eastAsiaTheme="minorEastAsia" w:hAnsi="Times New Roman" w:cs="Times New Roman"/>
          <w:color w:val="auto"/>
          <w:sz w:val="24"/>
          <w:szCs w:val="24"/>
        </w:rPr>
        <w:t>, including the curated phylogenies in the</w:t>
      </w:r>
      <w:r w:rsidR="0069391A" w:rsidRPr="00657095">
        <w:rPr>
          <w:rFonts w:ascii="Times New Roman" w:eastAsiaTheme="minorEastAsia" w:hAnsi="Times New Roman" w:cs="Times New Roman"/>
          <w:color w:val="auto"/>
          <w:sz w:val="24"/>
          <w:szCs w:val="24"/>
        </w:rPr>
        <w:t xml:space="preserve"> above</w:t>
      </w:r>
      <w:r w:rsidR="00CB7B12" w:rsidRPr="00657095">
        <w:rPr>
          <w:rFonts w:ascii="Times New Roman" w:eastAsiaTheme="minorEastAsia" w:hAnsi="Times New Roman" w:cs="Times New Roman"/>
          <w:color w:val="auto"/>
          <w:sz w:val="24"/>
          <w:szCs w:val="24"/>
        </w:rPr>
        <w:t xml:space="preserve"> Teleostei tree collection, with different run parameters (i.e., exclud</w:t>
      </w:r>
      <w:r w:rsidR="0069391A" w:rsidRPr="00657095">
        <w:rPr>
          <w:rFonts w:ascii="Times New Roman" w:eastAsiaTheme="minorEastAsia" w:hAnsi="Times New Roman" w:cs="Times New Roman"/>
          <w:color w:val="auto"/>
          <w:sz w:val="24"/>
          <w:szCs w:val="24"/>
        </w:rPr>
        <w:t>ing</w:t>
      </w:r>
      <w:r w:rsidR="00CB7B12" w:rsidRPr="00657095">
        <w:rPr>
          <w:rFonts w:ascii="Times New Roman" w:eastAsiaTheme="minorEastAsia" w:hAnsi="Times New Roman" w:cs="Times New Roman"/>
          <w:color w:val="auto"/>
          <w:sz w:val="24"/>
          <w:szCs w:val="24"/>
        </w:rPr>
        <w:t xml:space="preserve"> subspecies names and includ</w:t>
      </w:r>
      <w:r w:rsidR="0069391A" w:rsidRPr="00657095">
        <w:rPr>
          <w:rFonts w:ascii="Times New Roman" w:eastAsiaTheme="minorEastAsia" w:hAnsi="Times New Roman" w:cs="Times New Roman"/>
          <w:color w:val="auto"/>
          <w:sz w:val="24"/>
          <w:szCs w:val="24"/>
        </w:rPr>
        <w:t>ing</w:t>
      </w:r>
      <w:r w:rsidR="00CB7B12" w:rsidRPr="00657095">
        <w:rPr>
          <w:rFonts w:ascii="Times New Roman" w:eastAsiaTheme="minorEastAsia" w:hAnsi="Times New Roman" w:cs="Times New Roman"/>
          <w:color w:val="auto"/>
          <w:sz w:val="24"/>
          <w:szCs w:val="24"/>
        </w:rPr>
        <w:t xml:space="preserve"> </w:t>
      </w:r>
      <w:r w:rsidR="00CB7B12" w:rsidRPr="00657095">
        <w:rPr>
          <w:rFonts w:ascii="Times New Roman" w:eastAsiaTheme="minorEastAsia" w:hAnsi="Times New Roman" w:cs="Times New Roman"/>
          <w:i/>
          <w:color w:val="auto"/>
          <w:sz w:val="24"/>
          <w:szCs w:val="24"/>
        </w:rPr>
        <w:t xml:space="preserve">incertae sedis </w:t>
      </w:r>
      <w:r w:rsidR="00CB7B12" w:rsidRPr="00657095">
        <w:rPr>
          <w:rFonts w:ascii="Times New Roman" w:eastAsiaTheme="minorEastAsia" w:hAnsi="Times New Roman" w:cs="Times New Roman"/>
          <w:color w:val="auto"/>
          <w:sz w:val="24"/>
          <w:szCs w:val="24"/>
        </w:rPr>
        <w:t xml:space="preserve">taxa). </w:t>
      </w:r>
      <w:r w:rsidR="00BB6BFE" w:rsidRPr="00657095">
        <w:rPr>
          <w:rFonts w:ascii="Times New Roman" w:hAnsi="Times New Roman" w:cs="Times New Roman"/>
          <w:color w:val="auto"/>
          <w:sz w:val="24"/>
          <w:szCs w:val="24"/>
        </w:rPr>
        <w:t>All</w:t>
      </w:r>
      <w:r w:rsidR="00CB7B12" w:rsidRPr="00657095">
        <w:rPr>
          <w:rFonts w:ascii="Times New Roman" w:hAnsi="Times New Roman" w:cs="Times New Roman"/>
          <w:color w:val="auto"/>
          <w:sz w:val="24"/>
          <w:szCs w:val="24"/>
        </w:rPr>
        <w:t xml:space="preserve"> archive files </w:t>
      </w:r>
      <w:r w:rsidR="00BB6BFE" w:rsidRPr="00657095">
        <w:rPr>
          <w:rFonts w:ascii="Times New Roman" w:hAnsi="Times New Roman" w:cs="Times New Roman"/>
          <w:color w:val="auto"/>
          <w:sz w:val="24"/>
          <w:szCs w:val="24"/>
        </w:rPr>
        <w:t>associated with the supertree pipeline</w:t>
      </w:r>
      <w:r w:rsidR="00CB7B12" w:rsidRPr="00657095">
        <w:rPr>
          <w:rFonts w:ascii="Times New Roman" w:hAnsi="Times New Roman" w:cs="Times New Roman"/>
          <w:color w:val="auto"/>
          <w:sz w:val="24"/>
          <w:szCs w:val="24"/>
        </w:rPr>
        <w:t xml:space="preserve"> are available i</w:t>
      </w:r>
      <w:r w:rsidR="00591AFE" w:rsidRPr="00657095">
        <w:rPr>
          <w:rFonts w:ascii="Times New Roman" w:hAnsi="Times New Roman" w:cs="Times New Roman"/>
          <w:color w:val="auto"/>
          <w:sz w:val="24"/>
          <w:szCs w:val="24"/>
        </w:rPr>
        <w:t>n Supplementary Materials File 2</w:t>
      </w:r>
      <w:r w:rsidR="0080246F" w:rsidRPr="00657095">
        <w:rPr>
          <w:rFonts w:ascii="Times New Roman" w:hAnsi="Times New Roman" w:cs="Times New Roman"/>
          <w:color w:val="auto"/>
          <w:sz w:val="24"/>
          <w:szCs w:val="24"/>
        </w:rPr>
        <w:t xml:space="preserve">; see </w:t>
      </w:r>
      <w:r w:rsidR="00CB7B12" w:rsidRPr="00657095">
        <w:rPr>
          <w:rFonts w:ascii="Times New Roman" w:eastAsiaTheme="minorEastAsia" w:hAnsi="Times New Roman" w:cs="Times New Roman"/>
          <w:color w:val="auto"/>
          <w:sz w:val="24"/>
          <w:szCs w:val="24"/>
        </w:rPr>
        <w:t>Dryad data repository (</w:t>
      </w:r>
      <w:r w:rsidR="00611CFB" w:rsidRPr="00657095">
        <w:rPr>
          <w:rFonts w:ascii="Times New Roman" w:eastAsiaTheme="minorEastAsia" w:hAnsi="Times New Roman" w:cs="Times New Roman"/>
          <w:color w:val="auto"/>
          <w:sz w:val="24"/>
          <w:szCs w:val="24"/>
        </w:rPr>
        <w:t>http://dx.doi.org/10.5061/dryad.v0s27</w:t>
      </w:r>
      <w:r w:rsidR="00CB7B12" w:rsidRPr="00657095">
        <w:rPr>
          <w:rFonts w:ascii="Times New Roman" w:eastAsiaTheme="minorEastAsia" w:hAnsi="Times New Roman" w:cs="Times New Roman"/>
          <w:color w:val="auto"/>
          <w:sz w:val="24"/>
          <w:szCs w:val="24"/>
        </w:rPr>
        <w:t xml:space="preserve">). </w:t>
      </w:r>
    </w:p>
    <w:p w14:paraId="62635A44" w14:textId="77777777"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p>
    <w:p w14:paraId="188ACC0E" w14:textId="0F5EB29F" w:rsidR="001941FF" w:rsidRPr="00657095" w:rsidRDefault="001941FF" w:rsidP="009E1A96">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 xml:space="preserve">Bioinformatics Pipeline to Merge Synthetic </w:t>
      </w:r>
      <w:r w:rsidR="00596B56" w:rsidRPr="00657095">
        <w:rPr>
          <w:rFonts w:ascii="Times New Roman" w:hAnsi="Times New Roman" w:cs="Times New Roman"/>
          <w:i/>
          <w:color w:val="auto"/>
          <w:sz w:val="24"/>
          <w:szCs w:val="24"/>
        </w:rPr>
        <w:t xml:space="preserve">Morphological Supermatrix </w:t>
      </w:r>
      <w:r w:rsidR="0085691E" w:rsidRPr="00657095">
        <w:rPr>
          <w:rFonts w:ascii="Times New Roman" w:hAnsi="Times New Roman" w:cs="Times New Roman"/>
          <w:i/>
          <w:color w:val="auto"/>
          <w:sz w:val="24"/>
          <w:szCs w:val="24"/>
        </w:rPr>
        <w:t xml:space="preserve">and </w:t>
      </w:r>
      <w:r w:rsidR="00596B56" w:rsidRPr="00657095">
        <w:rPr>
          <w:rFonts w:ascii="Times New Roman" w:hAnsi="Times New Roman" w:cs="Times New Roman"/>
          <w:i/>
          <w:color w:val="auto"/>
          <w:sz w:val="24"/>
          <w:szCs w:val="24"/>
        </w:rPr>
        <w:t>Teleostei Species-level Tree</w:t>
      </w:r>
    </w:p>
    <w:p w14:paraId="1599D461" w14:textId="669C42E0"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Because of the difference</w:t>
      </w:r>
      <w:r w:rsidR="00596B56" w:rsidRPr="00657095">
        <w:rPr>
          <w:rFonts w:ascii="Times New Roman" w:hAnsi="Times New Roman" w:cs="Times New Roman"/>
          <w:color w:val="auto"/>
          <w:sz w:val="24"/>
          <w:szCs w:val="24"/>
        </w:rPr>
        <w:t>s</w:t>
      </w:r>
      <w:r w:rsidRPr="00657095">
        <w:rPr>
          <w:rFonts w:ascii="Times New Roman" w:hAnsi="Times New Roman" w:cs="Times New Roman"/>
          <w:color w:val="auto"/>
          <w:sz w:val="24"/>
          <w:szCs w:val="24"/>
        </w:rPr>
        <w:t xml:space="preserve"> between </w:t>
      </w:r>
      <w:r w:rsidR="006E024F" w:rsidRPr="00657095">
        <w:rPr>
          <w:rFonts w:ascii="Times New Roman" w:hAnsi="Times New Roman" w:cs="Times New Roman"/>
          <w:color w:val="auto"/>
          <w:sz w:val="24"/>
          <w:szCs w:val="24"/>
        </w:rPr>
        <w:t xml:space="preserve">the </w:t>
      </w:r>
      <w:r w:rsidRPr="00657095">
        <w:rPr>
          <w:rFonts w:ascii="Times New Roman" w:hAnsi="Times New Roman" w:cs="Times New Roman"/>
          <w:color w:val="auto"/>
          <w:sz w:val="24"/>
          <w:szCs w:val="24"/>
        </w:rPr>
        <w:t xml:space="preserve">Open Tree and </w:t>
      </w:r>
      <w:r w:rsidR="0090256A" w:rsidRPr="00657095">
        <w:rPr>
          <w:rFonts w:ascii="Times New Roman" w:hAnsi="Times New Roman" w:cs="Times New Roman"/>
          <w:color w:val="auto"/>
          <w:sz w:val="24"/>
          <w:szCs w:val="24"/>
        </w:rPr>
        <w:t xml:space="preserve">the </w:t>
      </w:r>
      <w:r w:rsidRPr="00657095">
        <w:rPr>
          <w:rFonts w:ascii="Times New Roman" w:hAnsi="Times New Roman" w:cs="Times New Roman"/>
          <w:color w:val="auto"/>
          <w:sz w:val="24"/>
          <w:szCs w:val="24"/>
        </w:rPr>
        <w:t>VTO taxonom</w:t>
      </w:r>
      <w:r w:rsidR="00596B56" w:rsidRPr="00657095">
        <w:rPr>
          <w:rFonts w:ascii="Times New Roman" w:hAnsi="Times New Roman" w:cs="Times New Roman"/>
          <w:color w:val="auto"/>
          <w:sz w:val="24"/>
          <w:szCs w:val="24"/>
        </w:rPr>
        <w:t>ies</w:t>
      </w:r>
      <w:r w:rsidRPr="00657095">
        <w:rPr>
          <w:rFonts w:ascii="Times New Roman" w:hAnsi="Times New Roman" w:cs="Times New Roman"/>
          <w:color w:val="auto"/>
          <w:sz w:val="24"/>
          <w:szCs w:val="24"/>
        </w:rPr>
        <w:t xml:space="preserve">, the synthetic </w:t>
      </w:r>
      <w:r w:rsidR="00596B56" w:rsidRPr="00657095">
        <w:rPr>
          <w:rFonts w:ascii="Times New Roman" w:hAnsi="Times New Roman" w:cs="Times New Roman"/>
          <w:color w:val="auto"/>
          <w:sz w:val="24"/>
          <w:szCs w:val="24"/>
        </w:rPr>
        <w:t xml:space="preserve">morphological supermatrix </w:t>
      </w:r>
      <w:r w:rsidRPr="00657095">
        <w:rPr>
          <w:rFonts w:ascii="Times New Roman" w:hAnsi="Times New Roman" w:cs="Times New Roman"/>
          <w:color w:val="auto"/>
          <w:sz w:val="24"/>
          <w:szCs w:val="24"/>
        </w:rPr>
        <w:t xml:space="preserve">from the KB required transformation to a version that can be mapped to </w:t>
      </w:r>
      <w:r w:rsidR="00596B56" w:rsidRPr="00657095">
        <w:rPr>
          <w:rFonts w:ascii="Times New Roman" w:hAnsi="Times New Roman" w:cs="Times New Roman"/>
          <w:color w:val="auto"/>
          <w:sz w:val="24"/>
          <w:szCs w:val="24"/>
        </w:rPr>
        <w:t xml:space="preserve">the </w:t>
      </w:r>
      <w:r w:rsidRPr="00657095">
        <w:rPr>
          <w:rFonts w:ascii="Times New Roman" w:hAnsi="Times New Roman" w:cs="Times New Roman"/>
          <w:color w:val="auto"/>
          <w:sz w:val="24"/>
          <w:szCs w:val="24"/>
        </w:rPr>
        <w:t>Open Tree phylogeny</w:t>
      </w:r>
      <w:r w:rsidR="00596B56" w:rsidRPr="00657095">
        <w:rPr>
          <w:rFonts w:ascii="Times New Roman" w:hAnsi="Times New Roman" w:cs="Times New Roman"/>
          <w:color w:val="auto"/>
          <w:sz w:val="24"/>
          <w:szCs w:val="24"/>
        </w:rPr>
        <w:t>. This</w:t>
      </w:r>
      <w:r w:rsidRPr="00657095">
        <w:rPr>
          <w:rFonts w:ascii="Times New Roman" w:hAnsi="Times New Roman" w:cs="Times New Roman"/>
          <w:color w:val="auto"/>
          <w:sz w:val="24"/>
          <w:szCs w:val="24"/>
        </w:rPr>
        <w:t xml:space="preserve"> was achieved by developing a bioinformatics pipeline</w:t>
      </w:r>
      <w:r w:rsidR="00596B56" w:rsidRPr="00657095">
        <w:rPr>
          <w:rFonts w:ascii="Times New Roman" w:hAnsi="Times New Roman" w:cs="Times New Roman"/>
          <w:color w:val="auto"/>
          <w:sz w:val="24"/>
          <w:szCs w:val="24"/>
        </w:rPr>
        <w:t xml:space="preserve"> (Fig. 1</w:t>
      </w:r>
      <w:r w:rsidR="00EB1201"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source code available at </w:t>
      </w:r>
      <w:r w:rsidR="00596B56" w:rsidRPr="00657095">
        <w:rPr>
          <w:rFonts w:ascii="Times New Roman" w:hAnsi="Times New Roman" w:cs="Times New Roman"/>
          <w:color w:val="auto"/>
          <w:sz w:val="24"/>
          <w:szCs w:val="24"/>
        </w:rPr>
        <w:t>https://doi.org/10.5281/zenodo.804488)</w:t>
      </w:r>
      <w:r w:rsidRPr="00657095">
        <w:rPr>
          <w:rFonts w:ascii="Times New Roman" w:hAnsi="Times New Roman" w:cs="Times New Roman"/>
          <w:color w:val="auto"/>
          <w:sz w:val="24"/>
          <w:szCs w:val="24"/>
        </w:rPr>
        <w:t xml:space="preserve">. </w:t>
      </w:r>
    </w:p>
    <w:p w14:paraId="46E6B4C9" w14:textId="535FA516" w:rsidR="00596B56" w:rsidRPr="00657095" w:rsidRDefault="00596B56" w:rsidP="00596B5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i/>
          <w:color w:val="auto"/>
          <w:sz w:val="24"/>
          <w:szCs w:val="24"/>
        </w:rPr>
        <w:t>Pre-processing the input matrix.—</w:t>
      </w:r>
      <w:r w:rsidR="003C5FA4" w:rsidRPr="00657095">
        <w:rPr>
          <w:rFonts w:ascii="Times New Roman" w:hAnsi="Times New Roman" w:cs="Times New Roman"/>
          <w:color w:val="auto"/>
          <w:sz w:val="24"/>
          <w:szCs w:val="24"/>
        </w:rPr>
        <w:t xml:space="preserve"> The input to this pipeline was</w:t>
      </w:r>
      <w:r w:rsidRPr="00657095">
        <w:rPr>
          <w:rFonts w:ascii="Times New Roman" w:hAnsi="Times New Roman" w:cs="Times New Roman"/>
          <w:color w:val="auto"/>
          <w:sz w:val="24"/>
          <w:szCs w:val="24"/>
        </w:rPr>
        <w:t xml:space="preserve"> the </w:t>
      </w:r>
      <w:r w:rsidR="003C5FA4" w:rsidRPr="00657095">
        <w:rPr>
          <w:rFonts w:ascii="Times New Roman" w:hAnsi="Times New Roman" w:cs="Times New Roman"/>
          <w:color w:val="auto"/>
          <w:sz w:val="24"/>
          <w:szCs w:val="24"/>
        </w:rPr>
        <w:t xml:space="preserve">synthetic morphological </w:t>
      </w:r>
      <w:r w:rsidRPr="00657095">
        <w:rPr>
          <w:rFonts w:ascii="Times New Roman" w:hAnsi="Times New Roman" w:cs="Times New Roman"/>
          <w:color w:val="auto"/>
          <w:sz w:val="24"/>
          <w:szCs w:val="24"/>
        </w:rPr>
        <w:t>supermatrix in NeXML format obtained from OntoTrace (Supplementary Mat</w:t>
      </w:r>
      <w:r w:rsidR="003C5FA4" w:rsidRPr="00657095">
        <w:rPr>
          <w:rFonts w:ascii="Times New Roman" w:hAnsi="Times New Roman" w:cs="Times New Roman"/>
          <w:color w:val="auto"/>
          <w:sz w:val="24"/>
          <w:szCs w:val="24"/>
        </w:rPr>
        <w:t>erials Matrix 1), which contained</w:t>
      </w:r>
      <w:r w:rsidRPr="00657095">
        <w:rPr>
          <w:rFonts w:ascii="Times New Roman" w:hAnsi="Times New Roman" w:cs="Times New Roman"/>
          <w:color w:val="auto"/>
          <w:sz w:val="24"/>
          <w:szCs w:val="24"/>
        </w:rPr>
        <w:t xml:space="preserve"> data for pectoral an</w:t>
      </w:r>
      <w:r w:rsidR="003C5FA4" w:rsidRPr="00657095">
        <w:rPr>
          <w:rFonts w:ascii="Times New Roman" w:hAnsi="Times New Roman" w:cs="Times New Roman"/>
          <w:color w:val="auto"/>
          <w:sz w:val="24"/>
          <w:szCs w:val="24"/>
        </w:rPr>
        <w:t>d pelvic fins. The first step was</w:t>
      </w:r>
      <w:r w:rsidRPr="00657095">
        <w:rPr>
          <w:rFonts w:ascii="Times New Roman" w:hAnsi="Times New Roman" w:cs="Times New Roman"/>
          <w:color w:val="auto"/>
          <w:sz w:val="24"/>
          <w:szCs w:val="24"/>
        </w:rPr>
        <w:t xml:space="preserve"> to pre-process the NeXML matrix by converting it to a tab-delimited version. This generates a pre-processed data matrix (Supplementa</w:t>
      </w:r>
      <w:r w:rsidR="003C5FA4" w:rsidRPr="00657095">
        <w:rPr>
          <w:rFonts w:ascii="Times New Roman" w:hAnsi="Times New Roman" w:cs="Times New Roman"/>
          <w:color w:val="auto"/>
          <w:sz w:val="24"/>
          <w:szCs w:val="24"/>
        </w:rPr>
        <w:t>ry Materials Matrix 2), which was</w:t>
      </w:r>
      <w:r w:rsidRPr="00657095">
        <w:rPr>
          <w:rFonts w:ascii="Times New Roman" w:hAnsi="Times New Roman" w:cs="Times New Roman"/>
          <w:color w:val="auto"/>
          <w:sz w:val="24"/>
          <w:szCs w:val="24"/>
        </w:rPr>
        <w:t xml:space="preserve"> used for the </w:t>
      </w:r>
      <w:r w:rsidR="0069391A" w:rsidRPr="00657095">
        <w:rPr>
          <w:rFonts w:ascii="Times New Roman" w:hAnsi="Times New Roman" w:cs="Times New Roman"/>
          <w:color w:val="auto"/>
          <w:sz w:val="24"/>
          <w:szCs w:val="24"/>
        </w:rPr>
        <w:t xml:space="preserve">following </w:t>
      </w:r>
      <w:r w:rsidRPr="00657095">
        <w:rPr>
          <w:rFonts w:ascii="Times New Roman" w:hAnsi="Times New Roman" w:cs="Times New Roman"/>
          <w:color w:val="auto"/>
          <w:sz w:val="24"/>
          <w:szCs w:val="24"/>
        </w:rPr>
        <w:t xml:space="preserve">steps </w:t>
      </w:r>
      <w:r w:rsidR="0069391A" w:rsidRPr="00657095">
        <w:rPr>
          <w:rFonts w:ascii="Times New Roman" w:hAnsi="Times New Roman" w:cs="Times New Roman"/>
          <w:color w:val="auto"/>
          <w:sz w:val="24"/>
          <w:szCs w:val="24"/>
        </w:rPr>
        <w:t>(Fig. 1)</w:t>
      </w:r>
      <w:r w:rsidRPr="00657095">
        <w:rPr>
          <w:rFonts w:ascii="Times New Roman" w:hAnsi="Times New Roman" w:cs="Times New Roman"/>
          <w:color w:val="auto"/>
          <w:sz w:val="24"/>
          <w:szCs w:val="24"/>
        </w:rPr>
        <w:t>.</w:t>
      </w:r>
    </w:p>
    <w:p w14:paraId="5A0FFD73" w14:textId="309C34D7" w:rsidR="00596B56" w:rsidRPr="00657095" w:rsidRDefault="00596B56" w:rsidP="00596B5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i/>
          <w:color w:val="auto"/>
          <w:sz w:val="24"/>
          <w:szCs w:val="24"/>
        </w:rPr>
        <w:t>Removal of apparent polymorphisms and conflicts.—</w:t>
      </w:r>
      <w:r w:rsidRPr="00657095">
        <w:rPr>
          <w:rFonts w:ascii="Times New Roman" w:hAnsi="Times New Roman" w:cs="Times New Roman"/>
          <w:color w:val="auto"/>
          <w:sz w:val="24"/>
          <w:szCs w:val="24"/>
        </w:rPr>
        <w:t>The matrix produced by OntoTrace enables isolation of cells with both presence and absence (represented by ‘0&amp;1’) and detailed provenance reports</w:t>
      </w:r>
      <w:r w:rsidR="003C5FA4" w:rsidRPr="00657095">
        <w:rPr>
          <w:rFonts w:ascii="Times New Roman" w:hAnsi="Times New Roman" w:cs="Times New Roman"/>
          <w:color w:val="auto"/>
          <w:sz w:val="24"/>
          <w:szCs w:val="24"/>
        </w:rPr>
        <w:t xml:space="preserve"> for all cells</w:t>
      </w:r>
      <w:r w:rsidRPr="00657095">
        <w:rPr>
          <w:rFonts w:ascii="Times New Roman" w:hAnsi="Times New Roman" w:cs="Times New Roman"/>
          <w:color w:val="auto"/>
          <w:sz w:val="24"/>
          <w:szCs w:val="24"/>
        </w:rPr>
        <w:t>. When a taxon is shown to have both presence and absence for one of the paired fins, it indicates a polymorphic condition, an apparent polymorphism, or a conflict in the data. When both presence and absence in a cell are asserted by supporting character states associated with a single source matrix (i.e., same publication) at the level of species, we consider it to be an ‘actual’ polymorphism. When this occurs at a level above species, (e.g., genus, family), where an author does not give specifics about which members of that group show presence and/or absence, we consider these to be ‘apparent’ polymorphisms. Because apparent polymorphisms are not traceable to particular species, they are of little value and were replaced with ‘?’</w:t>
      </w:r>
      <w:r w:rsidR="009304A3" w:rsidRPr="00657095">
        <w:rPr>
          <w:rFonts w:ascii="Times New Roman" w:hAnsi="Times New Roman" w:cs="Times New Roman"/>
          <w:color w:val="auto"/>
          <w:sz w:val="24"/>
          <w:szCs w:val="24"/>
        </w:rPr>
        <w:t xml:space="preserve"> (Fig. 1)</w:t>
      </w:r>
      <w:r w:rsidRPr="00657095">
        <w:rPr>
          <w:rFonts w:ascii="Times New Roman" w:hAnsi="Times New Roman" w:cs="Times New Roman"/>
          <w:color w:val="auto"/>
          <w:sz w:val="24"/>
          <w:szCs w:val="24"/>
        </w:rPr>
        <w:t>.</w:t>
      </w:r>
    </w:p>
    <w:p w14:paraId="746CAF52" w14:textId="37582929"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i/>
          <w:color w:val="auto"/>
          <w:sz w:val="24"/>
          <w:szCs w:val="24"/>
        </w:rPr>
        <w:t xml:space="preserve">Distinguishing </w:t>
      </w:r>
      <w:r w:rsidR="000D3F22" w:rsidRPr="00657095">
        <w:rPr>
          <w:rFonts w:ascii="Times New Roman" w:hAnsi="Times New Roman" w:cs="Times New Roman"/>
          <w:i/>
          <w:color w:val="auto"/>
          <w:sz w:val="24"/>
          <w:szCs w:val="24"/>
        </w:rPr>
        <w:t>i</w:t>
      </w:r>
      <w:r w:rsidRPr="00657095">
        <w:rPr>
          <w:rFonts w:ascii="Times New Roman" w:hAnsi="Times New Roman" w:cs="Times New Roman"/>
          <w:i/>
          <w:color w:val="auto"/>
          <w:sz w:val="24"/>
          <w:szCs w:val="24"/>
        </w:rPr>
        <w:t xml:space="preserve">nference vs. </w:t>
      </w:r>
      <w:r w:rsidR="000D3F22" w:rsidRPr="00657095">
        <w:rPr>
          <w:rFonts w:ascii="Times New Roman" w:hAnsi="Times New Roman" w:cs="Times New Roman"/>
          <w:i/>
          <w:color w:val="auto"/>
          <w:sz w:val="24"/>
          <w:szCs w:val="24"/>
        </w:rPr>
        <w:t>a</w:t>
      </w:r>
      <w:r w:rsidRPr="00657095">
        <w:rPr>
          <w:rFonts w:ascii="Times New Roman" w:hAnsi="Times New Roman" w:cs="Times New Roman"/>
          <w:i/>
          <w:color w:val="auto"/>
          <w:sz w:val="24"/>
          <w:szCs w:val="24"/>
        </w:rPr>
        <w:t>ssertion</w:t>
      </w:r>
      <w:r w:rsidR="00E14A92" w:rsidRPr="00657095">
        <w:rPr>
          <w:rFonts w:ascii="Times New Roman" w:hAnsi="Times New Roman" w:cs="Times New Roman"/>
          <w:i/>
          <w:color w:val="auto"/>
          <w:sz w:val="24"/>
          <w:szCs w:val="24"/>
        </w:rPr>
        <w:t>.—</w:t>
      </w:r>
      <w:r w:rsidRPr="00657095">
        <w:rPr>
          <w:rFonts w:ascii="Times New Roman" w:hAnsi="Times New Roman" w:cs="Times New Roman"/>
          <w:color w:val="auto"/>
          <w:sz w:val="24"/>
          <w:szCs w:val="24"/>
        </w:rPr>
        <w:t xml:space="preserve">The states of ‘presence’ (1) or ‘absence’ (0) of the pectoral or pelvic fin in the matrix may result from direct assertion, inference, or both. </w:t>
      </w:r>
      <w:r w:rsidR="00FA3009" w:rsidRPr="00657095">
        <w:rPr>
          <w:rFonts w:ascii="Times New Roman" w:hAnsi="Times New Roman" w:cs="Times New Roman"/>
          <w:color w:val="auto"/>
          <w:sz w:val="24"/>
          <w:szCs w:val="24"/>
        </w:rPr>
        <w:t xml:space="preserve">These were </w:t>
      </w:r>
      <w:r w:rsidRPr="00657095">
        <w:rPr>
          <w:rFonts w:ascii="Times New Roman" w:hAnsi="Times New Roman" w:cs="Times New Roman"/>
          <w:color w:val="auto"/>
          <w:sz w:val="24"/>
          <w:szCs w:val="24"/>
        </w:rPr>
        <w:t xml:space="preserve">distinguished through an algorithm that used the associated metadata within the </w:t>
      </w:r>
      <w:r w:rsidR="000D76BE" w:rsidRPr="00657095">
        <w:rPr>
          <w:rFonts w:ascii="Times New Roman" w:hAnsi="Times New Roman" w:cs="Times New Roman"/>
          <w:color w:val="auto"/>
          <w:sz w:val="24"/>
          <w:szCs w:val="24"/>
        </w:rPr>
        <w:t>synthetic morphological supermatrix</w:t>
      </w:r>
      <w:r w:rsidRPr="00657095">
        <w:rPr>
          <w:rFonts w:ascii="Times New Roman" w:hAnsi="Times New Roman" w:cs="Times New Roman"/>
          <w:color w:val="auto"/>
          <w:sz w:val="24"/>
          <w:szCs w:val="24"/>
        </w:rPr>
        <w:t xml:space="preserve"> (</w:t>
      </w:r>
      <w:r w:rsidR="003F36B7" w:rsidRPr="00657095">
        <w:rPr>
          <w:rFonts w:ascii="Times New Roman" w:hAnsi="Times New Roman" w:cs="Times New Roman"/>
          <w:color w:val="auto"/>
          <w:sz w:val="24"/>
          <w:szCs w:val="24"/>
        </w:rPr>
        <w:t>Supplementary Materials Matrix 1</w:t>
      </w:r>
      <w:r w:rsidRPr="00657095">
        <w:rPr>
          <w:rFonts w:ascii="Times New Roman" w:hAnsi="Times New Roman" w:cs="Times New Roman"/>
          <w:color w:val="auto"/>
          <w:sz w:val="24"/>
          <w:szCs w:val="24"/>
        </w:rPr>
        <w:t xml:space="preserve">), which </w:t>
      </w:r>
      <w:r w:rsidR="00FA3009" w:rsidRPr="00657095">
        <w:rPr>
          <w:rFonts w:ascii="Times New Roman" w:hAnsi="Times New Roman" w:cs="Times New Roman"/>
          <w:color w:val="auto"/>
          <w:sz w:val="24"/>
          <w:szCs w:val="24"/>
        </w:rPr>
        <w:t xml:space="preserve">identifies </w:t>
      </w:r>
      <w:r w:rsidRPr="00657095">
        <w:rPr>
          <w:rFonts w:ascii="Times New Roman" w:hAnsi="Times New Roman" w:cs="Times New Roman"/>
          <w:color w:val="auto"/>
          <w:sz w:val="24"/>
          <w:szCs w:val="24"/>
        </w:rPr>
        <w:t xml:space="preserve">whether a character state comes from an author assertion, or inference. </w:t>
      </w:r>
      <w:r w:rsidR="000856FB" w:rsidRPr="00657095">
        <w:rPr>
          <w:rFonts w:ascii="Times New Roman" w:hAnsi="Times New Roman" w:cs="Times New Roman"/>
          <w:color w:val="auto"/>
          <w:sz w:val="24"/>
          <w:szCs w:val="24"/>
        </w:rPr>
        <w:t xml:space="preserve">The pre-processed </w:t>
      </w:r>
      <w:r w:rsidR="005114F2" w:rsidRPr="00657095">
        <w:rPr>
          <w:rFonts w:ascii="Times New Roman" w:hAnsi="Times New Roman" w:cs="Times New Roman"/>
          <w:color w:val="auto"/>
          <w:sz w:val="24"/>
          <w:szCs w:val="24"/>
        </w:rPr>
        <w:t>data</w:t>
      </w:r>
      <w:r w:rsidRPr="00657095">
        <w:rPr>
          <w:rFonts w:ascii="Times New Roman" w:hAnsi="Times New Roman" w:cs="Times New Roman"/>
          <w:color w:val="auto"/>
          <w:sz w:val="24"/>
          <w:szCs w:val="24"/>
        </w:rPr>
        <w:t xml:space="preserve"> matrix</w:t>
      </w:r>
      <w:r w:rsidR="005114F2" w:rsidRPr="00657095">
        <w:rPr>
          <w:rFonts w:ascii="Times New Roman" w:hAnsi="Times New Roman" w:cs="Times New Roman"/>
          <w:color w:val="auto"/>
          <w:sz w:val="24"/>
          <w:szCs w:val="24"/>
        </w:rPr>
        <w:t xml:space="preserve"> (</w:t>
      </w:r>
      <w:r w:rsidR="003F36B7" w:rsidRPr="00657095">
        <w:rPr>
          <w:rFonts w:ascii="Times New Roman" w:hAnsi="Times New Roman" w:cs="Times New Roman"/>
          <w:color w:val="auto"/>
          <w:sz w:val="24"/>
          <w:szCs w:val="24"/>
        </w:rPr>
        <w:t>Supplementary Materials Matrix 2</w:t>
      </w:r>
      <w:r w:rsidR="005114F2" w:rsidRPr="00657095">
        <w:rPr>
          <w:rFonts w:ascii="Times New Roman" w:hAnsi="Times New Roman" w:cs="Times New Roman"/>
          <w:color w:val="auto"/>
          <w:sz w:val="24"/>
          <w:szCs w:val="24"/>
        </w:rPr>
        <w:t xml:space="preserve">) </w:t>
      </w:r>
      <w:r w:rsidR="000856FB" w:rsidRPr="00657095">
        <w:rPr>
          <w:rFonts w:ascii="Times New Roman" w:hAnsi="Times New Roman" w:cs="Times New Roman"/>
          <w:color w:val="auto"/>
          <w:sz w:val="24"/>
          <w:szCs w:val="24"/>
        </w:rPr>
        <w:t xml:space="preserve">was </w:t>
      </w:r>
      <w:r w:rsidR="00EC7E58" w:rsidRPr="00657095">
        <w:rPr>
          <w:rFonts w:ascii="Times New Roman" w:hAnsi="Times New Roman" w:cs="Times New Roman"/>
          <w:color w:val="auto"/>
          <w:sz w:val="24"/>
          <w:szCs w:val="24"/>
        </w:rPr>
        <w:t>modified</w:t>
      </w:r>
      <w:r w:rsidR="000856FB" w:rsidRPr="00657095">
        <w:rPr>
          <w:rFonts w:ascii="Times New Roman" w:hAnsi="Times New Roman" w:cs="Times New Roman"/>
          <w:color w:val="auto"/>
          <w:sz w:val="24"/>
          <w:szCs w:val="24"/>
        </w:rPr>
        <w:t xml:space="preserve"> </w:t>
      </w:r>
      <w:r w:rsidR="005114F2" w:rsidRPr="00657095">
        <w:rPr>
          <w:rFonts w:ascii="Times New Roman" w:hAnsi="Times New Roman" w:cs="Times New Roman"/>
          <w:color w:val="auto"/>
          <w:sz w:val="24"/>
          <w:szCs w:val="24"/>
        </w:rPr>
        <w:t>to</w:t>
      </w:r>
      <w:r w:rsidRPr="00657095">
        <w:rPr>
          <w:rFonts w:ascii="Times New Roman" w:hAnsi="Times New Roman" w:cs="Times New Roman"/>
          <w:color w:val="auto"/>
          <w:sz w:val="24"/>
          <w:szCs w:val="24"/>
        </w:rPr>
        <w:t xml:space="preserve"> distinguish between these states for the purpose of </w:t>
      </w:r>
      <w:r w:rsidR="000856FB" w:rsidRPr="00657095">
        <w:rPr>
          <w:rFonts w:ascii="Times New Roman" w:hAnsi="Times New Roman" w:cs="Times New Roman"/>
          <w:color w:val="auto"/>
          <w:sz w:val="24"/>
          <w:szCs w:val="24"/>
        </w:rPr>
        <w:t xml:space="preserve">generating statistics based on data coming from assertions </w:t>
      </w:r>
      <w:r w:rsidR="00D723BB" w:rsidRPr="00657095">
        <w:rPr>
          <w:rFonts w:ascii="Times New Roman" w:hAnsi="Times New Roman" w:cs="Times New Roman"/>
          <w:i/>
          <w:color w:val="auto"/>
          <w:sz w:val="24"/>
          <w:szCs w:val="24"/>
        </w:rPr>
        <w:t>vs.</w:t>
      </w:r>
      <w:r w:rsidR="000856FB" w:rsidRPr="00657095">
        <w:rPr>
          <w:rFonts w:ascii="Times New Roman" w:hAnsi="Times New Roman" w:cs="Times New Roman"/>
          <w:color w:val="auto"/>
          <w:sz w:val="24"/>
          <w:szCs w:val="24"/>
        </w:rPr>
        <w:t xml:space="preserve"> inference</w:t>
      </w:r>
      <w:r w:rsidR="009304A3" w:rsidRPr="00657095">
        <w:rPr>
          <w:rFonts w:ascii="Times New Roman" w:hAnsi="Times New Roman" w:cs="Times New Roman"/>
          <w:color w:val="auto"/>
          <w:sz w:val="24"/>
          <w:szCs w:val="24"/>
        </w:rPr>
        <w:t xml:space="preserve"> (Fig. 1)</w:t>
      </w:r>
      <w:r w:rsidRPr="00657095">
        <w:rPr>
          <w:rFonts w:ascii="Times New Roman" w:hAnsi="Times New Roman" w:cs="Times New Roman"/>
          <w:color w:val="auto"/>
          <w:sz w:val="24"/>
          <w:szCs w:val="24"/>
        </w:rPr>
        <w:t>. When a character state is based on a direct author assertion, even if also based on inference, this cell was considered to be asserted, and coded as ‘1’ for asserted presence or ‘0’ for asserted absence. Only those cells that did not contain an author</w:t>
      </w:r>
      <w:r w:rsidR="00825A2A"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supported </w:t>
      </w:r>
      <w:r w:rsidR="003F668A" w:rsidRPr="00657095">
        <w:rPr>
          <w:rFonts w:ascii="Times New Roman" w:hAnsi="Times New Roman" w:cs="Times New Roman"/>
          <w:color w:val="auto"/>
          <w:sz w:val="24"/>
          <w:szCs w:val="24"/>
        </w:rPr>
        <w:t>assertion</w:t>
      </w:r>
      <w:r w:rsidRPr="00657095">
        <w:rPr>
          <w:rFonts w:ascii="Times New Roman" w:hAnsi="Times New Roman" w:cs="Times New Roman"/>
          <w:color w:val="auto"/>
          <w:sz w:val="24"/>
          <w:szCs w:val="24"/>
        </w:rPr>
        <w:t xml:space="preserve"> were counted as inferred and represented as a ‘2’ in the matrix. </w:t>
      </w:r>
      <w:r w:rsidR="00825A2A" w:rsidRPr="00657095">
        <w:rPr>
          <w:rFonts w:ascii="Times New Roman" w:hAnsi="Times New Roman" w:cs="Times New Roman"/>
          <w:color w:val="auto"/>
          <w:sz w:val="24"/>
          <w:szCs w:val="24"/>
        </w:rPr>
        <w:t xml:space="preserve">Because </w:t>
      </w:r>
      <w:r w:rsidRPr="00657095">
        <w:rPr>
          <w:rFonts w:ascii="Times New Roman" w:hAnsi="Times New Roman" w:cs="Times New Roman"/>
          <w:color w:val="auto"/>
          <w:sz w:val="24"/>
          <w:szCs w:val="24"/>
        </w:rPr>
        <w:t xml:space="preserve">there were no instances of only inferred absence, it was not necessary to create an alternative state for this in the matrix. </w:t>
      </w:r>
    </w:p>
    <w:p w14:paraId="3D8C40A8" w14:textId="541B1CE5"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i/>
          <w:color w:val="auto"/>
          <w:sz w:val="24"/>
          <w:szCs w:val="24"/>
        </w:rPr>
        <w:t xml:space="preserve">Data </w:t>
      </w:r>
      <w:r w:rsidR="000D3F22" w:rsidRPr="00657095">
        <w:rPr>
          <w:rFonts w:ascii="Times New Roman" w:hAnsi="Times New Roman" w:cs="Times New Roman"/>
          <w:i/>
          <w:color w:val="auto"/>
          <w:sz w:val="24"/>
          <w:szCs w:val="24"/>
        </w:rPr>
        <w:t>p</w:t>
      </w:r>
      <w:r w:rsidRPr="00657095">
        <w:rPr>
          <w:rFonts w:ascii="Times New Roman" w:hAnsi="Times New Roman" w:cs="Times New Roman"/>
          <w:i/>
          <w:color w:val="auto"/>
          <w:sz w:val="24"/>
          <w:szCs w:val="24"/>
        </w:rPr>
        <w:t>ropagation</w:t>
      </w:r>
      <w:r w:rsidR="00E14A92" w:rsidRPr="00657095">
        <w:rPr>
          <w:rFonts w:ascii="Times New Roman" w:hAnsi="Times New Roman" w:cs="Times New Roman"/>
          <w:i/>
          <w:color w:val="auto"/>
          <w:sz w:val="24"/>
          <w:szCs w:val="24"/>
        </w:rPr>
        <w:t>.—</w:t>
      </w:r>
      <w:bookmarkStart w:id="4" w:name="_3zq8tu3qqgia" w:colFirst="0" w:colLast="0"/>
      <w:bookmarkStart w:id="5" w:name="_5qxs9ybrwad1" w:colFirst="0" w:colLast="0"/>
      <w:bookmarkEnd w:id="4"/>
      <w:bookmarkEnd w:id="5"/>
      <w:r w:rsidR="00057DC4" w:rsidRPr="00657095">
        <w:rPr>
          <w:rFonts w:ascii="Times New Roman" w:hAnsi="Times New Roman" w:cs="Times New Roman"/>
          <w:color w:val="auto"/>
          <w:sz w:val="24"/>
          <w:szCs w:val="24"/>
        </w:rPr>
        <w:t xml:space="preserve">The </w:t>
      </w:r>
      <w:r w:rsidR="00385FF2" w:rsidRPr="00657095">
        <w:rPr>
          <w:rFonts w:ascii="Times New Roman" w:hAnsi="Times New Roman" w:cs="Times New Roman"/>
          <w:color w:val="auto"/>
          <w:sz w:val="24"/>
          <w:szCs w:val="24"/>
        </w:rPr>
        <w:t>pre-processed data matrix</w:t>
      </w:r>
      <w:r w:rsidRPr="00657095">
        <w:rPr>
          <w:rFonts w:ascii="Times New Roman" w:hAnsi="Times New Roman" w:cs="Times New Roman"/>
          <w:color w:val="auto"/>
          <w:sz w:val="24"/>
          <w:szCs w:val="24"/>
        </w:rPr>
        <w:t xml:space="preserve"> (</w:t>
      </w:r>
      <w:r w:rsidR="003F36B7" w:rsidRPr="00657095">
        <w:rPr>
          <w:rFonts w:ascii="Times New Roman" w:hAnsi="Times New Roman" w:cs="Times New Roman"/>
          <w:color w:val="auto"/>
          <w:sz w:val="24"/>
          <w:szCs w:val="24"/>
        </w:rPr>
        <w:t>Supplementary Materials Matrix 2</w:t>
      </w:r>
      <w:r w:rsidRPr="00657095">
        <w:rPr>
          <w:rFonts w:ascii="Times New Roman" w:hAnsi="Times New Roman" w:cs="Times New Roman"/>
          <w:color w:val="auto"/>
          <w:sz w:val="24"/>
          <w:szCs w:val="24"/>
        </w:rPr>
        <w:t>) included a substantial number of character states above the species</w:t>
      </w:r>
      <w:r w:rsidR="00271ED9" w:rsidRPr="00657095">
        <w:rPr>
          <w:rFonts w:ascii="Times New Roman" w:hAnsi="Times New Roman" w:cs="Times New Roman"/>
          <w:color w:val="auto"/>
          <w:sz w:val="24"/>
          <w:szCs w:val="24"/>
        </w:rPr>
        <w:t xml:space="preserve"> level</w:t>
      </w:r>
      <w:r w:rsidRPr="00657095">
        <w:rPr>
          <w:rFonts w:ascii="Times New Roman" w:hAnsi="Times New Roman" w:cs="Times New Roman"/>
          <w:color w:val="auto"/>
          <w:sz w:val="24"/>
          <w:szCs w:val="24"/>
        </w:rPr>
        <w:t>. These data</w:t>
      </w:r>
      <w:r w:rsidR="00823F4F" w:rsidRPr="00657095">
        <w:rPr>
          <w:rFonts w:ascii="Times New Roman" w:hAnsi="Times New Roman" w:cs="Times New Roman"/>
          <w:color w:val="auto"/>
          <w:sz w:val="24"/>
          <w:szCs w:val="24"/>
        </w:rPr>
        <w:t>, if used as ancestral states,</w:t>
      </w:r>
      <w:r w:rsidRPr="00657095">
        <w:rPr>
          <w:rFonts w:ascii="Times New Roman" w:hAnsi="Times New Roman" w:cs="Times New Roman"/>
          <w:color w:val="auto"/>
          <w:sz w:val="24"/>
          <w:szCs w:val="24"/>
        </w:rPr>
        <w:t xml:space="preserve"> could potentially enable a more accurate assessment of position and frequency of character state change. </w:t>
      </w:r>
      <w:r w:rsidR="00057DC4" w:rsidRPr="00657095">
        <w:rPr>
          <w:rFonts w:ascii="Times New Roman" w:hAnsi="Times New Roman" w:cs="Times New Roman"/>
          <w:color w:val="auto"/>
          <w:sz w:val="24"/>
          <w:szCs w:val="24"/>
        </w:rPr>
        <w:t>D</w:t>
      </w:r>
      <w:r w:rsidRPr="00657095">
        <w:rPr>
          <w:rFonts w:ascii="Times New Roman" w:hAnsi="Times New Roman" w:cs="Times New Roman"/>
          <w:color w:val="auto"/>
          <w:sz w:val="24"/>
          <w:szCs w:val="24"/>
        </w:rPr>
        <w:t>ata at higher-level internal nodes</w:t>
      </w:r>
      <w:r w:rsidR="00057DC4" w:rsidRPr="00657095">
        <w:rPr>
          <w:rFonts w:ascii="Times New Roman" w:hAnsi="Times New Roman" w:cs="Times New Roman"/>
          <w:color w:val="auto"/>
          <w:sz w:val="24"/>
          <w:szCs w:val="24"/>
        </w:rPr>
        <w:t>, however,</w:t>
      </w:r>
      <w:r w:rsidRPr="00657095">
        <w:rPr>
          <w:rFonts w:ascii="Times New Roman" w:hAnsi="Times New Roman" w:cs="Times New Roman"/>
          <w:color w:val="auto"/>
          <w:sz w:val="24"/>
          <w:szCs w:val="24"/>
        </w:rPr>
        <w:t xml:space="preserve"> are not considered when using current tools for ancestral state reconstruction without a workaround that requires manual editing, which is not feasible for large-scale data. For example, the R package PhyTools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&lt;EndNote&gt;&lt;Cite&gt;&lt;Author&gt;Revell&lt;/Author&gt;&lt;Year&gt;2012&lt;/Year&gt;&lt;RecNum&gt;26&lt;/RecNum&gt;&lt;DisplayText&gt;(Revell 2012)&lt;/DisplayText&gt;&lt;record&gt;&lt;rec-number&gt;26&lt;/rec-number&gt;&lt;foreign-keys&gt;&lt;key app="EN" db-id="eazevtzdfsxexlefx585rxt5rzp59xetp5xs" timestamp="0"&gt;26&lt;/key&gt;&lt;/foreign-keys&gt;&lt;ref-type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Evolution&lt;/full-title&gt;&lt;abbr-1&gt;Methods Ecol. Evol.&lt;/abbr-1&gt;&lt;/periodical&gt;&lt;pages&gt;217-223&lt;/pages&gt;&lt;volume&gt;3&lt;/volume&gt;&lt;number&gt;2&lt;/number&gt;&lt;dates&gt;&lt;year&gt;2012&lt;/year&gt;&lt;/dates&gt;&lt;isbn&gt;2041210X&lt;/isbn&gt;&lt;urls&gt;&lt;/urls&gt;&lt;electronic-resource-num&gt;10.1111/j.2041-210X.2011.00169.x&lt;/electronic-resource-num&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(Revell 2012)</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has not implemented the ability to do reconstruction </w:t>
      </w:r>
      <w:r w:rsidR="00764454" w:rsidRPr="00657095">
        <w:rPr>
          <w:rFonts w:ascii="Times New Roman" w:hAnsi="Times New Roman" w:cs="Times New Roman"/>
          <w:color w:val="auto"/>
          <w:sz w:val="24"/>
          <w:szCs w:val="24"/>
        </w:rPr>
        <w:t xml:space="preserve">using data at </w:t>
      </w:r>
      <w:r w:rsidRPr="00657095">
        <w:rPr>
          <w:rFonts w:ascii="Times New Roman" w:hAnsi="Times New Roman" w:cs="Times New Roman"/>
          <w:color w:val="auto"/>
          <w:sz w:val="24"/>
          <w:szCs w:val="24"/>
        </w:rPr>
        <w:t xml:space="preserve">internal nodes (pers. comm. Liam Revell, 6/6/15), but it has developed a workaround method, which was not feasible at this scale. </w:t>
      </w:r>
      <w:bookmarkStart w:id="6" w:name="_da0v7g91kpi3" w:colFirst="0" w:colLast="0"/>
      <w:bookmarkEnd w:id="6"/>
      <w:r w:rsidRPr="00657095">
        <w:rPr>
          <w:rFonts w:ascii="Times New Roman" w:hAnsi="Times New Roman" w:cs="Times New Roman"/>
          <w:color w:val="auto"/>
          <w:sz w:val="24"/>
          <w:szCs w:val="24"/>
        </w:rPr>
        <w:t xml:space="preserve">Thus, an algorithm </w:t>
      </w:r>
      <w:r w:rsidR="00385FF2" w:rsidRPr="00657095">
        <w:rPr>
          <w:rFonts w:ascii="Times New Roman" w:hAnsi="Times New Roman" w:cs="Times New Roman"/>
          <w:color w:val="auto"/>
          <w:sz w:val="24"/>
          <w:szCs w:val="24"/>
        </w:rPr>
        <w:t xml:space="preserve">was developed </w:t>
      </w:r>
      <w:r w:rsidR="007B048A" w:rsidRPr="00657095">
        <w:rPr>
          <w:rFonts w:ascii="Times New Roman" w:hAnsi="Times New Roman" w:cs="Times New Roman"/>
          <w:color w:val="auto"/>
          <w:sz w:val="24"/>
          <w:szCs w:val="24"/>
        </w:rPr>
        <w:t xml:space="preserve">and applied </w:t>
      </w:r>
      <w:r w:rsidRPr="00657095">
        <w:rPr>
          <w:rFonts w:ascii="Times New Roman" w:hAnsi="Times New Roman" w:cs="Times New Roman"/>
          <w:color w:val="auto"/>
          <w:sz w:val="24"/>
          <w:szCs w:val="24"/>
        </w:rPr>
        <w:t>to propagate the data of internal taxa at genus and family levels to their species-level descendants based on</w:t>
      </w:r>
      <w:r w:rsidR="00944358" w:rsidRPr="00657095">
        <w:rPr>
          <w:rFonts w:ascii="Times New Roman" w:hAnsi="Times New Roman" w:cs="Times New Roman"/>
          <w:color w:val="auto"/>
          <w:sz w:val="24"/>
          <w:szCs w:val="24"/>
        </w:rPr>
        <w:t xml:space="preserve"> the</w:t>
      </w:r>
      <w:r w:rsidRPr="00657095">
        <w:rPr>
          <w:rFonts w:ascii="Times New Roman" w:hAnsi="Times New Roman" w:cs="Times New Roman"/>
          <w:color w:val="auto"/>
          <w:sz w:val="24"/>
          <w:szCs w:val="24"/>
        </w:rPr>
        <w:t xml:space="preserve"> VTO</w:t>
      </w:r>
      <w:r w:rsidR="007B048A" w:rsidRPr="00657095">
        <w:rPr>
          <w:rFonts w:ascii="Times New Roman" w:hAnsi="Times New Roman" w:cs="Times New Roman"/>
          <w:color w:val="auto"/>
          <w:sz w:val="24"/>
          <w:szCs w:val="24"/>
        </w:rPr>
        <w:t xml:space="preserve"> (Fig. 1)</w:t>
      </w:r>
      <w:r w:rsidRPr="00657095">
        <w:rPr>
          <w:rFonts w:ascii="Times New Roman" w:hAnsi="Times New Roman" w:cs="Times New Roman"/>
          <w:color w:val="auto"/>
          <w:sz w:val="24"/>
          <w:szCs w:val="24"/>
        </w:rPr>
        <w:t xml:space="preserve">. </w:t>
      </w:r>
      <w:r w:rsidR="00057DC4" w:rsidRPr="00657095">
        <w:rPr>
          <w:rFonts w:ascii="Times New Roman" w:hAnsi="Times New Roman" w:cs="Times New Roman"/>
          <w:color w:val="auto"/>
          <w:sz w:val="24"/>
          <w:szCs w:val="24"/>
        </w:rPr>
        <w:t xml:space="preserve">Taxonomic levels above family were not considered for propagation. </w:t>
      </w:r>
      <w:r w:rsidRPr="00657095">
        <w:rPr>
          <w:rFonts w:ascii="Times New Roman" w:hAnsi="Times New Roman" w:cs="Times New Roman"/>
          <w:color w:val="auto"/>
          <w:sz w:val="24"/>
          <w:szCs w:val="24"/>
        </w:rPr>
        <w:t>Existing species-level data (asserted or inferred) were not modified</w:t>
      </w:r>
      <w:r w:rsidR="00335457"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i.e., propagated data </w:t>
      </w:r>
      <w:r w:rsidR="00405C10" w:rsidRPr="00657095">
        <w:rPr>
          <w:rFonts w:ascii="Times New Roman" w:hAnsi="Times New Roman" w:cs="Times New Roman"/>
          <w:color w:val="auto"/>
          <w:sz w:val="24"/>
          <w:szCs w:val="24"/>
        </w:rPr>
        <w:t>never</w:t>
      </w:r>
      <w:r w:rsidRPr="00657095">
        <w:rPr>
          <w:rFonts w:ascii="Times New Roman" w:hAnsi="Times New Roman" w:cs="Times New Roman"/>
          <w:color w:val="auto"/>
          <w:sz w:val="24"/>
          <w:szCs w:val="24"/>
        </w:rPr>
        <w:t xml:space="preserve"> replace</w:t>
      </w:r>
      <w:r w:rsidR="00405C10" w:rsidRPr="00657095">
        <w:rPr>
          <w:rFonts w:ascii="Times New Roman" w:hAnsi="Times New Roman" w:cs="Times New Roman"/>
          <w:color w:val="auto"/>
          <w:sz w:val="24"/>
          <w:szCs w:val="24"/>
        </w:rPr>
        <w:t>d</w:t>
      </w:r>
      <w:r w:rsidRPr="00657095">
        <w:rPr>
          <w:rFonts w:ascii="Times New Roman" w:hAnsi="Times New Roman" w:cs="Times New Roman"/>
          <w:color w:val="auto"/>
          <w:sz w:val="24"/>
          <w:szCs w:val="24"/>
        </w:rPr>
        <w:t xml:space="preserve"> species-level data. </w:t>
      </w:r>
      <w:ins w:id="7" w:author="Mabee Paula" w:date="2017-08-11T11:34:00Z">
        <w:r w:rsidR="004E615D">
          <w:rPr>
            <w:rFonts w:ascii="Times New Roman" w:hAnsi="Times New Roman" w:cs="Times New Roman"/>
            <w:color w:val="auto"/>
            <w:sz w:val="24"/>
            <w:szCs w:val="24"/>
          </w:rPr>
          <w:t xml:space="preserve">Data at the genus was propagated first, but if no data were present at the genus level, it was propagated from the family level.  </w:t>
        </w:r>
      </w:ins>
      <w:bookmarkStart w:id="8" w:name="_GoBack"/>
      <w:bookmarkEnd w:id="8"/>
      <w:r w:rsidRPr="00657095">
        <w:rPr>
          <w:rFonts w:ascii="Times New Roman" w:hAnsi="Times New Roman" w:cs="Times New Roman"/>
          <w:color w:val="auto"/>
          <w:sz w:val="24"/>
          <w:szCs w:val="24"/>
        </w:rPr>
        <w:t xml:space="preserve">Species in </w:t>
      </w:r>
      <w:r w:rsidR="0090256A" w:rsidRPr="00657095">
        <w:rPr>
          <w:rFonts w:ascii="Times New Roman" w:hAnsi="Times New Roman" w:cs="Times New Roman"/>
          <w:color w:val="auto"/>
          <w:sz w:val="24"/>
          <w:szCs w:val="24"/>
        </w:rPr>
        <w:t xml:space="preserve">the </w:t>
      </w:r>
      <w:r w:rsidRPr="00657095">
        <w:rPr>
          <w:rFonts w:ascii="Times New Roman" w:hAnsi="Times New Roman" w:cs="Times New Roman"/>
          <w:color w:val="auto"/>
          <w:sz w:val="24"/>
          <w:szCs w:val="24"/>
        </w:rPr>
        <w:t>VTO previously lacking data were thus automatically added to the data matrix with the propagated data. During the propagation</w:t>
      </w:r>
      <w:r w:rsidR="00057DC4" w:rsidRPr="00657095">
        <w:rPr>
          <w:rFonts w:ascii="Times New Roman" w:hAnsi="Times New Roman" w:cs="Times New Roman"/>
          <w:color w:val="auto"/>
          <w:sz w:val="24"/>
          <w:szCs w:val="24"/>
        </w:rPr>
        <w:t xml:space="preserve"> process</w:t>
      </w:r>
      <w:r w:rsidRPr="00657095">
        <w:rPr>
          <w:rFonts w:ascii="Times New Roman" w:hAnsi="Times New Roman" w:cs="Times New Roman"/>
          <w:color w:val="auto"/>
          <w:sz w:val="24"/>
          <w:szCs w:val="24"/>
        </w:rPr>
        <w:t>, all higher-level taxa were removed from the matrix, and the propagated matrix (</w:t>
      </w:r>
      <w:r w:rsidR="003F36B7" w:rsidRPr="00657095">
        <w:rPr>
          <w:rFonts w:ascii="Times New Roman" w:hAnsi="Times New Roman" w:cs="Times New Roman"/>
          <w:color w:val="auto"/>
          <w:sz w:val="24"/>
          <w:szCs w:val="24"/>
        </w:rPr>
        <w:t>Supplementary Materials Matrix 3</w:t>
      </w:r>
      <w:r w:rsidRPr="00657095">
        <w:rPr>
          <w:rFonts w:ascii="Times New Roman" w:hAnsi="Times New Roman" w:cs="Times New Roman"/>
          <w:color w:val="auto"/>
          <w:sz w:val="24"/>
          <w:szCs w:val="24"/>
        </w:rPr>
        <w:t>) contain</w:t>
      </w:r>
      <w:r w:rsidR="00057DC4" w:rsidRPr="00657095">
        <w:rPr>
          <w:rFonts w:ascii="Times New Roman" w:hAnsi="Times New Roman" w:cs="Times New Roman"/>
          <w:color w:val="auto"/>
          <w:sz w:val="24"/>
          <w:szCs w:val="24"/>
        </w:rPr>
        <w:t>ed</w:t>
      </w:r>
      <w:r w:rsidR="00EB1201"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data </w:t>
      </w:r>
      <w:r w:rsidR="00AB5C11" w:rsidRPr="00657095">
        <w:rPr>
          <w:rFonts w:ascii="Times New Roman" w:hAnsi="Times New Roman" w:cs="Times New Roman"/>
          <w:color w:val="auto"/>
          <w:sz w:val="24"/>
          <w:szCs w:val="24"/>
        </w:rPr>
        <w:t xml:space="preserve">only </w:t>
      </w:r>
      <w:r w:rsidR="00696986" w:rsidRPr="00657095">
        <w:rPr>
          <w:rFonts w:ascii="Times New Roman" w:hAnsi="Times New Roman" w:cs="Times New Roman"/>
          <w:color w:val="auto"/>
          <w:sz w:val="24"/>
          <w:szCs w:val="24"/>
        </w:rPr>
        <w:t xml:space="preserve">at the </w:t>
      </w:r>
      <w:r w:rsidRPr="00657095">
        <w:rPr>
          <w:rFonts w:ascii="Times New Roman" w:hAnsi="Times New Roman" w:cs="Times New Roman"/>
          <w:color w:val="auto"/>
          <w:sz w:val="24"/>
          <w:szCs w:val="24"/>
        </w:rPr>
        <w:t>species</w:t>
      </w:r>
      <w:r w:rsidR="00271ED9" w:rsidRPr="00657095">
        <w:rPr>
          <w:rFonts w:ascii="Times New Roman" w:hAnsi="Times New Roman" w:cs="Times New Roman"/>
          <w:color w:val="auto"/>
          <w:sz w:val="24"/>
          <w:szCs w:val="24"/>
        </w:rPr>
        <w:t xml:space="preserve"> level</w:t>
      </w:r>
      <w:r w:rsidRPr="00657095">
        <w:rPr>
          <w:rFonts w:ascii="Times New Roman" w:hAnsi="Times New Roman" w:cs="Times New Roman"/>
          <w:color w:val="auto"/>
          <w:sz w:val="24"/>
          <w:szCs w:val="24"/>
        </w:rPr>
        <w:t>.</w:t>
      </w:r>
    </w:p>
    <w:p w14:paraId="37FC3051" w14:textId="24496AA3"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i/>
          <w:color w:val="auto"/>
          <w:sz w:val="24"/>
          <w:szCs w:val="24"/>
        </w:rPr>
        <w:t xml:space="preserve">Reconciliation of </w:t>
      </w:r>
      <w:r w:rsidR="000D3F22" w:rsidRPr="00657095">
        <w:rPr>
          <w:rFonts w:ascii="Times New Roman" w:hAnsi="Times New Roman" w:cs="Times New Roman"/>
          <w:i/>
          <w:color w:val="auto"/>
          <w:sz w:val="24"/>
          <w:szCs w:val="24"/>
        </w:rPr>
        <w:t>t</w:t>
      </w:r>
      <w:r w:rsidRPr="00657095">
        <w:rPr>
          <w:rFonts w:ascii="Times New Roman" w:hAnsi="Times New Roman" w:cs="Times New Roman"/>
          <w:i/>
          <w:color w:val="auto"/>
          <w:sz w:val="24"/>
          <w:szCs w:val="24"/>
        </w:rPr>
        <w:t xml:space="preserve">axon </w:t>
      </w:r>
      <w:r w:rsidR="000D3F22" w:rsidRPr="00657095">
        <w:rPr>
          <w:rFonts w:ascii="Times New Roman" w:hAnsi="Times New Roman" w:cs="Times New Roman"/>
          <w:i/>
          <w:color w:val="auto"/>
          <w:sz w:val="24"/>
          <w:szCs w:val="24"/>
        </w:rPr>
        <w:t>n</w:t>
      </w:r>
      <w:r w:rsidRPr="00657095">
        <w:rPr>
          <w:rFonts w:ascii="Times New Roman" w:hAnsi="Times New Roman" w:cs="Times New Roman"/>
          <w:i/>
          <w:color w:val="auto"/>
          <w:sz w:val="24"/>
          <w:szCs w:val="24"/>
        </w:rPr>
        <w:t>ames</w:t>
      </w:r>
      <w:r w:rsidR="00E14A92"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The synthetic </w:t>
      </w:r>
      <w:r w:rsidR="00944358" w:rsidRPr="00657095">
        <w:rPr>
          <w:rFonts w:ascii="Times New Roman" w:hAnsi="Times New Roman" w:cs="Times New Roman"/>
          <w:color w:val="auto"/>
          <w:sz w:val="24"/>
          <w:szCs w:val="24"/>
        </w:rPr>
        <w:t>morphological super</w:t>
      </w:r>
      <w:r w:rsidRPr="00657095">
        <w:rPr>
          <w:rFonts w:ascii="Times New Roman" w:hAnsi="Times New Roman" w:cs="Times New Roman"/>
          <w:color w:val="auto"/>
          <w:sz w:val="24"/>
          <w:szCs w:val="24"/>
        </w:rPr>
        <w:t>matrix from OntoTrace (</w:t>
      </w:r>
      <w:r w:rsidR="003F36B7" w:rsidRPr="00657095">
        <w:rPr>
          <w:rFonts w:ascii="Times New Roman" w:hAnsi="Times New Roman" w:cs="Times New Roman"/>
          <w:color w:val="auto"/>
          <w:sz w:val="24"/>
          <w:szCs w:val="24"/>
        </w:rPr>
        <w:t>Supplementary Materials Matrix 1</w:t>
      </w:r>
      <w:r w:rsidR="00944358" w:rsidRPr="00657095">
        <w:rPr>
          <w:rFonts w:ascii="Times New Roman" w:hAnsi="Times New Roman" w:cs="Times New Roman"/>
          <w:color w:val="auto"/>
          <w:sz w:val="24"/>
          <w:szCs w:val="24"/>
        </w:rPr>
        <w:t>) contained</w:t>
      </w:r>
      <w:r w:rsidRPr="00657095">
        <w:rPr>
          <w:rFonts w:ascii="Times New Roman" w:hAnsi="Times New Roman" w:cs="Times New Roman"/>
          <w:color w:val="auto"/>
          <w:sz w:val="24"/>
          <w:szCs w:val="24"/>
        </w:rPr>
        <w:t xml:space="preserve"> taxon names from the </w:t>
      </w:r>
      <w:r w:rsidR="00A5578A" w:rsidRPr="00657095">
        <w:rPr>
          <w:rFonts w:ascii="Times New Roman" w:hAnsi="Times New Roman" w:cs="Times New Roman"/>
          <w:color w:val="auto"/>
          <w:sz w:val="24"/>
          <w:szCs w:val="24"/>
        </w:rPr>
        <w:t xml:space="preserve">(VTO; </w:t>
      </w:r>
      <w:r w:rsidR="00A5578A" w:rsidRPr="00657095">
        <w:rPr>
          <w:rFonts w:ascii="Times New Roman" w:hAnsi="Times New Roman" w:cs="Times New Roman"/>
          <w:color w:val="auto"/>
          <w:sz w:val="24"/>
          <w:szCs w:val="24"/>
        </w:rPr>
        <w:fldChar w:fldCharType="begin"/>
      </w:r>
      <w:r w:rsidR="00A5578A" w:rsidRPr="00657095">
        <w:rPr>
          <w:rFonts w:ascii="Times New Roman" w:hAnsi="Times New Roman" w:cs="Times New Roman"/>
          <w:color w:val="auto"/>
          <w:sz w:val="24"/>
          <w:szCs w:val="24"/>
        </w:rPr>
        <w:instrText xml:space="preserve"> ADDIN EN.CITE &lt;EndNote&gt;&lt;Cite&gt;&lt;Author&gt;Dahdul&lt;/Author&gt;&lt;Year&gt;2012&lt;/Year&gt;&lt;RecNum&gt;14&lt;/RecNum&gt;&lt;DisplayText&gt;(Dahdul et al. 2012)&lt;/DisplayText&gt;&lt;record&gt;&lt;rec-number&gt;14&lt;/rec-number&gt;&lt;foreign-keys&gt;&lt;key app="EN" db-id="eazevtzdfsxexlefx585rxt5rzp59xetp5xs" timestamp="0"&gt;14&lt;/key&gt;&lt;/foreign-keys&gt;&lt;ref-type name="Journal Article"&gt;17&lt;/ref-type&gt;&lt;contributors&gt;&lt;authors&gt;&lt;author&gt;Dahdul, W. M.&lt;/author&gt;&lt;author&gt;Balhoff, J. P.&lt;/author&gt;&lt;author&gt;Blackburn, D. C.&lt;/author&gt;&lt;author&gt;Diehl, A. D.&lt;/author&gt;&lt;author&gt;Haendel, M. A.&lt;/author&gt;&lt;author&gt;Hall, B. K.&lt;/author&gt;&lt;author&gt;Lapp, H.&lt;/author&gt;&lt;author&gt;Lundberg, J. G.&lt;/author&gt;&lt;author&gt;Mungall, C. J.&lt;/author&gt;&lt;author&gt;Ringwald, M.&lt;/author&gt;&lt;author&gt;Segerdell, E.&lt;/author&gt;&lt;author&gt;Van Slyke, C. E.&lt;/author&gt;&lt;author&gt;Vickaryous, M. K.&lt;/author&gt;&lt;author&gt;Westerfield, M.&lt;/author&gt;&lt;author&gt;Mabee, P. M.&lt;/author&gt;&lt;/authors&gt;&lt;/contributors&gt;&lt;auth-address&gt;Department of Biology, University of South Dakota, Vermillion, SD, USA. wasila.dahdul@usd.edu&lt;/auth-address&gt;&lt;titles&gt;&lt;title&gt;A unified anatomy ontology of the vertebrate skeletal system&lt;/title&gt;&lt;secondary-title&gt;PLoS One&lt;/secondary-title&gt;&lt;alt-title&gt;PloS one&lt;/alt-title&gt;&lt;/titles&gt;&lt;periodical&gt;&lt;full-title&gt;PLoS ONE&lt;/full-title&gt;&lt;abbr-1&gt;PLoS ONE&lt;/abbr-1&gt;&lt;/periodical&gt;&lt;alt-periodical&gt;&lt;full-title&gt;PLoS ONE&lt;/full-title&gt;&lt;abbr-1&gt;PLoS ONE&lt;/abbr-1&gt;&lt;/alt-periodical&gt;&lt;pages&gt;e51070&lt;/pages&gt;&lt;volume&gt;7&lt;/volume&gt;&lt;number&gt;12&lt;/number&gt;&lt;edition&gt;2012/12/20&lt;/edition&gt;&lt;keywords&gt;&lt;keyword&gt;Animals&lt;/keyword&gt;&lt;keyword&gt;Bone and Bones/*anatomy &amp;amp; histology&lt;/keyword&gt;&lt;keyword&gt;Vertebrates/*anatomy &amp;amp; histology&lt;/keyword&gt;&lt;/keywords&gt;&lt;dates&gt;&lt;year&gt;2012&lt;/year&gt;&lt;/dates&gt;&lt;isbn&gt;1932-6203 (Electronic)&amp;#xD;1932-6203 (Linking)&lt;/isbn&gt;&lt;accession-num&gt;23251424&lt;/accession-num&gt;&lt;work-type&gt;Research Support, N.I.H., Extramural&amp;#xD;Research Support, U.S. Gov&amp;apos;t, Non-P.H.S.&lt;/work-type&gt;&lt;urls&gt;&lt;related-urls&gt;&lt;url&gt;http://www.ncbi.nlm.nih.gov/pubmed/23251424&lt;/url&gt;&lt;/related-urls&gt;&lt;/urls&gt;&lt;custom2&gt;3519498&lt;/custom2&gt;&lt;electronic-resource-num&gt;10.1371/journal.pone.0051070&lt;/electronic-resource-num&gt;&lt;/record&gt;&lt;/Cite&gt;&lt;/EndNote&gt;</w:instrText>
      </w:r>
      <w:r w:rsidR="00A5578A" w:rsidRPr="00657095">
        <w:rPr>
          <w:rFonts w:ascii="Times New Roman" w:hAnsi="Times New Roman" w:cs="Times New Roman"/>
          <w:color w:val="auto"/>
          <w:sz w:val="24"/>
          <w:szCs w:val="24"/>
        </w:rPr>
        <w:fldChar w:fldCharType="separate"/>
      </w:r>
      <w:r w:rsidR="00A5578A" w:rsidRPr="00657095">
        <w:rPr>
          <w:rFonts w:ascii="Times New Roman" w:hAnsi="Times New Roman" w:cs="Times New Roman"/>
          <w:noProof/>
          <w:color w:val="auto"/>
          <w:sz w:val="24"/>
          <w:szCs w:val="24"/>
        </w:rPr>
        <w:t>Dahdul et al. 2012)</w:t>
      </w:r>
      <w:r w:rsidR="00A5578A" w:rsidRPr="00657095">
        <w:rPr>
          <w:rFonts w:ascii="Times New Roman" w:hAnsi="Times New Roman" w:cs="Times New Roman"/>
          <w:color w:val="auto"/>
          <w:sz w:val="24"/>
          <w:szCs w:val="24"/>
        </w:rPr>
        <w:fldChar w:fldCharType="end"/>
      </w:r>
      <w:r w:rsidR="00057DC4"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These names needed to be reconciled with those from Open Tree before merging the data with the tree. This was achieved </w:t>
      </w:r>
      <w:r w:rsidR="001F05D4" w:rsidRPr="00657095">
        <w:rPr>
          <w:rFonts w:ascii="Times New Roman" w:hAnsi="Times New Roman" w:cs="Times New Roman"/>
          <w:color w:val="auto"/>
          <w:sz w:val="24"/>
          <w:szCs w:val="24"/>
        </w:rPr>
        <w:t xml:space="preserve">using an algorithm </w:t>
      </w:r>
      <w:r w:rsidRPr="00657095">
        <w:rPr>
          <w:rFonts w:ascii="Times New Roman" w:hAnsi="Times New Roman" w:cs="Times New Roman"/>
          <w:color w:val="auto"/>
          <w:sz w:val="24"/>
          <w:szCs w:val="24"/>
        </w:rPr>
        <w:t xml:space="preserve">in the pipeline, which initially matches taxon names using NCBI Taxonomy </w:t>
      </w:r>
      <w:r w:rsidR="00335457" w:rsidRPr="00657095">
        <w:rPr>
          <w:rFonts w:ascii="Times New Roman" w:hAnsi="Times New Roman" w:cs="Times New Roman"/>
          <w:color w:val="auto"/>
          <w:sz w:val="24"/>
          <w:szCs w:val="24"/>
        </w:rPr>
        <w:t xml:space="preserve">IDs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&lt;EndNote&gt;&lt;Cite&gt;&lt;Author&gt;Sayers&lt;/Author&gt;&lt;Year&gt;2009&lt;/Year&gt;&lt;RecNum&gt;28&lt;/RecNum&gt;&lt;DisplayText&gt;(Sayers et al. 2009)&lt;/DisplayText&gt;&lt;record&gt;&lt;rec-number&gt;28&lt;/rec-number&gt;&lt;foreign-keys&gt;&lt;key app="EN" db-id="eazevtzdfsxexlefx585rxt5rzp59xetp5xs" timestamp="0"&gt;28&lt;/key&gt;&lt;/foreign-keys&gt;&lt;ref-type name="Journal Article"&gt;17&lt;/ref-type&gt;&lt;contributors&gt;&lt;authors&gt;&lt;author&gt;Sayers, E. W.&lt;/author&gt;&lt;author&gt;Barrett, T.&lt;/author&gt;&lt;author&gt;Benson, D. A.&lt;/author&gt;&lt;author&gt;Bryant, S. H.&lt;/author&gt;&lt;author&gt;Canese, K.&lt;/author&gt;&lt;author&gt;Chetvernin, V.&lt;/author&gt;&lt;author&gt;Church, D. M.&lt;/author&gt;&lt;author&gt;DiCuccio, M.&lt;/author&gt;&lt;author&gt;Edgar, R.&lt;/author&gt;&lt;author&gt;Federhen, S.&lt;/author&gt;&lt;author&gt;Feolo, M.&lt;/author&gt;&lt;author&gt;Geer, L. Y.&lt;/author&gt;&lt;author&gt;Helmberg, W.&lt;/author&gt;&lt;author&gt;Kapustin, Y.&lt;/author&gt;&lt;author&gt;Landsman, D.&lt;/author&gt;&lt;author&gt;Lipman, D. J.&lt;/author&gt;&lt;author&gt;Madden, T. L.&lt;/author&gt;&lt;author&gt;Maglott, D. R.&lt;/author&gt;&lt;author&gt;Miller, V.&lt;/author&gt;&lt;author&gt;Mizrachi, I.&lt;/author&gt;&lt;author&gt;Ostell, J.&lt;/author&gt;&lt;author&gt;Pruitt, K. D.&lt;/author&gt;&lt;author&gt;Schuler, G. D.&lt;/author&gt;&lt;author&gt;Sequeira, E.&lt;/author&gt;&lt;author&gt;Sherry, S. T.&lt;/author&gt;&lt;author&gt;Shumway, M.&lt;/author&gt;&lt;author&gt;Sirotkin, K.&lt;/author&gt;&lt;author&gt;Souvorov, A.&lt;/author&gt;&lt;author&gt;Starchenko, G.&lt;/author&gt;&lt;author&gt;Tatusova, T. A.&lt;/author&gt;&lt;author&gt;Wagner, L.&lt;/author&gt;&lt;author&gt;Yaschenko, E.&lt;/author&gt;&lt;author&gt;Ye, J.&lt;/author&gt;&lt;/authors&gt;&lt;/contributors&gt;&lt;titles&gt;&lt;title&gt;Database resources of the National Center for Biotechnology Information&lt;/title&gt;&lt;secondary-title&gt;Nucleic Acids Research&lt;/secondary-title&gt;&lt;/titles&gt;&lt;periodical&gt;&lt;full-title&gt;Nucleic Acids Research&lt;/full-title&gt;&lt;abbr-1&gt;Nucleic Acids Res.&lt;/abbr-1&gt;&lt;/periodical&gt;&lt;pages&gt;D5-15&lt;/pages&gt;&lt;volume&gt;37&lt;/volume&gt;&lt;number&gt;Database issue&lt;/number&gt;&lt;edition&gt;2008 Oct 21&lt;/edition&gt;&lt;dates&gt;&lt;year&gt;2009&lt;/year&gt;&lt;/dates&gt;&lt;urls&gt;&lt;/urls&gt;&lt;electronic-resource-num&gt;10.1093/nar/gkn741&lt;/electronic-resource-num&gt;&lt;/record&gt;&lt;/Cite&gt;&lt;/EndNote&gt;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(Sayers et al. 2009)</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as the common identifier. Then, the remaining unmatched taxa are matched using exact taxon name matching. This step generates the final output matrix of the pipeline (</w:t>
      </w:r>
      <w:r w:rsidR="003F36B7" w:rsidRPr="00657095">
        <w:rPr>
          <w:rFonts w:ascii="Times New Roman" w:hAnsi="Times New Roman" w:cs="Times New Roman"/>
          <w:color w:val="auto"/>
          <w:sz w:val="24"/>
          <w:szCs w:val="24"/>
        </w:rPr>
        <w:t>Supplementary Materials Matrix 4</w:t>
      </w:r>
      <w:r w:rsidRPr="00657095">
        <w:rPr>
          <w:rFonts w:ascii="Times New Roman" w:hAnsi="Times New Roman" w:cs="Times New Roman"/>
          <w:color w:val="auto"/>
          <w:sz w:val="24"/>
          <w:szCs w:val="24"/>
        </w:rPr>
        <w:t>)</w:t>
      </w:r>
      <w:r w:rsidR="00944358" w:rsidRPr="00657095">
        <w:rPr>
          <w:rFonts w:ascii="Times New Roman" w:hAnsi="Times New Roman" w:cs="Times New Roman"/>
          <w:color w:val="auto"/>
          <w:sz w:val="24"/>
          <w:szCs w:val="24"/>
        </w:rPr>
        <w:t xml:space="preserve"> (Fig. 1)</w:t>
      </w:r>
      <w:r w:rsidRPr="00657095">
        <w:rPr>
          <w:rFonts w:ascii="Times New Roman" w:hAnsi="Times New Roman" w:cs="Times New Roman"/>
          <w:color w:val="auto"/>
          <w:sz w:val="24"/>
          <w:szCs w:val="24"/>
        </w:rPr>
        <w:t>.</w:t>
      </w:r>
    </w:p>
    <w:p w14:paraId="1A37810F" w14:textId="77777777" w:rsidR="00047280" w:rsidRPr="00657095" w:rsidRDefault="00047280" w:rsidP="00047280">
      <w:pPr>
        <w:pStyle w:val="Normal1"/>
        <w:spacing w:after="0" w:line="480" w:lineRule="auto"/>
        <w:ind w:left="0" w:firstLine="0"/>
        <w:contextualSpacing/>
        <w:rPr>
          <w:rFonts w:ascii="Times New Roman" w:hAnsi="Times New Roman" w:cs="Times New Roman"/>
          <w:i/>
          <w:color w:val="auto"/>
          <w:sz w:val="24"/>
          <w:szCs w:val="24"/>
        </w:rPr>
      </w:pPr>
    </w:p>
    <w:p w14:paraId="25F7D70A" w14:textId="77777777" w:rsidR="00047280" w:rsidRPr="00657095" w:rsidRDefault="00047280" w:rsidP="00047280">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Merging Final Output Matrix with Teleostei Species-level Tree</w:t>
      </w:r>
    </w:p>
    <w:p w14:paraId="458F2B2B" w14:textId="7C484CC5" w:rsidR="00047280" w:rsidRPr="00657095" w:rsidRDefault="00047280" w:rsidP="00047280">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Once names were reconciled between the Teleostei species-level tree (Supplementary Materials File 1) and the final output matrix (Supplementary Materials Matrix 4), they were merged into a single NEXUS file (</w:t>
      </w:r>
      <w:r w:rsidR="00776663" w:rsidRPr="00657095">
        <w:rPr>
          <w:rFonts w:ascii="Times New Roman" w:hAnsi="Times New Roman" w:cs="Times New Roman"/>
          <w:color w:val="auto"/>
          <w:sz w:val="24"/>
          <w:szCs w:val="24"/>
        </w:rPr>
        <w:t xml:space="preserve">see merged tree matrix; </w:t>
      </w:r>
      <w:r w:rsidRPr="00657095">
        <w:rPr>
          <w:rFonts w:ascii="Times New Roman" w:hAnsi="Times New Roman" w:cs="Times New Roman"/>
          <w:color w:val="auto"/>
          <w:sz w:val="24"/>
          <w:szCs w:val="24"/>
        </w:rPr>
        <w:t>Supplementary Materials</w:t>
      </w:r>
      <w:r w:rsidR="001E455D" w:rsidRPr="00657095">
        <w:rPr>
          <w:rFonts w:ascii="Times New Roman" w:hAnsi="Times New Roman" w:cs="Times New Roman"/>
          <w:color w:val="auto"/>
          <w:sz w:val="24"/>
          <w:szCs w:val="24"/>
        </w:rPr>
        <w:t xml:space="preserve"> File 3</w:t>
      </w:r>
      <w:r w:rsidR="005566E2" w:rsidRPr="00657095">
        <w:rPr>
          <w:rFonts w:ascii="Times New Roman" w:hAnsi="Times New Roman" w:cs="Times New Roman"/>
          <w:color w:val="auto"/>
          <w:sz w:val="24"/>
          <w:szCs w:val="24"/>
        </w:rPr>
        <w:t>) in Mesquite v3.10</w:t>
      </w:r>
      <w:r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r>
      <w:r w:rsidRPr="00657095">
        <w:rPr>
          <w:rFonts w:ascii="Times New Roman" w:hAnsi="Times New Roman" w:cs="Times New Roman"/>
          <w:color w:val="auto"/>
          <w:sz w:val="24"/>
          <w:szCs w:val="24"/>
        </w:rPr>
        <w:instrText xml:space="preserve"> ADDIN EN.CITE &lt;EndNote&gt;&lt;Cite&gt;&lt;Author&gt;Maddison&lt;/Author&gt;&lt;Year&gt;2016&lt;/Year&gt;&lt;RecNum&gt;193&lt;/RecNum&gt;&lt;DisplayText&gt;(Maddison and Maddison 2016)&lt;/DisplayText&gt;&lt;record&gt;&lt;rec-number&gt;193&lt;/rec-number&gt;&lt;foreign-keys&gt;&lt;key app="EN" db-id="eazevtzdfsxexlefx585rxt5rzp59xetp5xs" timestamp="1477928415"&gt;193&lt;/key&gt;&lt;/foreign-keys&gt;&lt;ref-type name="Computer Program"&gt;9&lt;/ref-type&gt;&lt;contributors&gt;&lt;authors&gt;&lt;author&gt;Maddison, WP&lt;/author&gt;&lt;author&gt;Maddison, DR&lt;/author&gt;&lt;/authors&gt;&lt;/contributors&gt;&lt;titles&gt;&lt;title&gt;Mesquite: a modular system for evolutionary analysis&lt;/title&gt;&lt;/titles&gt;&lt;edition&gt;3.10&lt;/edition&gt;&lt;dates&gt;&lt;year&gt;2016&lt;/year&gt;&lt;/dates&gt;&lt;urls&gt;&lt;related-urls&gt;&lt;url&gt;http://mesquiteproject.org&lt;/url&gt;&lt;/related-urls&gt;&lt;/urls&gt;&lt;/record&gt;&lt;/Cite&gt;&lt;/EndNote&gt;</w:instrText>
      </w:r>
      <w:r w:rsidRPr="00657095">
        <w:rPr>
          <w:rFonts w:ascii="Times New Roman" w:hAnsi="Times New Roman" w:cs="Times New Roman"/>
          <w:color w:val="auto"/>
          <w:sz w:val="24"/>
          <w:szCs w:val="24"/>
        </w:rPr>
        <w:fldChar w:fldCharType="separate"/>
      </w:r>
      <w:r w:rsidRPr="00657095">
        <w:rPr>
          <w:rFonts w:ascii="Times New Roman" w:hAnsi="Times New Roman" w:cs="Times New Roman"/>
          <w:noProof/>
          <w:color w:val="auto"/>
          <w:sz w:val="24"/>
          <w:szCs w:val="24"/>
        </w:rPr>
        <w:t>(Maddison and Maddison 2016)</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With the tree file open in Mesquite, the </w:t>
      </w:r>
      <w:r w:rsidR="00776663" w:rsidRPr="00657095">
        <w:rPr>
          <w:rFonts w:ascii="Times New Roman" w:hAnsi="Times New Roman" w:cs="Times New Roman"/>
          <w:color w:val="auto"/>
          <w:sz w:val="24"/>
          <w:szCs w:val="24"/>
        </w:rPr>
        <w:t>final output matrix</w:t>
      </w:r>
      <w:r w:rsidRPr="00657095">
        <w:rPr>
          <w:rFonts w:ascii="Times New Roman" w:hAnsi="Times New Roman" w:cs="Times New Roman"/>
          <w:color w:val="auto"/>
          <w:sz w:val="24"/>
          <w:szCs w:val="24"/>
        </w:rPr>
        <w:t xml:space="preserve"> was added by merging incoming names with the taxon names in the tree</w:t>
      </w:r>
      <w:r w:rsidR="00755203" w:rsidRPr="00657095">
        <w:rPr>
          <w:rFonts w:ascii="Times New Roman" w:hAnsi="Times New Roman" w:cs="Times New Roman"/>
          <w:color w:val="auto"/>
          <w:sz w:val="24"/>
          <w:szCs w:val="24"/>
        </w:rPr>
        <w:t xml:space="preserve"> (Fig. 1)</w:t>
      </w:r>
      <w:r w:rsidRPr="00657095">
        <w:rPr>
          <w:rFonts w:ascii="Times New Roman" w:hAnsi="Times New Roman" w:cs="Times New Roman"/>
          <w:color w:val="auto"/>
          <w:sz w:val="24"/>
          <w:szCs w:val="24"/>
        </w:rPr>
        <w:t xml:space="preserve">. Terminal taxa with no associated pectoral fin or pelvic fin data remained as unknown (?) in the final resulting merged </w:t>
      </w:r>
      <w:r w:rsidR="00776663" w:rsidRPr="00657095">
        <w:rPr>
          <w:rFonts w:ascii="Times New Roman" w:hAnsi="Times New Roman" w:cs="Times New Roman"/>
          <w:color w:val="auto"/>
          <w:sz w:val="24"/>
          <w:szCs w:val="24"/>
        </w:rPr>
        <w:t>tree matrix</w:t>
      </w:r>
      <w:r w:rsidR="001E455D" w:rsidRPr="00657095">
        <w:rPr>
          <w:rFonts w:ascii="Times New Roman" w:hAnsi="Times New Roman" w:cs="Times New Roman"/>
          <w:color w:val="auto"/>
          <w:sz w:val="24"/>
          <w:szCs w:val="24"/>
        </w:rPr>
        <w:t xml:space="preserve"> (Supplementary Materials File 3</w:t>
      </w:r>
      <w:r w:rsidR="00776663"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w:t>
      </w:r>
    </w:p>
    <w:p w14:paraId="60D676C7" w14:textId="77777777"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p>
    <w:p w14:paraId="1E97AAF4" w14:textId="77777777" w:rsidR="001941FF" w:rsidRPr="00657095" w:rsidRDefault="001941FF" w:rsidP="009E1A96">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Ancestral State Reconstruction</w:t>
      </w:r>
    </w:p>
    <w:p w14:paraId="3B861361" w14:textId="2A0DD12E" w:rsidR="001941FF" w:rsidRPr="00657095" w:rsidRDefault="00220829" w:rsidP="009E1A96">
      <w:pPr>
        <w:pStyle w:val="Normal1"/>
        <w:spacing w:after="0" w:line="480" w:lineRule="auto"/>
        <w:ind w:left="0" w:firstLine="720"/>
        <w:contextualSpacing/>
        <w:rPr>
          <w:rFonts w:ascii="Times New Roman" w:hAnsi="Times New Roman" w:cs="Times New Roman"/>
          <w:color w:val="auto"/>
          <w:sz w:val="24"/>
          <w:szCs w:val="24"/>
        </w:rPr>
      </w:pPr>
      <w:bookmarkStart w:id="9" w:name="_onneuzatn8y" w:colFirst="0" w:colLast="0"/>
      <w:bookmarkStart w:id="10" w:name="_83kv9umzt5up" w:colFirst="0" w:colLast="0"/>
      <w:bookmarkStart w:id="11" w:name="_rr4s2sk2q6rn" w:colFirst="0" w:colLast="0"/>
      <w:bookmarkEnd w:id="9"/>
      <w:bookmarkEnd w:id="10"/>
      <w:bookmarkEnd w:id="11"/>
      <w:r w:rsidRPr="00657095">
        <w:rPr>
          <w:rFonts w:ascii="Times New Roman" w:hAnsi="Times New Roman" w:cs="Times New Roman"/>
          <w:color w:val="auto"/>
          <w:sz w:val="24"/>
          <w:szCs w:val="24"/>
        </w:rPr>
        <w:t>Ancestral state reconstru</w:t>
      </w:r>
      <w:r w:rsidR="00385FF2" w:rsidRPr="00657095">
        <w:rPr>
          <w:rFonts w:ascii="Times New Roman" w:hAnsi="Times New Roman" w:cs="Times New Roman"/>
          <w:color w:val="auto"/>
          <w:sz w:val="24"/>
          <w:szCs w:val="24"/>
        </w:rPr>
        <w:t>ction (Fig. 1) was done using</w:t>
      </w:r>
      <w:r w:rsidRPr="00657095">
        <w:rPr>
          <w:rFonts w:ascii="Times New Roman" w:hAnsi="Times New Roman" w:cs="Times New Roman"/>
          <w:color w:val="auto"/>
          <w:sz w:val="24"/>
          <w:szCs w:val="24"/>
        </w:rPr>
        <w:t xml:space="preserve"> unordered Fitch parsimony, with the</w:t>
      </w:r>
      <w:r w:rsidRPr="00657095">
        <w:rPr>
          <w:rFonts w:ascii="Times New Roman" w:eastAsiaTheme="minorEastAsia" w:hAnsi="Times New Roman" w:cs="Times New Roman"/>
          <w:color w:val="auto"/>
          <w:sz w:val="24"/>
          <w:szCs w:val="24"/>
        </w:rPr>
        <w:t xml:space="preserve"> </w:t>
      </w:r>
      <w:r w:rsidRPr="00657095">
        <w:rPr>
          <w:rFonts w:ascii="Times New Roman" w:hAnsi="Times New Roman" w:cs="Times New Roman"/>
          <w:color w:val="auto"/>
          <w:sz w:val="24"/>
          <w:szCs w:val="24"/>
        </w:rPr>
        <w:t xml:space="preserve">cost of changing from one state to another counted as one step, to calculate the total number of steps corresponding to the instances of gain and loss across teleosts. This model was used instead of likelihood methods, as the tree lacks branch lengths and because polymorphic species are not currently supported by categorical data likelihood calculations in Mesquite. Although branch lengths could be estimated based on the topology, with such a highly unresolved </w:t>
      </w:r>
      <w:r w:rsidR="00755203" w:rsidRPr="00657095">
        <w:rPr>
          <w:rFonts w:ascii="Times New Roman" w:hAnsi="Times New Roman" w:cs="Times New Roman"/>
          <w:color w:val="auto"/>
          <w:sz w:val="24"/>
          <w:szCs w:val="24"/>
        </w:rPr>
        <w:t xml:space="preserve">synthesis </w:t>
      </w:r>
      <w:r w:rsidRPr="00657095">
        <w:rPr>
          <w:rFonts w:ascii="Times New Roman" w:hAnsi="Times New Roman" w:cs="Times New Roman"/>
          <w:color w:val="auto"/>
          <w:sz w:val="24"/>
          <w:szCs w:val="24"/>
        </w:rPr>
        <w:t>phyloge</w:t>
      </w:r>
      <w:r w:rsidR="006E024F" w:rsidRPr="00657095">
        <w:rPr>
          <w:rFonts w:ascii="Times New Roman" w:hAnsi="Times New Roman" w:cs="Times New Roman"/>
          <w:color w:val="auto"/>
          <w:sz w:val="24"/>
          <w:szCs w:val="24"/>
        </w:rPr>
        <w:t>ny, it would</w:t>
      </w:r>
      <w:r w:rsidR="00335457" w:rsidRPr="00657095">
        <w:rPr>
          <w:rFonts w:ascii="Times New Roman" w:hAnsi="Times New Roman" w:cs="Times New Roman"/>
          <w:color w:val="auto"/>
          <w:sz w:val="24"/>
          <w:szCs w:val="24"/>
        </w:rPr>
        <w:t xml:space="preserve"> not be</w:t>
      </w:r>
      <w:r w:rsidR="006E024F" w:rsidRPr="00657095">
        <w:rPr>
          <w:rFonts w:ascii="Times New Roman" w:hAnsi="Times New Roman" w:cs="Times New Roman"/>
          <w:color w:val="auto"/>
          <w:sz w:val="24"/>
          <w:szCs w:val="24"/>
        </w:rPr>
        <w:t xml:space="preserve"> likely </w:t>
      </w:r>
      <w:r w:rsidR="00335457" w:rsidRPr="00657095">
        <w:rPr>
          <w:rFonts w:ascii="Times New Roman" w:hAnsi="Times New Roman" w:cs="Times New Roman"/>
          <w:color w:val="auto"/>
          <w:sz w:val="24"/>
          <w:szCs w:val="24"/>
        </w:rPr>
        <w:t xml:space="preserve">to </w:t>
      </w:r>
      <w:r w:rsidR="006E024F" w:rsidRPr="00657095">
        <w:rPr>
          <w:rFonts w:ascii="Times New Roman" w:hAnsi="Times New Roman" w:cs="Times New Roman"/>
          <w:color w:val="auto"/>
          <w:sz w:val="24"/>
          <w:szCs w:val="24"/>
        </w:rPr>
        <w:t>provide</w:t>
      </w:r>
      <w:r w:rsidRPr="00657095">
        <w:rPr>
          <w:rFonts w:ascii="Times New Roman" w:hAnsi="Times New Roman" w:cs="Times New Roman"/>
          <w:color w:val="auto"/>
          <w:sz w:val="24"/>
          <w:szCs w:val="24"/>
        </w:rPr>
        <w:t xml:space="preserve"> additional information. However, doing the ancestral reconstruction with a standard parsimony method g</w:t>
      </w:r>
      <w:r w:rsidR="00385FF2" w:rsidRPr="00657095">
        <w:rPr>
          <w:rFonts w:ascii="Times New Roman" w:hAnsi="Times New Roman" w:cs="Times New Roman"/>
          <w:color w:val="auto"/>
          <w:sz w:val="24"/>
          <w:szCs w:val="24"/>
        </w:rPr>
        <w:t>ave us</w:t>
      </w:r>
      <w:r w:rsidRPr="00657095">
        <w:rPr>
          <w:rFonts w:ascii="Times New Roman" w:hAnsi="Times New Roman" w:cs="Times New Roman"/>
          <w:color w:val="auto"/>
          <w:sz w:val="24"/>
          <w:szCs w:val="24"/>
        </w:rPr>
        <w:t xml:space="preserve"> insight into where major transitions of interest occur along the branches. </w:t>
      </w:r>
      <w:r w:rsidR="001941FF" w:rsidRPr="00657095">
        <w:rPr>
          <w:rFonts w:ascii="Times New Roman" w:hAnsi="Times New Roman" w:cs="Times New Roman"/>
          <w:color w:val="auto"/>
          <w:sz w:val="24"/>
          <w:szCs w:val="24"/>
        </w:rPr>
        <w:t xml:space="preserve">Mesquite </w:t>
      </w:r>
      <w:r w:rsidRPr="00657095">
        <w:rPr>
          <w:rFonts w:ascii="Times New Roman" w:hAnsi="Times New Roman" w:cs="Times New Roman"/>
          <w:color w:val="auto"/>
          <w:sz w:val="24"/>
          <w:szCs w:val="24"/>
        </w:rPr>
        <w:t xml:space="preserve">was used </w:t>
      </w:r>
      <w:r w:rsidR="001941FF" w:rsidRPr="00657095">
        <w:rPr>
          <w:rFonts w:ascii="Times New Roman" w:hAnsi="Times New Roman" w:cs="Times New Roman"/>
          <w:color w:val="auto"/>
          <w:sz w:val="24"/>
          <w:szCs w:val="24"/>
        </w:rPr>
        <w:t>to summarize state changes over trees</w:t>
      </w:r>
      <w:r w:rsidRPr="00657095">
        <w:rPr>
          <w:rFonts w:ascii="Times New Roman" w:hAnsi="Times New Roman" w:cs="Times New Roman"/>
          <w:color w:val="auto"/>
          <w:sz w:val="24"/>
          <w:szCs w:val="24"/>
        </w:rPr>
        <w:t xml:space="preserve"> to </w:t>
      </w:r>
      <w:r w:rsidR="001941FF" w:rsidRPr="00657095">
        <w:rPr>
          <w:rFonts w:ascii="Times New Roman" w:hAnsi="Times New Roman" w:cs="Times New Roman"/>
          <w:color w:val="auto"/>
          <w:sz w:val="24"/>
          <w:szCs w:val="24"/>
        </w:rPr>
        <w:t>determine the minimum and maximum number of gain</w:t>
      </w:r>
      <w:r w:rsidRPr="00657095">
        <w:rPr>
          <w:rFonts w:ascii="Times New Roman" w:hAnsi="Times New Roman" w:cs="Times New Roman"/>
          <w:color w:val="auto"/>
          <w:sz w:val="24"/>
          <w:szCs w:val="24"/>
        </w:rPr>
        <w:t>s</w:t>
      </w:r>
      <w:r w:rsidR="001941FF" w:rsidRPr="00657095">
        <w:rPr>
          <w:rFonts w:ascii="Times New Roman" w:hAnsi="Times New Roman" w:cs="Times New Roman"/>
          <w:color w:val="auto"/>
          <w:sz w:val="24"/>
          <w:szCs w:val="24"/>
        </w:rPr>
        <w:t xml:space="preserve"> and loss</w:t>
      </w:r>
      <w:r w:rsidRPr="00657095">
        <w:rPr>
          <w:rFonts w:ascii="Times New Roman" w:hAnsi="Times New Roman" w:cs="Times New Roman"/>
          <w:color w:val="auto"/>
          <w:sz w:val="24"/>
          <w:szCs w:val="24"/>
        </w:rPr>
        <w:t>es</w:t>
      </w:r>
      <w:r w:rsidR="001941FF" w:rsidRPr="00657095">
        <w:rPr>
          <w:rFonts w:ascii="Times New Roman" w:hAnsi="Times New Roman" w:cs="Times New Roman"/>
          <w:color w:val="auto"/>
          <w:sz w:val="24"/>
          <w:szCs w:val="24"/>
        </w:rPr>
        <w:t xml:space="preserve"> across all Most Parsimonious Reconstruction (MPR) mappings.</w:t>
      </w:r>
      <w:r w:rsidR="00061255" w:rsidRPr="00657095">
        <w:rPr>
          <w:rFonts w:ascii="Times New Roman" w:hAnsi="Times New Roman" w:cs="Times New Roman"/>
          <w:color w:val="auto"/>
          <w:sz w:val="24"/>
          <w:szCs w:val="24"/>
        </w:rPr>
        <w:t xml:space="preserve"> To determine the minimum number of regains of a trait following loss, polytomies were randomly resolved </w:t>
      </w:r>
      <w:r w:rsidR="00B33A54" w:rsidRPr="00657095">
        <w:rPr>
          <w:rFonts w:ascii="Times New Roman" w:hAnsi="Times New Roman" w:cs="Times New Roman"/>
          <w:color w:val="auto"/>
          <w:sz w:val="24"/>
          <w:szCs w:val="24"/>
        </w:rPr>
        <w:t xml:space="preserve">and branch lengths were computed </w:t>
      </w:r>
      <w:r w:rsidR="00061255" w:rsidRPr="00657095">
        <w:rPr>
          <w:rFonts w:ascii="Times New Roman" w:hAnsi="Times New Roman" w:cs="Times New Roman"/>
          <w:color w:val="auto"/>
          <w:sz w:val="24"/>
          <w:szCs w:val="24"/>
        </w:rPr>
        <w:t xml:space="preserve">using the R package APE </w:t>
      </w:r>
      <w:r w:rsidR="00061255" w:rsidRPr="00657095">
        <w:rPr>
          <w:rFonts w:ascii="Times New Roman" w:hAnsi="Times New Roman" w:cs="Times New Roman"/>
          <w:color w:val="auto"/>
          <w:sz w:val="24"/>
          <w:szCs w:val="24"/>
        </w:rPr>
        <w:fldChar w:fldCharType="begin"/>
      </w:r>
      <w:r w:rsidR="00061255" w:rsidRPr="00657095">
        <w:rPr>
          <w:rFonts w:ascii="Times New Roman" w:hAnsi="Times New Roman" w:cs="Times New Roman"/>
          <w:color w:val="auto"/>
          <w:sz w:val="24"/>
          <w:szCs w:val="24"/>
        </w:rPr>
        <w:instrText xml:space="preserve"> ADDIN EN.CITE &lt;EndNote&gt;&lt;Cite&gt;&lt;Author&gt;Paradis&lt;/Author&gt;&lt;Year&gt;2004&lt;/Year&gt;&lt;RecNum&gt;322&lt;/RecNum&gt;&lt;DisplayText&gt;(Paradis et al. 2004)&lt;/DisplayText&gt;&lt;record&gt;&lt;rec-number&gt;322&lt;/rec-number&gt;&lt;foreign-keys&gt;&lt;key app="EN" db-id="eazevtzdfsxexlefx585rxt5rzp59xetp5xs" timestamp="1499732075"&gt;322&lt;/key&gt;&lt;/foreign-keys&gt;&lt;ref-type name="Journal Article"&gt;17&lt;/ref-type&gt;&lt;contributors&gt;&lt;authors&gt;&lt;author&gt;Paradis, Emmanuel&lt;/author&gt;&lt;author&gt;Claude, Julien&lt;/author&gt;&lt;author&gt;Strimmer, Korbinian&lt;/author&gt;&lt;/authors&gt;&lt;/contributors&gt;&lt;titles&gt;&lt;title&gt;APE: analyses of phylogenetics and evolution in R language&lt;/title&gt;&lt;secondary-title&gt;Bioinformatics&lt;/secondary-title&gt;&lt;/titles&gt;&lt;periodical&gt;&lt;full-title&gt;Bioinformatics&lt;/full-title&gt;&lt;abbr-1&gt;Bioinformatics&lt;/abbr-1&gt;&lt;/periodical&gt;&lt;pages&gt;289-290&lt;/pages&gt;&lt;volume&gt;20&lt;/volume&gt;&lt;number&gt;2&lt;/number&gt;&lt;dates&gt;&lt;year&gt;2004&lt;/year&gt;&lt;/dates&gt;&lt;isbn&gt;1367-4803&lt;/isbn&gt;&lt;urls&gt;&lt;related-urls&gt;&lt;url&gt;http://dx.doi.org/10.1093/bioinformatics/btg412&lt;/url&gt;&lt;/related-urls&gt;&lt;/urls&gt;&lt;electronic-resource-num&gt;10.1093/bioinformatics/btg412&lt;/electronic-resource-num&gt;&lt;/record&gt;&lt;/Cite&gt;&lt;/EndNote&gt;</w:instrText>
      </w:r>
      <w:r w:rsidR="00061255" w:rsidRPr="00657095">
        <w:rPr>
          <w:rFonts w:ascii="Times New Roman" w:hAnsi="Times New Roman" w:cs="Times New Roman"/>
          <w:color w:val="auto"/>
          <w:sz w:val="24"/>
          <w:szCs w:val="24"/>
        </w:rPr>
        <w:fldChar w:fldCharType="separate"/>
      </w:r>
      <w:r w:rsidR="00061255" w:rsidRPr="00657095">
        <w:rPr>
          <w:rFonts w:ascii="Times New Roman" w:hAnsi="Times New Roman" w:cs="Times New Roman"/>
          <w:noProof/>
          <w:color w:val="auto"/>
          <w:sz w:val="24"/>
          <w:szCs w:val="24"/>
        </w:rPr>
        <w:t>(Paradis et al. 2004)</w:t>
      </w:r>
      <w:r w:rsidR="00061255" w:rsidRPr="00657095">
        <w:rPr>
          <w:rFonts w:ascii="Times New Roman" w:hAnsi="Times New Roman" w:cs="Times New Roman"/>
          <w:color w:val="auto"/>
          <w:sz w:val="24"/>
          <w:szCs w:val="24"/>
        </w:rPr>
        <w:fldChar w:fldCharType="end"/>
      </w:r>
      <w:r w:rsidR="00061255" w:rsidRPr="00657095">
        <w:rPr>
          <w:rFonts w:ascii="Times New Roman" w:hAnsi="Times New Roman" w:cs="Times New Roman"/>
          <w:color w:val="auto"/>
          <w:sz w:val="24"/>
          <w:szCs w:val="24"/>
        </w:rPr>
        <w:t xml:space="preserve"> and summarized using Mesquite. Tree visualizations were created using th</w:t>
      </w:r>
      <w:r w:rsidR="0040635F" w:rsidRPr="00657095">
        <w:rPr>
          <w:rFonts w:ascii="Times New Roman" w:hAnsi="Times New Roman" w:cs="Times New Roman"/>
          <w:color w:val="auto"/>
          <w:sz w:val="24"/>
          <w:szCs w:val="24"/>
        </w:rPr>
        <w:t>e Interactive Tree Of L</w:t>
      </w:r>
      <w:r w:rsidR="00EB1201" w:rsidRPr="00657095">
        <w:rPr>
          <w:rFonts w:ascii="Times New Roman" w:hAnsi="Times New Roman" w:cs="Times New Roman"/>
          <w:color w:val="auto"/>
          <w:sz w:val="24"/>
          <w:szCs w:val="24"/>
        </w:rPr>
        <w:t>ife (iTOL</w:t>
      </w:r>
      <w:r w:rsidR="00061255" w:rsidRPr="00657095">
        <w:rPr>
          <w:rFonts w:ascii="Times New Roman" w:hAnsi="Times New Roman" w:cs="Times New Roman"/>
          <w:color w:val="auto"/>
          <w:sz w:val="24"/>
          <w:szCs w:val="24"/>
        </w:rPr>
        <w:t xml:space="preserve">: </w:t>
      </w:r>
      <w:r w:rsidR="00061255" w:rsidRPr="00657095">
        <w:rPr>
          <w:rFonts w:ascii="Times New Roman" w:hAnsi="Times New Roman" w:cs="Times New Roman"/>
          <w:color w:val="auto"/>
          <w:sz w:val="24"/>
          <w:szCs w:val="24"/>
        </w:rPr>
        <w:fldChar w:fldCharType="begin"/>
      </w:r>
      <w:r w:rsidR="00061255" w:rsidRPr="00657095">
        <w:rPr>
          <w:rFonts w:ascii="Times New Roman" w:hAnsi="Times New Roman" w:cs="Times New Roman"/>
          <w:color w:val="auto"/>
          <w:sz w:val="24"/>
          <w:szCs w:val="24"/>
        </w:rPr>
        <w:instrText xml:space="preserve"> ADDIN EN.CITE &lt;EndNote&gt;&lt;Cite&gt;&lt;Author&gt;Letunic&lt;/Author&gt;&lt;Year&gt;2007&lt;/Year&gt;&lt;RecNum&gt;323&lt;/RecNum&gt;&lt;DisplayText&gt;(Letunic and Bork 2007)&lt;/DisplayText&gt;&lt;record&gt;&lt;rec-number&gt;323&lt;/rec-number&gt;&lt;foreign-keys&gt;&lt;key app="EN" db-id="eazevtzdfsxexlefx585rxt5rzp59xetp5xs" timestamp="1499732183"&gt;323&lt;/key&gt;&lt;/foreign-keys&gt;&lt;ref-type name="Journal Article"&gt;17&lt;/ref-type&gt;&lt;contributors&gt;&lt;authors&gt;&lt;author&gt;Letunic, I.&lt;/author&gt;&lt;author&gt;Bork, P.&lt;/author&gt;&lt;/authors&gt;&lt;/contributors&gt;&lt;auth-address&gt;EMBL, Meyerhofstrasse 1, 69117 Heidelberg, Germany.&lt;/auth-address&gt;&lt;titles&gt;&lt;title&gt;Interactive Tree Of Life (iTOL): an online tool for phylogenetic tree display and annotation&lt;/title&gt;&lt;secondary-title&gt;Bioinformatics&lt;/secondary-title&gt;&lt;/titles&gt;&lt;periodical&gt;&lt;full-title&gt;Bioinformatics&lt;/full-title&gt;&lt;abbr-1&gt;Bioinformatics&lt;/abbr-1&gt;&lt;/periodical&gt;&lt;pages&gt;127-8&lt;/pages&gt;&lt;volume&gt;23&lt;/volume&gt;&lt;number&gt;1&lt;/number&gt;&lt;keywords&gt;&lt;keyword&gt;Algorithms&lt;/keyword&gt;&lt;keyword&gt;Animals&lt;/keyword&gt;&lt;keyword&gt;Chromosome Mapping/instrumentation/methods&lt;/keyword&gt;&lt;keyword&gt;Computational Biology&lt;/keyword&gt;&lt;keyword&gt;*Data Display&lt;/keyword&gt;&lt;keyword&gt;*Databases, Genetic&lt;/keyword&gt;&lt;keyword&gt;Decision Trees&lt;/keyword&gt;&lt;keyword&gt;Evolution, Molecular&lt;/keyword&gt;&lt;keyword&gt;Humans&lt;/keyword&gt;&lt;keyword&gt;*Internet&lt;/keyword&gt;&lt;keyword&gt;Phylogeny&lt;/keyword&gt;&lt;keyword&gt;*Software&lt;/keyword&gt;&lt;keyword&gt;Species Specificity&lt;/keyword&gt;&lt;keyword&gt;*User-Computer Interface&lt;/keyword&gt;&lt;/keywords&gt;&lt;dates&gt;&lt;year&gt;2007&lt;/year&gt;&lt;pub-dates&gt;&lt;date&gt;Jan 01&lt;/date&gt;&lt;/pub-dates&gt;&lt;/dates&gt;&lt;isbn&gt;1367-4811 (Electronic)&amp;#xD;1367-4803 (Linking)&lt;/isbn&gt;&lt;accession-num&gt;17050570&lt;/accession-num&gt;&lt;urls&gt;&lt;related-urls&gt;&lt;url&gt;https://www.ncbi.nlm.nih.gov/pubmed/17050570&lt;/url&gt;&lt;/related-urls&gt;&lt;/urls&gt;&lt;electronic-resource-num&gt;10.1093/bioinformatics/btl529&lt;/electronic-resource-num&gt;&lt;/record&gt;&lt;/Cite&gt;&lt;/EndNote&gt;</w:instrText>
      </w:r>
      <w:r w:rsidR="00061255" w:rsidRPr="00657095">
        <w:rPr>
          <w:rFonts w:ascii="Times New Roman" w:hAnsi="Times New Roman" w:cs="Times New Roman"/>
          <w:color w:val="auto"/>
          <w:sz w:val="24"/>
          <w:szCs w:val="24"/>
        </w:rPr>
        <w:fldChar w:fldCharType="separate"/>
      </w:r>
      <w:r w:rsidR="00061255" w:rsidRPr="00657095">
        <w:rPr>
          <w:rFonts w:ascii="Times New Roman" w:hAnsi="Times New Roman" w:cs="Times New Roman"/>
          <w:noProof/>
          <w:color w:val="auto"/>
          <w:sz w:val="24"/>
          <w:szCs w:val="24"/>
        </w:rPr>
        <w:t>Letunic and Bork 2007)</w:t>
      </w:r>
      <w:r w:rsidR="00061255" w:rsidRPr="00657095">
        <w:rPr>
          <w:rFonts w:ascii="Times New Roman" w:hAnsi="Times New Roman" w:cs="Times New Roman"/>
          <w:color w:val="auto"/>
          <w:sz w:val="24"/>
          <w:szCs w:val="24"/>
        </w:rPr>
        <w:fldChar w:fldCharType="end"/>
      </w:r>
      <w:r w:rsidR="00061255" w:rsidRPr="00657095">
        <w:rPr>
          <w:rFonts w:ascii="Times New Roman" w:hAnsi="Times New Roman" w:cs="Times New Roman"/>
          <w:color w:val="auto"/>
          <w:sz w:val="24"/>
          <w:szCs w:val="24"/>
        </w:rPr>
        <w:t>.</w:t>
      </w:r>
    </w:p>
    <w:p w14:paraId="21A247AF" w14:textId="77777777"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p>
    <w:p w14:paraId="69A4B713" w14:textId="7BCB7AA5" w:rsidR="001941FF" w:rsidRPr="00657095" w:rsidRDefault="00E14A92" w:rsidP="009E1A96">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RESULTS</w:t>
      </w:r>
    </w:p>
    <w:p w14:paraId="6F103E13" w14:textId="35D455D0" w:rsidR="001941FF" w:rsidRPr="00657095" w:rsidRDefault="001941FF" w:rsidP="009E1A96">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Synthetic Morphological Supermatrix</w:t>
      </w:r>
    </w:p>
    <w:p w14:paraId="3A05E938" w14:textId="20CC6630" w:rsidR="001941FF" w:rsidRPr="00657095" w:rsidRDefault="0046578B" w:rsidP="0072350E">
      <w:pPr>
        <w:pStyle w:val="Normal1"/>
        <w:spacing w:after="0" w:line="480" w:lineRule="auto"/>
        <w:ind w:left="0" w:firstLine="720"/>
        <w:contextualSpacing/>
        <w:rPr>
          <w:rFonts w:ascii="Times New Roman" w:hAnsi="Times New Roman" w:cs="Times New Roman"/>
          <w:color w:val="auto"/>
          <w:sz w:val="24"/>
          <w:szCs w:val="24"/>
        </w:rPr>
      </w:pPr>
      <w:bookmarkStart w:id="12" w:name="_xja14t450mes" w:colFirst="0" w:colLast="0"/>
      <w:bookmarkEnd w:id="12"/>
      <w:r w:rsidRPr="00657095">
        <w:rPr>
          <w:rFonts w:ascii="Times New Roman" w:hAnsi="Times New Roman" w:cs="Times New Roman"/>
          <w:color w:val="auto"/>
          <w:sz w:val="24"/>
          <w:szCs w:val="24"/>
        </w:rPr>
        <w:t xml:space="preserve">The synthetic morphological supermatrix </w:t>
      </w:r>
      <w:r w:rsidR="001941FF" w:rsidRPr="00657095">
        <w:rPr>
          <w:rFonts w:ascii="Times New Roman" w:hAnsi="Times New Roman" w:cs="Times New Roman"/>
          <w:color w:val="auto"/>
          <w:sz w:val="24"/>
          <w:szCs w:val="24"/>
        </w:rPr>
        <w:t xml:space="preserve">from OntoTrace </w:t>
      </w:r>
      <w:r w:rsidR="0077647A" w:rsidRPr="00657095">
        <w:rPr>
          <w:rFonts w:ascii="Times New Roman" w:hAnsi="Times New Roman" w:cs="Times New Roman"/>
          <w:color w:val="auto"/>
          <w:sz w:val="24"/>
          <w:szCs w:val="24"/>
        </w:rPr>
        <w:t>(</w:t>
      </w:r>
      <w:r w:rsidR="003F36B7" w:rsidRPr="00657095">
        <w:rPr>
          <w:rFonts w:ascii="Times New Roman" w:hAnsi="Times New Roman" w:cs="Times New Roman"/>
          <w:color w:val="auto"/>
          <w:sz w:val="24"/>
          <w:szCs w:val="24"/>
        </w:rPr>
        <w:t>Supplementary Materials Matrix 1</w:t>
      </w:r>
      <w:r w:rsidR="0077647A"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was comprised of two characters (pectoral fin and pelvic fin) associated with 3,047</w:t>
      </w:r>
      <w:r w:rsidRPr="00657095">
        <w:rPr>
          <w:rFonts w:ascii="Times New Roman" w:hAnsi="Times New Roman" w:cs="Times New Roman"/>
          <w:b/>
          <w:color w:val="auto"/>
          <w:sz w:val="24"/>
          <w:szCs w:val="24"/>
        </w:rPr>
        <w:t xml:space="preserve"> </w:t>
      </w:r>
      <w:r w:rsidRPr="00657095">
        <w:rPr>
          <w:rFonts w:ascii="Times New Roman" w:hAnsi="Times New Roman" w:cs="Times New Roman"/>
          <w:color w:val="auto"/>
          <w:sz w:val="24"/>
          <w:szCs w:val="24"/>
        </w:rPr>
        <w:t xml:space="preserve">taxa (2,663 species, 132 genera, 223 families, 29 above-family taxa) </w:t>
      </w:r>
      <w:r w:rsidR="001941FF" w:rsidRPr="00657095">
        <w:rPr>
          <w:rFonts w:ascii="Times New Roman" w:hAnsi="Times New Roman" w:cs="Times New Roman"/>
          <w:color w:val="auto"/>
          <w:sz w:val="24"/>
          <w:szCs w:val="24"/>
        </w:rPr>
        <w:t>from 87 studies (</w:t>
      </w:r>
      <w:r w:rsidR="003F36B7" w:rsidRPr="00657095">
        <w:rPr>
          <w:rFonts w:ascii="Times New Roman" w:hAnsi="Times New Roman" w:cs="Times New Roman"/>
          <w:color w:val="auto"/>
          <w:sz w:val="24"/>
          <w:szCs w:val="24"/>
        </w:rPr>
        <w:t>Supplementary Materials Table 1</w:t>
      </w:r>
      <w:r w:rsidR="001941FF" w:rsidRPr="00657095">
        <w:rPr>
          <w:rFonts w:ascii="Times New Roman" w:hAnsi="Times New Roman" w:cs="Times New Roman"/>
          <w:color w:val="auto"/>
          <w:sz w:val="24"/>
          <w:szCs w:val="24"/>
        </w:rPr>
        <w:t>)</w:t>
      </w:r>
      <w:r w:rsidR="00EB1201" w:rsidRPr="00657095">
        <w:rPr>
          <w:rFonts w:ascii="Times New Roman" w:hAnsi="Times New Roman" w:cs="Times New Roman"/>
          <w:color w:val="auto"/>
          <w:sz w:val="24"/>
          <w:szCs w:val="24"/>
        </w:rPr>
        <w:t>.</w:t>
      </w:r>
      <w:r w:rsidR="001941FF" w:rsidRPr="00657095">
        <w:rPr>
          <w:rFonts w:ascii="Times New Roman" w:hAnsi="Times New Roman" w:cs="Times New Roman"/>
          <w:color w:val="auto"/>
          <w:sz w:val="24"/>
          <w:szCs w:val="24"/>
        </w:rPr>
        <w:t xml:space="preserve"> </w:t>
      </w:r>
      <w:r w:rsidR="00544486" w:rsidRPr="00657095">
        <w:rPr>
          <w:rFonts w:ascii="Times New Roman" w:hAnsi="Times New Roman" w:cs="Times New Roman"/>
          <w:color w:val="auto"/>
          <w:sz w:val="24"/>
          <w:szCs w:val="24"/>
        </w:rPr>
        <w:t>H</w:t>
      </w:r>
      <w:r w:rsidR="00AE5677" w:rsidRPr="00657095">
        <w:rPr>
          <w:rFonts w:ascii="Times New Roman" w:hAnsi="Times New Roman" w:cs="Times New Roman"/>
          <w:color w:val="auto"/>
          <w:sz w:val="24"/>
          <w:szCs w:val="24"/>
        </w:rPr>
        <w:t>igher-level</w:t>
      </w:r>
      <w:r w:rsidR="00311622" w:rsidRPr="00657095">
        <w:rPr>
          <w:rFonts w:ascii="Times New Roman" w:hAnsi="Times New Roman" w:cs="Times New Roman"/>
          <w:color w:val="auto"/>
          <w:sz w:val="24"/>
          <w:szCs w:val="24"/>
        </w:rPr>
        <w:t xml:space="preserve"> taxa (genus, family, </w:t>
      </w:r>
      <w:r w:rsidR="0077647A" w:rsidRPr="00657095">
        <w:rPr>
          <w:rFonts w:ascii="Times New Roman" w:hAnsi="Times New Roman" w:cs="Times New Roman"/>
          <w:color w:val="auto"/>
          <w:sz w:val="24"/>
          <w:szCs w:val="24"/>
        </w:rPr>
        <w:t xml:space="preserve">and </w:t>
      </w:r>
      <w:r w:rsidR="00AE5677" w:rsidRPr="00657095">
        <w:rPr>
          <w:rFonts w:ascii="Times New Roman" w:hAnsi="Times New Roman" w:cs="Times New Roman"/>
          <w:color w:val="auto"/>
          <w:sz w:val="24"/>
          <w:szCs w:val="24"/>
        </w:rPr>
        <w:t>order</w:t>
      </w:r>
      <w:r w:rsidR="00311622" w:rsidRPr="00657095">
        <w:rPr>
          <w:rFonts w:ascii="Times New Roman" w:hAnsi="Times New Roman" w:cs="Times New Roman"/>
          <w:color w:val="auto"/>
          <w:sz w:val="24"/>
          <w:szCs w:val="24"/>
        </w:rPr>
        <w:t>) were included as taxonomic unit</w:t>
      </w:r>
      <w:r w:rsidRPr="00657095">
        <w:rPr>
          <w:rFonts w:ascii="Times New Roman" w:hAnsi="Times New Roman" w:cs="Times New Roman"/>
          <w:color w:val="auto"/>
          <w:sz w:val="24"/>
          <w:szCs w:val="24"/>
        </w:rPr>
        <w:t>s</w:t>
      </w:r>
      <w:r w:rsidR="00311622" w:rsidRPr="00657095">
        <w:rPr>
          <w:rFonts w:ascii="Times New Roman" w:hAnsi="Times New Roman" w:cs="Times New Roman"/>
          <w:color w:val="auto"/>
          <w:sz w:val="24"/>
          <w:szCs w:val="24"/>
        </w:rPr>
        <w:t xml:space="preserve"> in </w:t>
      </w:r>
      <w:r w:rsidR="009F72BA" w:rsidRPr="00657095">
        <w:rPr>
          <w:rFonts w:ascii="Times New Roman" w:hAnsi="Times New Roman" w:cs="Times New Roman"/>
          <w:color w:val="auto"/>
          <w:sz w:val="24"/>
          <w:szCs w:val="24"/>
        </w:rPr>
        <w:t>30</w:t>
      </w:r>
      <w:r w:rsidR="002168DE" w:rsidRPr="00657095">
        <w:rPr>
          <w:rFonts w:ascii="Times New Roman" w:hAnsi="Times New Roman" w:cs="Times New Roman"/>
          <w:color w:val="auto"/>
          <w:sz w:val="24"/>
          <w:szCs w:val="24"/>
        </w:rPr>
        <w:t xml:space="preserve"> </w:t>
      </w:r>
      <w:r w:rsidR="00311622" w:rsidRPr="00657095">
        <w:rPr>
          <w:rFonts w:ascii="Times New Roman" w:hAnsi="Times New Roman" w:cs="Times New Roman"/>
          <w:color w:val="auto"/>
          <w:sz w:val="24"/>
          <w:szCs w:val="24"/>
        </w:rPr>
        <w:t xml:space="preserve">of the </w:t>
      </w:r>
      <w:r w:rsidR="00544486" w:rsidRPr="00657095">
        <w:rPr>
          <w:rFonts w:ascii="Times New Roman" w:hAnsi="Times New Roman" w:cs="Times New Roman"/>
          <w:color w:val="auto"/>
          <w:sz w:val="24"/>
          <w:szCs w:val="24"/>
        </w:rPr>
        <w:t>87 studies</w:t>
      </w:r>
      <w:r w:rsidR="009950AE" w:rsidRPr="00657095">
        <w:rPr>
          <w:rFonts w:ascii="Times New Roman" w:hAnsi="Times New Roman" w:cs="Times New Roman"/>
          <w:color w:val="auto"/>
          <w:sz w:val="24"/>
          <w:szCs w:val="24"/>
        </w:rPr>
        <w:t>.</w:t>
      </w:r>
      <w:r w:rsidR="0072350E" w:rsidRPr="00657095">
        <w:rPr>
          <w:rFonts w:ascii="Times New Roman" w:hAnsi="Times New Roman" w:cs="Times New Roman"/>
          <w:color w:val="auto"/>
          <w:sz w:val="24"/>
          <w:szCs w:val="24"/>
        </w:rPr>
        <w:t xml:space="preserve"> </w:t>
      </w:r>
      <w:r w:rsidR="00F6051E" w:rsidRPr="00657095">
        <w:rPr>
          <w:rFonts w:ascii="Times New Roman" w:hAnsi="Times New Roman" w:cs="Times New Roman"/>
          <w:color w:val="auto"/>
          <w:sz w:val="24"/>
          <w:szCs w:val="24"/>
        </w:rPr>
        <w:t>Of the 4,853 populated cells (</w:t>
      </w:r>
      <w:r w:rsidR="001941FF" w:rsidRPr="00657095">
        <w:rPr>
          <w:rFonts w:ascii="Times New Roman" w:hAnsi="Times New Roman" w:cs="Times New Roman"/>
          <w:color w:val="auto"/>
          <w:sz w:val="24"/>
          <w:szCs w:val="24"/>
        </w:rPr>
        <w:t xml:space="preserve">of </w:t>
      </w:r>
      <w:r w:rsidRPr="00657095">
        <w:rPr>
          <w:rFonts w:ascii="Times New Roman" w:hAnsi="Times New Roman" w:cs="Times New Roman"/>
          <w:color w:val="auto"/>
          <w:sz w:val="24"/>
          <w:szCs w:val="24"/>
        </w:rPr>
        <w:t>6,094</w:t>
      </w:r>
      <w:r w:rsidR="00F6051E" w:rsidRPr="00657095">
        <w:rPr>
          <w:rFonts w:ascii="Times New Roman" w:hAnsi="Times New Roman" w:cs="Times New Roman"/>
          <w:color w:val="auto"/>
          <w:sz w:val="24"/>
          <w:szCs w:val="24"/>
        </w:rPr>
        <w:t xml:space="preserve"> total)</w:t>
      </w:r>
      <w:r w:rsidRPr="00657095">
        <w:rPr>
          <w:rFonts w:ascii="Times New Roman" w:hAnsi="Times New Roman" w:cs="Times New Roman"/>
          <w:color w:val="auto"/>
          <w:sz w:val="24"/>
          <w:szCs w:val="24"/>
        </w:rPr>
        <w:t xml:space="preserve"> </w:t>
      </w:r>
      <w:r w:rsidR="001941FF" w:rsidRPr="00657095">
        <w:rPr>
          <w:rFonts w:ascii="Times New Roman" w:hAnsi="Times New Roman" w:cs="Times New Roman"/>
          <w:color w:val="auto"/>
          <w:sz w:val="24"/>
          <w:szCs w:val="24"/>
        </w:rPr>
        <w:t xml:space="preserve">in </w:t>
      </w:r>
      <w:r w:rsidR="00620ED5" w:rsidRPr="00657095">
        <w:rPr>
          <w:rFonts w:ascii="Times New Roman" w:hAnsi="Times New Roman" w:cs="Times New Roman"/>
          <w:color w:val="auto"/>
          <w:sz w:val="24"/>
          <w:szCs w:val="24"/>
        </w:rPr>
        <w:t xml:space="preserve">the </w:t>
      </w:r>
      <w:r w:rsidR="0072350E" w:rsidRPr="00657095">
        <w:rPr>
          <w:rFonts w:ascii="Times New Roman" w:hAnsi="Times New Roman" w:cs="Times New Roman"/>
          <w:color w:val="auto"/>
          <w:sz w:val="24"/>
          <w:szCs w:val="24"/>
        </w:rPr>
        <w:t>synthetic morphological super</w:t>
      </w:r>
      <w:r w:rsidR="001941FF" w:rsidRPr="00657095">
        <w:rPr>
          <w:rFonts w:ascii="Times New Roman" w:hAnsi="Times New Roman" w:cs="Times New Roman"/>
          <w:color w:val="auto"/>
          <w:sz w:val="24"/>
          <w:szCs w:val="24"/>
        </w:rPr>
        <w:t xml:space="preserve">matrix, </w:t>
      </w:r>
      <w:r w:rsidRPr="00657095">
        <w:rPr>
          <w:rFonts w:ascii="Times New Roman" w:hAnsi="Times New Roman" w:cs="Times New Roman"/>
          <w:color w:val="auto"/>
          <w:sz w:val="24"/>
          <w:szCs w:val="24"/>
        </w:rPr>
        <w:t xml:space="preserve">616 </w:t>
      </w:r>
      <w:r w:rsidR="001941FF" w:rsidRPr="00657095">
        <w:rPr>
          <w:rFonts w:ascii="Times New Roman" w:hAnsi="Times New Roman" w:cs="Times New Roman"/>
          <w:color w:val="auto"/>
          <w:sz w:val="24"/>
          <w:szCs w:val="24"/>
        </w:rPr>
        <w:t xml:space="preserve">contained only directly asserted data, 3,953 contained only inferred data, and 284 contained both asserted and inferred data. For pectoral fin, </w:t>
      </w:r>
      <w:r w:rsidRPr="00657095">
        <w:rPr>
          <w:rFonts w:ascii="Times New Roman" w:hAnsi="Times New Roman" w:cs="Times New Roman"/>
          <w:color w:val="auto"/>
          <w:sz w:val="24"/>
          <w:szCs w:val="24"/>
        </w:rPr>
        <w:t xml:space="preserve">246 </w:t>
      </w:r>
      <w:r w:rsidR="001941FF" w:rsidRPr="00657095">
        <w:rPr>
          <w:rFonts w:ascii="Times New Roman" w:hAnsi="Times New Roman" w:cs="Times New Roman"/>
          <w:color w:val="auto"/>
          <w:sz w:val="24"/>
          <w:szCs w:val="24"/>
        </w:rPr>
        <w:t xml:space="preserve">taxa have only asserted data, 2,020 taxa have only inferred data, and 42 taxa have both asserted and inferred data. For the pelvic fin, </w:t>
      </w:r>
      <w:r w:rsidRPr="00657095">
        <w:rPr>
          <w:rFonts w:ascii="Times New Roman" w:hAnsi="Times New Roman" w:cs="Times New Roman"/>
          <w:color w:val="auto"/>
          <w:sz w:val="24"/>
          <w:szCs w:val="24"/>
        </w:rPr>
        <w:t xml:space="preserve">370 </w:t>
      </w:r>
      <w:r w:rsidR="001941FF" w:rsidRPr="00657095">
        <w:rPr>
          <w:rFonts w:ascii="Times New Roman" w:hAnsi="Times New Roman" w:cs="Times New Roman"/>
          <w:color w:val="auto"/>
          <w:sz w:val="24"/>
          <w:szCs w:val="24"/>
        </w:rPr>
        <w:t xml:space="preserve">taxa have only asserted data, 1,933 taxa have only inferred </w:t>
      </w:r>
      <w:r w:rsidRPr="00657095">
        <w:rPr>
          <w:rFonts w:ascii="Times New Roman" w:hAnsi="Times New Roman" w:cs="Times New Roman"/>
          <w:color w:val="auto"/>
          <w:sz w:val="24"/>
          <w:szCs w:val="24"/>
        </w:rPr>
        <w:t>data</w:t>
      </w:r>
      <w:r w:rsidR="001941FF" w:rsidRPr="00657095">
        <w:rPr>
          <w:rFonts w:ascii="Times New Roman" w:hAnsi="Times New Roman" w:cs="Times New Roman"/>
          <w:color w:val="auto"/>
          <w:sz w:val="24"/>
          <w:szCs w:val="24"/>
        </w:rPr>
        <w:t xml:space="preserve">, and 242 taxa have both asserted and inferred data. </w:t>
      </w:r>
    </w:p>
    <w:p w14:paraId="0D26CF83" w14:textId="20CDA511"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bookmarkStart w:id="13" w:name="_1rhuirm9s3kd" w:colFirst="0" w:colLast="0"/>
      <w:bookmarkEnd w:id="13"/>
      <w:r w:rsidRPr="00657095">
        <w:rPr>
          <w:rFonts w:ascii="Times New Roman" w:hAnsi="Times New Roman" w:cs="Times New Roman"/>
          <w:color w:val="auto"/>
          <w:sz w:val="24"/>
          <w:szCs w:val="24"/>
        </w:rPr>
        <w:t xml:space="preserve">Apparent polymorphic </w:t>
      </w:r>
      <w:r w:rsidR="008C6D78" w:rsidRPr="00657095">
        <w:rPr>
          <w:rFonts w:ascii="Times New Roman" w:hAnsi="Times New Roman" w:cs="Times New Roman"/>
          <w:color w:val="auto"/>
          <w:sz w:val="24"/>
          <w:szCs w:val="24"/>
        </w:rPr>
        <w:t xml:space="preserve">character </w:t>
      </w:r>
      <w:r w:rsidRPr="00657095">
        <w:rPr>
          <w:rFonts w:ascii="Times New Roman" w:hAnsi="Times New Roman" w:cs="Times New Roman"/>
          <w:color w:val="auto"/>
          <w:sz w:val="24"/>
          <w:szCs w:val="24"/>
        </w:rPr>
        <w:t xml:space="preserve">states and conflicts were </w:t>
      </w:r>
      <w:r w:rsidR="008C6D78" w:rsidRPr="00657095">
        <w:rPr>
          <w:rFonts w:ascii="Times New Roman" w:hAnsi="Times New Roman" w:cs="Times New Roman"/>
          <w:color w:val="auto"/>
          <w:sz w:val="24"/>
          <w:szCs w:val="24"/>
        </w:rPr>
        <w:t>identified</w:t>
      </w:r>
      <w:r w:rsidRPr="00657095">
        <w:rPr>
          <w:rFonts w:ascii="Times New Roman" w:hAnsi="Times New Roman" w:cs="Times New Roman"/>
          <w:color w:val="auto"/>
          <w:sz w:val="24"/>
          <w:szCs w:val="24"/>
        </w:rPr>
        <w:t xml:space="preserve"> from 74 taxa (50 families and 24 genera for pelvic fin and 4 families for pectoral fin)</w:t>
      </w:r>
      <w:r w:rsidR="008C6D78" w:rsidRPr="00657095">
        <w:rPr>
          <w:rFonts w:ascii="Times New Roman" w:hAnsi="Times New Roman" w:cs="Times New Roman"/>
          <w:color w:val="auto"/>
          <w:sz w:val="24"/>
          <w:szCs w:val="24"/>
        </w:rPr>
        <w:t xml:space="preserve"> and removed from the matrix</w:t>
      </w:r>
      <w:r w:rsidRPr="00657095">
        <w:rPr>
          <w:rFonts w:ascii="Times New Roman" w:hAnsi="Times New Roman" w:cs="Times New Roman"/>
          <w:color w:val="auto"/>
          <w:sz w:val="24"/>
          <w:szCs w:val="24"/>
        </w:rPr>
        <w:t>. Actual polymorphism</w:t>
      </w:r>
      <w:r w:rsidR="008C6D78" w:rsidRPr="00657095">
        <w:rPr>
          <w:rFonts w:ascii="Times New Roman" w:hAnsi="Times New Roman" w:cs="Times New Roman"/>
          <w:color w:val="auto"/>
          <w:sz w:val="24"/>
          <w:szCs w:val="24"/>
        </w:rPr>
        <w:t>, i.e., within species variation identified by a single author,</w:t>
      </w:r>
      <w:r w:rsidRPr="00657095">
        <w:rPr>
          <w:rFonts w:ascii="Times New Roman" w:hAnsi="Times New Roman" w:cs="Times New Roman"/>
          <w:color w:val="auto"/>
          <w:sz w:val="24"/>
          <w:szCs w:val="24"/>
        </w:rPr>
        <w:t xml:space="preserve"> was </w:t>
      </w:r>
      <w:r w:rsidR="008C6D78" w:rsidRPr="00657095">
        <w:rPr>
          <w:rFonts w:ascii="Times New Roman" w:hAnsi="Times New Roman" w:cs="Times New Roman"/>
          <w:color w:val="auto"/>
          <w:sz w:val="24"/>
          <w:szCs w:val="24"/>
        </w:rPr>
        <w:t>found for only</w:t>
      </w:r>
      <w:r w:rsidRPr="00657095">
        <w:rPr>
          <w:rFonts w:ascii="Times New Roman" w:hAnsi="Times New Roman" w:cs="Times New Roman"/>
          <w:color w:val="auto"/>
          <w:sz w:val="24"/>
          <w:szCs w:val="24"/>
        </w:rPr>
        <w:t xml:space="preserve"> </w:t>
      </w:r>
      <w:r w:rsidR="008C6D78" w:rsidRPr="00657095">
        <w:rPr>
          <w:rFonts w:ascii="Times New Roman" w:hAnsi="Times New Roman" w:cs="Times New Roman"/>
          <w:color w:val="auto"/>
          <w:sz w:val="24"/>
          <w:szCs w:val="24"/>
        </w:rPr>
        <w:t xml:space="preserve">the pelvic fin (in </w:t>
      </w:r>
      <w:r w:rsidR="007474B0" w:rsidRPr="00657095">
        <w:rPr>
          <w:rFonts w:ascii="Times New Roman" w:hAnsi="Times New Roman" w:cs="Times New Roman"/>
          <w:color w:val="auto"/>
          <w:sz w:val="24"/>
          <w:szCs w:val="24"/>
        </w:rPr>
        <w:t xml:space="preserve">five </w:t>
      </w:r>
      <w:r w:rsidR="008C6D78" w:rsidRPr="00657095">
        <w:rPr>
          <w:rFonts w:ascii="Times New Roman" w:hAnsi="Times New Roman" w:cs="Times New Roman"/>
          <w:color w:val="auto"/>
          <w:sz w:val="24"/>
          <w:szCs w:val="24"/>
        </w:rPr>
        <w:t xml:space="preserve">species: </w:t>
      </w:r>
      <w:r w:rsidRPr="00657095">
        <w:rPr>
          <w:rFonts w:ascii="Times New Roman" w:hAnsi="Times New Roman" w:cs="Times New Roman"/>
          <w:color w:val="auto"/>
          <w:sz w:val="24"/>
          <w:szCs w:val="24"/>
        </w:rPr>
        <w:t>a catfish [</w:t>
      </w:r>
      <w:r w:rsidRPr="00657095">
        <w:rPr>
          <w:rFonts w:ascii="Times New Roman" w:hAnsi="Times New Roman" w:cs="Times New Roman"/>
          <w:i/>
          <w:color w:val="auto"/>
          <w:sz w:val="24"/>
          <w:szCs w:val="24"/>
        </w:rPr>
        <w:t>Glanapteryx anguilla</w:t>
      </w:r>
      <w:r w:rsidR="00290AA6" w:rsidRPr="00657095">
        <w:rPr>
          <w:rFonts w:ascii="Times New Roman" w:hAnsi="Times New Roman" w:cs="Times New Roman"/>
          <w:color w:val="auto"/>
          <w:sz w:val="24"/>
          <w:szCs w:val="24"/>
        </w:rPr>
        <w:t>],</w:t>
      </w:r>
      <w:r w:rsidR="00290AA6" w:rsidRPr="00657095">
        <w:rPr>
          <w:rFonts w:ascii="Times New Roman" w:hAnsi="Times New Roman" w:cs="Times New Roman"/>
          <w:i/>
          <w:color w:val="auto"/>
          <w:sz w:val="24"/>
          <w:szCs w:val="24"/>
        </w:rPr>
        <w:t xml:space="preserve"> </w:t>
      </w:r>
      <w:r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&lt;EndNote&gt;&lt;Cite&gt;&lt;Author&gt;Nelson&lt;/Author&gt;&lt;Year&gt;2006&lt;/Year&gt;&lt;RecNum&gt;20&lt;/RecNum&gt;&lt;DisplayText&gt;(Nelson 2006)&lt;/DisplayText&gt;&lt;record&gt;&lt;rec-number&gt;20&lt;/rec-number&gt;&lt;foreign-keys&gt;&lt;key app="EN" db-id="eazevtzdfsxexlefx585rxt5rzp59xetp5xs" timestamp="0"&gt;20&lt;/key&gt;&lt;/foreign-keys&gt;&lt;ref-type name="Book"&gt;6&lt;/ref-type&gt;&lt;contributors&gt;&lt;authors&gt;&lt;author&gt;Nelson, J.S.&lt;/author&gt;&lt;/authors&gt;&lt;tertiary-authors&gt;&lt;author&gt;4th&lt;/author&gt;&lt;/tertiary-authors&gt;&lt;/contributors&gt;&lt;titles&gt;&lt;title&gt;Fishes of the World&lt;/title&gt;&lt;/titles&gt;&lt;pages&gt;601&lt;/pages&gt;&lt;edition&gt;4th&lt;/edition&gt;&lt;dates&gt;&lt;year&gt;2006&lt;/year&gt;&lt;/dates&gt;&lt;pub-location&gt;New York&lt;/pub-location&gt;&lt;publisher&gt;John Wiley &amp;amp; Sons, Inc.&lt;/publisher&gt;&lt;urls&gt;&lt;/urls&gt;&lt;/record&gt;&lt;/Cite&gt;&lt;/EndNote&gt;</w:instrText>
      </w:r>
      <w:r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Nelson 2006</w:t>
      </w:r>
      <w:r w:rsidRPr="00657095">
        <w:rPr>
          <w:rFonts w:ascii="Times New Roman" w:hAnsi="Times New Roman" w:cs="Times New Roman"/>
          <w:color w:val="auto"/>
          <w:sz w:val="24"/>
          <w:szCs w:val="24"/>
        </w:rPr>
        <w:fldChar w:fldCharType="end"/>
      </w:r>
      <w:r w:rsidR="008C1B15"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t</w:t>
      </w:r>
      <w:r w:rsidR="00A926FA" w:rsidRPr="00657095">
        <w:rPr>
          <w:rFonts w:ascii="Times New Roman" w:hAnsi="Times New Roman" w:cs="Times New Roman"/>
          <w:color w:val="auto"/>
          <w:sz w:val="24"/>
          <w:szCs w:val="24"/>
        </w:rPr>
        <w:t xml:space="preserve">wo </w:t>
      </w:r>
      <w:r w:rsidRPr="00657095">
        <w:rPr>
          <w:rFonts w:ascii="Times New Roman" w:hAnsi="Times New Roman" w:cs="Times New Roman"/>
          <w:color w:val="auto"/>
          <w:sz w:val="24"/>
          <w:szCs w:val="24"/>
        </w:rPr>
        <w:t>hatchet herring</w:t>
      </w:r>
      <w:r w:rsidR="00AB45B3" w:rsidRPr="00657095">
        <w:rPr>
          <w:rFonts w:ascii="Times New Roman" w:hAnsi="Times New Roman" w:cs="Times New Roman"/>
          <w:color w:val="auto"/>
          <w:sz w:val="24"/>
          <w:szCs w:val="24"/>
        </w:rPr>
        <w:t>s</w:t>
      </w:r>
      <w:r w:rsidRPr="00657095">
        <w:rPr>
          <w:rFonts w:ascii="Times New Roman" w:hAnsi="Times New Roman" w:cs="Times New Roman"/>
          <w:color w:val="auto"/>
          <w:sz w:val="24"/>
          <w:szCs w:val="24"/>
        </w:rPr>
        <w:t xml:space="preserve"> [</w:t>
      </w:r>
      <w:r w:rsidRPr="00657095">
        <w:rPr>
          <w:rFonts w:ascii="Times New Roman" w:hAnsi="Times New Roman" w:cs="Times New Roman"/>
          <w:i/>
          <w:color w:val="auto"/>
          <w:sz w:val="24"/>
          <w:szCs w:val="24"/>
        </w:rPr>
        <w:t>Pristigaster cayana</w:t>
      </w:r>
      <w:r w:rsidR="008C1B15" w:rsidRPr="00657095">
        <w:rPr>
          <w:rFonts w:ascii="Times New Roman" w:hAnsi="Times New Roman" w:cs="Times New Roman"/>
          <w:color w:val="auto"/>
          <w:sz w:val="24"/>
          <w:szCs w:val="24"/>
        </w:rPr>
        <w:t>]</w:t>
      </w:r>
      <w:r w:rsidR="00FC3A69" w:rsidRPr="00657095">
        <w:rPr>
          <w:rFonts w:ascii="Times New Roman" w:hAnsi="Times New Roman" w:cs="Times New Roman"/>
          <w:i/>
          <w:color w:val="auto"/>
          <w:sz w:val="24"/>
          <w:szCs w:val="24"/>
        </w:rPr>
        <w:t>,</w:t>
      </w:r>
      <w:r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&lt;EndNote&gt;&lt;Cite&gt;&lt;Author&gt;Di Dario&lt;/Author&gt;&lt;Year&gt;1999&lt;/Year&gt;&lt;RecNum&gt;115&lt;/RecNum&gt;&lt;DisplayText&gt;(Di Dario 1999)&lt;/DisplayText&gt;&lt;record&gt;&lt;rec-number&gt;115&lt;/rec-number&gt;&lt;foreign-keys&gt;&lt;key app="EN" db-id="eazevtzdfsxexlefx585rxt5rzp59xetp5xs" timestamp="1477330879"&gt;115&lt;/key&gt;&lt;/foreign-keys&gt;&lt;ref-type name="Thesis"&gt;32&lt;/ref-type&gt;&lt;contributors&gt;&lt;authors&gt;&lt;author&gt;Di Dario, Fabio&lt;/author&gt;&lt;/authors&gt;&lt;tertiary-authors&gt;&lt;author&gt;de Pinna, Mário C. C. &lt;/author&gt;&lt;/tertiary-authors&gt;&lt;/contributors&gt;&lt;titles&gt;&lt;title&gt;Filogenia de Pristigasteroidea (Teleostei, Clupeomorpha)&lt;/title&gt;&lt;secondary-title&gt;Departamento de Zoologia&lt;/secondary-title&gt;&lt;/titles&gt;&lt;pages&gt;246&lt;/pages&gt;&lt;volume&gt;M.S. Thesis&lt;/volume&gt;&lt;dates&gt;&lt;year&gt;1999&lt;/year&gt;&lt;/dates&gt;&lt;publisher&gt;Universidade de São Paulo&lt;/publisher&gt;&lt;urls&gt;&lt;pdf-urls&gt;&lt;url&gt;file:///Users/laura/Library/Application Support/Mendeley Desktop/Downloaded/Dario - Unknown - Clupeomorpha ).pdf&lt;/url&gt;&lt;/pdf-urls&gt;&lt;/urls&gt;&lt;/record&gt;&lt;/Cite&gt;&lt;/EndNote&gt;</w:instrText>
      </w:r>
      <w:r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Di Dario 1999</w:t>
      </w:r>
      <w:r w:rsidRPr="00657095">
        <w:rPr>
          <w:rFonts w:ascii="Times New Roman" w:hAnsi="Times New Roman" w:cs="Times New Roman"/>
          <w:color w:val="auto"/>
          <w:sz w:val="24"/>
          <w:szCs w:val="24"/>
        </w:rPr>
        <w:fldChar w:fldCharType="end"/>
      </w:r>
      <w:r w:rsidR="00290AA6" w:rsidRPr="00657095">
        <w:rPr>
          <w:rFonts w:ascii="Times New Roman" w:hAnsi="Times New Roman" w:cs="Times New Roman"/>
          <w:color w:val="auto"/>
          <w:sz w:val="24"/>
          <w:szCs w:val="24"/>
        </w:rPr>
        <w:t>,</w:t>
      </w:r>
      <w:r w:rsidR="00A926FA" w:rsidRPr="00657095">
        <w:rPr>
          <w:rFonts w:ascii="Times New Roman" w:hAnsi="Times New Roman" w:cs="Times New Roman"/>
          <w:color w:val="auto"/>
          <w:sz w:val="24"/>
          <w:szCs w:val="24"/>
        </w:rPr>
        <w:t xml:space="preserve"> </w:t>
      </w:r>
      <w:r w:rsidR="008C1B15" w:rsidRPr="00657095">
        <w:rPr>
          <w:rFonts w:ascii="Times New Roman" w:hAnsi="Times New Roman" w:cs="Times New Roman"/>
          <w:color w:val="auto"/>
          <w:sz w:val="24"/>
          <w:szCs w:val="24"/>
        </w:rPr>
        <w:t>[</w:t>
      </w:r>
      <w:r w:rsidR="00A926FA" w:rsidRPr="00657095">
        <w:rPr>
          <w:rFonts w:ascii="Times New Roman" w:hAnsi="Times New Roman" w:cs="Times New Roman"/>
          <w:i/>
          <w:color w:val="auto"/>
          <w:sz w:val="24"/>
          <w:szCs w:val="24"/>
        </w:rPr>
        <w:t>Pristigaster sp. (DiDario 1999</w:t>
      </w:r>
      <w:r w:rsidR="00FC3A69" w:rsidRPr="00657095">
        <w:rPr>
          <w:rFonts w:ascii="Times New Roman" w:hAnsi="Times New Roman" w:cs="Times New Roman"/>
          <w:color w:val="auto"/>
          <w:sz w:val="24"/>
          <w:szCs w:val="24"/>
        </w:rPr>
        <w:t>)]</w:t>
      </w:r>
      <w:r w:rsidR="00290AA6" w:rsidRPr="00657095">
        <w:rPr>
          <w:rFonts w:ascii="Times New Roman" w:hAnsi="Times New Roman" w:cs="Times New Roman"/>
          <w:i/>
          <w:color w:val="auto"/>
          <w:sz w:val="24"/>
          <w:szCs w:val="24"/>
        </w:rPr>
        <w:t>,</w:t>
      </w:r>
      <w:r w:rsidR="00A926FA" w:rsidRPr="00657095">
        <w:rPr>
          <w:rFonts w:ascii="Times New Roman" w:hAnsi="Times New Roman" w:cs="Times New Roman"/>
          <w:color w:val="auto"/>
          <w:sz w:val="24"/>
          <w:szCs w:val="24"/>
        </w:rPr>
        <w:t xml:space="preserve"> </w:t>
      </w:r>
      <w:r w:rsidR="00A926FA"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&lt;EndNote&gt;&lt;Cite&gt;&lt;Author&gt;Di Dario&lt;/Author&gt;&lt;Year&gt;1999&lt;/Year&gt;&lt;RecNum&gt;115&lt;/RecNum&gt;&lt;DisplayText&gt;(Di Dario 1999)&lt;/DisplayText&gt;&lt;record&gt;&lt;rec-number&gt;115&lt;/rec-number&gt;&lt;foreign-keys&gt;&lt;key app="EN" db-id="eazevtzdfsxexlefx585rxt5rzp59xetp5xs" timestamp="1477330879"&gt;115&lt;/key&gt;&lt;/foreign-keys&gt;&lt;ref-type name="Thesis"&gt;32&lt;/ref-type&gt;&lt;contributors&gt;&lt;authors&gt;&lt;author&gt;Di Dario, Fabio&lt;/author&gt;&lt;/authors&gt;&lt;tertiary-authors&gt;&lt;author&gt;de Pinna, Mário C. C. &lt;/author&gt;&lt;/tertiary-authors&gt;&lt;/contributors&gt;&lt;titles&gt;&lt;title&gt;Filogenia de Pristigasteroidea (Teleostei, Clupeomorpha)&lt;/title&gt;&lt;secondary-title&gt;Departamento de Zoologia&lt;/secondary-title&gt;&lt;/titles&gt;&lt;pages&gt;246&lt;/pages&gt;&lt;volume&gt;M.S. Thesis&lt;/volume&gt;&lt;dates&gt;&lt;year&gt;1999&lt;/year&gt;&lt;/dates&gt;&lt;publisher&gt;Universidade de São Paulo&lt;/publisher&gt;&lt;urls&gt;&lt;pdf-urls&gt;&lt;url&gt;file:///Users/laura/Library/Application Support/Mendeley Desktop/Downloaded/Dario - Unknown - Clupeomorpha ).pdf&lt;/url&gt;&lt;/pdf-urls&gt;&lt;/urls&gt;&lt;/record&gt;&lt;/Cite&gt;&lt;/EndNote&gt;</w:instrText>
      </w:r>
      <w:r w:rsidR="00A926FA"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Di Dario 1999</w:t>
      </w:r>
      <w:r w:rsidR="00E116BE" w:rsidRPr="00657095">
        <w:rPr>
          <w:rFonts w:ascii="Times New Roman" w:hAnsi="Times New Roman" w:cs="Times New Roman"/>
          <w:noProof/>
          <w:color w:val="auto"/>
          <w:sz w:val="24"/>
          <w:szCs w:val="24"/>
        </w:rPr>
        <w:t xml:space="preserve">; and </w:t>
      </w:r>
      <w:r w:rsidR="00E116BE" w:rsidRPr="00657095">
        <w:rPr>
          <w:rFonts w:ascii="Times New Roman" w:hAnsi="Times New Roman" w:cs="Times New Roman"/>
          <w:color w:val="auto"/>
          <w:sz w:val="24"/>
          <w:szCs w:val="24"/>
        </w:rPr>
        <w:t>two priapumfishes [</w:t>
      </w:r>
      <w:r w:rsidR="00E116BE" w:rsidRPr="00657095">
        <w:rPr>
          <w:rFonts w:ascii="Times New Roman" w:hAnsi="Times New Roman" w:cs="Times New Roman"/>
          <w:i/>
          <w:color w:val="auto"/>
          <w:sz w:val="24"/>
          <w:szCs w:val="24"/>
        </w:rPr>
        <w:t>Phallostethus lehi</w:t>
      </w:r>
      <w:r w:rsidR="00EB1201" w:rsidRPr="00657095">
        <w:rPr>
          <w:rFonts w:ascii="Times New Roman" w:hAnsi="Times New Roman" w:cs="Times New Roman"/>
          <w:color w:val="auto"/>
          <w:sz w:val="24"/>
          <w:szCs w:val="24"/>
        </w:rPr>
        <w:t xml:space="preserve"> and </w:t>
      </w:r>
      <w:r w:rsidR="00E116BE" w:rsidRPr="00657095">
        <w:rPr>
          <w:rFonts w:ascii="Times New Roman" w:hAnsi="Times New Roman" w:cs="Times New Roman"/>
          <w:i/>
          <w:color w:val="auto"/>
          <w:sz w:val="24"/>
          <w:szCs w:val="24"/>
        </w:rPr>
        <w:t>Phallostethus dunkeri</w:t>
      </w:r>
      <w:r w:rsidR="00E116BE" w:rsidRPr="00657095">
        <w:rPr>
          <w:rFonts w:ascii="Times New Roman" w:hAnsi="Times New Roman" w:cs="Times New Roman"/>
          <w:color w:val="auto"/>
          <w:sz w:val="24"/>
          <w:szCs w:val="24"/>
        </w:rPr>
        <w:t xml:space="preserve">], </w:t>
      </w:r>
      <w:r w:rsidR="00E116BE" w:rsidRPr="00657095">
        <w:rPr>
          <w:rFonts w:ascii="Times New Roman" w:hAnsi="Times New Roman" w:cs="Times New Roman"/>
          <w:color w:val="auto"/>
          <w:sz w:val="24"/>
          <w:szCs w:val="24"/>
        </w:rPr>
        <w:fldChar w:fldCharType="begin"/>
      </w:r>
      <w:r w:rsidR="00E116BE" w:rsidRPr="00657095">
        <w:rPr>
          <w:rFonts w:ascii="Times New Roman" w:hAnsi="Times New Roman" w:cs="Times New Roman"/>
          <w:color w:val="auto"/>
          <w:sz w:val="24"/>
          <w:szCs w:val="24"/>
        </w:rPr>
        <w:instrText xml:space="preserve"> ADDIN EN.CITE &lt;EndNote&gt;&lt;Cite&gt;&lt;Author&gt;Nelson&lt;/Author&gt;&lt;Year&gt;2006&lt;/Year&gt;&lt;RecNum&gt;20&lt;/RecNum&gt;&lt;DisplayText&gt;(Nelson 2006)&lt;/DisplayText&gt;&lt;record&gt;&lt;rec-number&gt;20&lt;/rec-number&gt;&lt;foreign-keys&gt;&lt;key app="EN" db-id="eazevtzdfsxexlefx585rxt5rzp59xetp5xs" timestamp="0"&gt;20&lt;/key&gt;&lt;/foreign-keys&gt;&lt;ref-type name="Book"&gt;6&lt;/ref-type&gt;&lt;contributors&gt;&lt;authors&gt;&lt;author&gt;Nelson, J.S.&lt;/author&gt;&lt;/authors&gt;&lt;tertiary-authors&gt;&lt;author&gt;4th&lt;/author&gt;&lt;/tertiary-authors&gt;&lt;/contributors&gt;&lt;titles&gt;&lt;title&gt;Fishes of the World&lt;/title&gt;&lt;/titles&gt;&lt;pages&gt;601&lt;/pages&gt;&lt;edition&gt;4th&lt;/edition&gt;&lt;dates&gt;&lt;year&gt;2006&lt;/year&gt;&lt;/dates&gt;&lt;pub-location&gt;New York&lt;/pub-location&gt;&lt;publisher&gt;John Wiley &amp;amp; Sons, Inc.&lt;/publisher&gt;&lt;urls&gt;&lt;/urls&gt;&lt;/record&gt;&lt;/Cite&gt;&lt;/EndNote&gt;</w:instrText>
      </w:r>
      <w:r w:rsidR="00E116BE" w:rsidRPr="00657095">
        <w:rPr>
          <w:rFonts w:ascii="Times New Roman" w:hAnsi="Times New Roman" w:cs="Times New Roman"/>
          <w:color w:val="auto"/>
          <w:sz w:val="24"/>
          <w:szCs w:val="24"/>
        </w:rPr>
        <w:fldChar w:fldCharType="separate"/>
      </w:r>
      <w:r w:rsidR="00E116BE" w:rsidRPr="00657095">
        <w:rPr>
          <w:rFonts w:ascii="Times New Roman" w:hAnsi="Times New Roman" w:cs="Times New Roman"/>
          <w:noProof/>
          <w:color w:val="auto"/>
          <w:sz w:val="24"/>
          <w:szCs w:val="24"/>
        </w:rPr>
        <w:t>Nelson 2006</w:t>
      </w:r>
      <w:r w:rsidR="00E116BE" w:rsidRPr="00657095">
        <w:rPr>
          <w:rFonts w:ascii="Times New Roman" w:hAnsi="Times New Roman" w:cs="Times New Roman"/>
          <w:color w:val="auto"/>
          <w:sz w:val="24"/>
          <w:szCs w:val="24"/>
        </w:rPr>
        <w:fldChar w:fldCharType="end"/>
      </w:r>
      <w:r w:rsidR="00E116BE" w:rsidRPr="00657095">
        <w:rPr>
          <w:rFonts w:ascii="Times New Roman" w:hAnsi="Times New Roman" w:cs="Times New Roman"/>
          <w:color w:val="auto"/>
          <w:sz w:val="24"/>
          <w:szCs w:val="24"/>
        </w:rPr>
        <w:t>)</w:t>
      </w:r>
      <w:r w:rsidR="00A926FA"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Conflicts at the species</w:t>
      </w:r>
      <w:r w:rsidR="00271ED9" w:rsidRPr="00657095">
        <w:rPr>
          <w:rFonts w:ascii="Times New Roman" w:hAnsi="Times New Roman" w:cs="Times New Roman"/>
          <w:color w:val="auto"/>
          <w:sz w:val="24"/>
          <w:szCs w:val="24"/>
        </w:rPr>
        <w:t xml:space="preserve"> level</w:t>
      </w:r>
      <w:r w:rsidR="008C6D78" w:rsidRPr="00657095">
        <w:rPr>
          <w:rFonts w:ascii="Times New Roman" w:hAnsi="Times New Roman" w:cs="Times New Roman"/>
          <w:color w:val="auto"/>
          <w:sz w:val="24"/>
          <w:szCs w:val="24"/>
        </w:rPr>
        <w:t xml:space="preserve"> that were automatically generated in the process of data aggregation and inference were</w:t>
      </w:r>
      <w:r w:rsidR="00AE5677" w:rsidRPr="00657095">
        <w:rPr>
          <w:rFonts w:ascii="Times New Roman" w:hAnsi="Times New Roman" w:cs="Times New Roman"/>
          <w:color w:val="auto"/>
          <w:sz w:val="24"/>
          <w:szCs w:val="24"/>
        </w:rPr>
        <w:t xml:space="preserve"> all</w:t>
      </w:r>
      <w:r w:rsidRPr="00657095">
        <w:rPr>
          <w:rFonts w:ascii="Times New Roman" w:hAnsi="Times New Roman" w:cs="Times New Roman"/>
          <w:color w:val="auto"/>
          <w:sz w:val="24"/>
          <w:szCs w:val="24"/>
        </w:rPr>
        <w:t xml:space="preserve"> </w:t>
      </w:r>
      <w:r w:rsidR="00AE5677" w:rsidRPr="00657095">
        <w:rPr>
          <w:rFonts w:ascii="Times New Roman" w:hAnsi="Times New Roman" w:cs="Times New Roman"/>
          <w:color w:val="auto"/>
          <w:sz w:val="24"/>
          <w:szCs w:val="24"/>
        </w:rPr>
        <w:t>between asserted and inferred states</w:t>
      </w:r>
      <w:r w:rsidR="008C6D78" w:rsidRPr="00657095">
        <w:rPr>
          <w:rFonts w:ascii="Times New Roman" w:hAnsi="Times New Roman" w:cs="Times New Roman"/>
          <w:color w:val="auto"/>
          <w:sz w:val="24"/>
          <w:szCs w:val="24"/>
        </w:rPr>
        <w:t>. These</w:t>
      </w:r>
      <w:r w:rsidR="00AE5677"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were found in the pelvic fin </w:t>
      </w:r>
      <w:r w:rsidR="00F1495E" w:rsidRPr="00657095">
        <w:rPr>
          <w:rFonts w:ascii="Times New Roman" w:hAnsi="Times New Roman" w:cs="Times New Roman"/>
          <w:color w:val="auto"/>
          <w:sz w:val="24"/>
          <w:szCs w:val="24"/>
        </w:rPr>
        <w:t xml:space="preserve">for five species </w:t>
      </w:r>
      <w:r w:rsidRPr="00657095">
        <w:rPr>
          <w:rFonts w:ascii="Times New Roman" w:hAnsi="Times New Roman" w:cs="Times New Roman"/>
          <w:color w:val="auto"/>
          <w:sz w:val="24"/>
          <w:szCs w:val="24"/>
        </w:rPr>
        <w:t>(the eel catfish [</w:t>
      </w:r>
      <w:r w:rsidRPr="00657095">
        <w:rPr>
          <w:rFonts w:ascii="Times New Roman" w:hAnsi="Times New Roman" w:cs="Times New Roman"/>
          <w:i/>
          <w:color w:val="auto"/>
          <w:sz w:val="24"/>
          <w:szCs w:val="24"/>
        </w:rPr>
        <w:t>Channallabes apus</w:t>
      </w:r>
      <w:r w:rsidRPr="00657095">
        <w:rPr>
          <w:rFonts w:ascii="Times New Roman" w:hAnsi="Times New Roman" w:cs="Times New Roman"/>
          <w:color w:val="auto"/>
          <w:sz w:val="24"/>
          <w:szCs w:val="24"/>
        </w:rPr>
        <w:t>]</w:t>
      </w:r>
      <w:r w:rsidR="00AE5677" w:rsidRPr="00657095">
        <w:rPr>
          <w:rFonts w:ascii="Times New Roman" w:hAnsi="Times New Roman" w:cs="Times New Roman"/>
          <w:color w:val="auto"/>
          <w:sz w:val="24"/>
          <w:szCs w:val="24"/>
        </w:rPr>
        <w:t xml:space="preserve">, </w:t>
      </w:r>
      <w:r w:rsidR="00DA1299" w:rsidRPr="00657095">
        <w:rPr>
          <w:rFonts w:ascii="Times New Roman" w:hAnsi="Times New Roman" w:cs="Times New Roman"/>
          <w:color w:val="auto"/>
          <w:sz w:val="24"/>
          <w:szCs w:val="24"/>
        </w:rPr>
        <w:t>t</w:t>
      </w:r>
      <w:r w:rsidR="00AE5677" w:rsidRPr="00657095">
        <w:rPr>
          <w:rFonts w:ascii="Times New Roman" w:hAnsi="Times New Roman" w:cs="Times New Roman"/>
          <w:color w:val="auto"/>
          <w:sz w:val="24"/>
          <w:szCs w:val="24"/>
        </w:rPr>
        <w:t>wo</w:t>
      </w:r>
      <w:r w:rsidRPr="00657095">
        <w:rPr>
          <w:rFonts w:ascii="Times New Roman" w:hAnsi="Times New Roman" w:cs="Times New Roman"/>
          <w:color w:val="auto"/>
          <w:sz w:val="24"/>
          <w:szCs w:val="24"/>
        </w:rPr>
        <w:t xml:space="preserve"> air-breathing catfishes [</w:t>
      </w:r>
      <w:r w:rsidRPr="00657095">
        <w:rPr>
          <w:rFonts w:ascii="Times New Roman" w:hAnsi="Times New Roman" w:cs="Times New Roman"/>
          <w:i/>
          <w:color w:val="auto"/>
          <w:sz w:val="24"/>
          <w:szCs w:val="24"/>
        </w:rPr>
        <w:t>Dolichallabes microphthalmus, Gymnallabes typus</w:t>
      </w:r>
      <w:r w:rsidRPr="00657095">
        <w:rPr>
          <w:rFonts w:ascii="Times New Roman" w:hAnsi="Times New Roman" w:cs="Times New Roman"/>
          <w:color w:val="auto"/>
          <w:sz w:val="24"/>
          <w:szCs w:val="24"/>
        </w:rPr>
        <w:t>]</w:t>
      </w:r>
      <w:r w:rsidR="00A926FA" w:rsidRPr="00657095">
        <w:rPr>
          <w:rFonts w:ascii="Times New Roman" w:hAnsi="Times New Roman" w:cs="Times New Roman"/>
          <w:color w:val="auto"/>
          <w:sz w:val="24"/>
          <w:szCs w:val="24"/>
        </w:rPr>
        <w:t xml:space="preserve">, </w:t>
      </w:r>
      <w:r w:rsidR="00AE5677" w:rsidRPr="00657095">
        <w:rPr>
          <w:rFonts w:ascii="Times New Roman" w:hAnsi="Times New Roman" w:cs="Times New Roman"/>
          <w:color w:val="auto"/>
          <w:sz w:val="24"/>
          <w:szCs w:val="24"/>
        </w:rPr>
        <w:t>the cobia [</w:t>
      </w:r>
      <w:r w:rsidR="00A926FA" w:rsidRPr="00657095">
        <w:rPr>
          <w:rFonts w:ascii="Times New Roman" w:hAnsi="Times New Roman" w:cs="Times New Roman"/>
          <w:i/>
          <w:color w:val="auto"/>
          <w:sz w:val="24"/>
          <w:szCs w:val="24"/>
        </w:rPr>
        <w:t>Rachycentron canadum</w:t>
      </w:r>
      <w:r w:rsidR="00AE5677" w:rsidRPr="00657095">
        <w:rPr>
          <w:rFonts w:ascii="Times New Roman" w:hAnsi="Times New Roman" w:cs="Times New Roman"/>
          <w:color w:val="auto"/>
          <w:sz w:val="24"/>
          <w:szCs w:val="24"/>
        </w:rPr>
        <w:t>]</w:t>
      </w:r>
      <w:r w:rsidR="00A926FA" w:rsidRPr="00657095">
        <w:rPr>
          <w:rFonts w:ascii="Times New Roman" w:hAnsi="Times New Roman" w:cs="Times New Roman"/>
          <w:color w:val="auto"/>
          <w:sz w:val="24"/>
          <w:szCs w:val="24"/>
        </w:rPr>
        <w:t>, the three-spined stickleback</w:t>
      </w:r>
      <w:r w:rsidR="00AE5677" w:rsidRPr="00657095">
        <w:rPr>
          <w:rFonts w:ascii="Times New Roman" w:hAnsi="Times New Roman" w:cs="Times New Roman"/>
          <w:color w:val="auto"/>
          <w:sz w:val="24"/>
          <w:szCs w:val="24"/>
        </w:rPr>
        <w:t xml:space="preserve"> </w:t>
      </w:r>
      <w:r w:rsidR="00A926FA" w:rsidRPr="00657095">
        <w:rPr>
          <w:rFonts w:ascii="Times New Roman" w:hAnsi="Times New Roman" w:cs="Times New Roman"/>
          <w:color w:val="auto"/>
          <w:sz w:val="24"/>
          <w:szCs w:val="24"/>
        </w:rPr>
        <w:t>[</w:t>
      </w:r>
      <w:r w:rsidR="00A926FA" w:rsidRPr="00657095">
        <w:rPr>
          <w:rFonts w:ascii="Times New Roman" w:hAnsi="Times New Roman" w:cs="Times New Roman"/>
          <w:i/>
          <w:color w:val="auto"/>
          <w:sz w:val="24"/>
          <w:szCs w:val="24"/>
        </w:rPr>
        <w:t>Gasterosteus aculeatus</w:t>
      </w:r>
      <w:r w:rsidR="00F1495E"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w:t>
      </w:r>
      <w:r w:rsidR="00A53B42"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and </w:t>
      </w:r>
      <w:r w:rsidR="008C6D78" w:rsidRPr="00657095">
        <w:rPr>
          <w:rFonts w:ascii="Times New Roman" w:hAnsi="Times New Roman" w:cs="Times New Roman"/>
          <w:color w:val="auto"/>
          <w:sz w:val="24"/>
          <w:szCs w:val="24"/>
        </w:rPr>
        <w:t>in</w:t>
      </w:r>
      <w:r w:rsidRPr="00657095">
        <w:rPr>
          <w:rFonts w:ascii="Times New Roman" w:hAnsi="Times New Roman" w:cs="Times New Roman"/>
          <w:color w:val="auto"/>
          <w:sz w:val="24"/>
          <w:szCs w:val="24"/>
        </w:rPr>
        <w:t xml:space="preserve"> the pectoral fin </w:t>
      </w:r>
      <w:r w:rsidR="004232B1" w:rsidRPr="00657095">
        <w:rPr>
          <w:rFonts w:ascii="Times New Roman" w:hAnsi="Times New Roman" w:cs="Times New Roman"/>
          <w:color w:val="auto"/>
          <w:sz w:val="24"/>
          <w:szCs w:val="24"/>
        </w:rPr>
        <w:t>for</w:t>
      </w:r>
      <w:r w:rsidR="00F1495E" w:rsidRPr="00657095">
        <w:rPr>
          <w:rFonts w:ascii="Times New Roman" w:hAnsi="Times New Roman" w:cs="Times New Roman"/>
          <w:color w:val="auto"/>
          <w:sz w:val="24"/>
          <w:szCs w:val="24"/>
        </w:rPr>
        <w:t xml:space="preserve"> one species </w:t>
      </w:r>
      <w:r w:rsidRPr="00657095">
        <w:rPr>
          <w:rFonts w:ascii="Times New Roman" w:hAnsi="Times New Roman" w:cs="Times New Roman"/>
          <w:color w:val="auto"/>
          <w:sz w:val="24"/>
          <w:szCs w:val="24"/>
        </w:rPr>
        <w:t>(the bobtail snipe eel [</w:t>
      </w:r>
      <w:r w:rsidRPr="00657095">
        <w:rPr>
          <w:rFonts w:ascii="Times New Roman" w:hAnsi="Times New Roman" w:cs="Times New Roman"/>
          <w:i/>
          <w:color w:val="auto"/>
          <w:sz w:val="24"/>
          <w:szCs w:val="24"/>
        </w:rPr>
        <w:t>Neocyema erythrosoma</w:t>
      </w:r>
      <w:r w:rsidRPr="00657095">
        <w:rPr>
          <w:rFonts w:ascii="Times New Roman" w:hAnsi="Times New Roman" w:cs="Times New Roman"/>
          <w:color w:val="auto"/>
          <w:sz w:val="24"/>
          <w:szCs w:val="24"/>
        </w:rPr>
        <w:t xml:space="preserve">]). </w:t>
      </w:r>
      <w:r w:rsidR="008C6D78" w:rsidRPr="00657095">
        <w:rPr>
          <w:rFonts w:ascii="Times New Roman" w:hAnsi="Times New Roman" w:cs="Times New Roman"/>
          <w:color w:val="auto"/>
          <w:sz w:val="24"/>
          <w:szCs w:val="24"/>
        </w:rPr>
        <w:t>Conflicts</w:t>
      </w:r>
      <w:r w:rsidRPr="00657095">
        <w:rPr>
          <w:rFonts w:ascii="Times New Roman" w:hAnsi="Times New Roman" w:cs="Times New Roman"/>
          <w:color w:val="auto"/>
          <w:sz w:val="24"/>
          <w:szCs w:val="24"/>
        </w:rPr>
        <w:t xml:space="preserve"> at the species</w:t>
      </w:r>
      <w:r w:rsidR="00271ED9" w:rsidRPr="00657095">
        <w:rPr>
          <w:rFonts w:ascii="Times New Roman" w:hAnsi="Times New Roman" w:cs="Times New Roman"/>
          <w:color w:val="auto"/>
          <w:sz w:val="24"/>
          <w:szCs w:val="24"/>
        </w:rPr>
        <w:t xml:space="preserve"> level</w:t>
      </w:r>
      <w:r w:rsidR="008C6D78" w:rsidRPr="00657095">
        <w:rPr>
          <w:rFonts w:ascii="Times New Roman" w:hAnsi="Times New Roman" w:cs="Times New Roman"/>
          <w:color w:val="auto"/>
          <w:sz w:val="24"/>
          <w:szCs w:val="24"/>
        </w:rPr>
        <w:t>, as well as the species polymorphisms,</w:t>
      </w:r>
      <w:r w:rsidRPr="00657095">
        <w:rPr>
          <w:rFonts w:ascii="Times New Roman" w:hAnsi="Times New Roman" w:cs="Times New Roman"/>
          <w:color w:val="auto"/>
          <w:sz w:val="24"/>
          <w:szCs w:val="24"/>
        </w:rPr>
        <w:t xml:space="preserve"> were retained</w:t>
      </w:r>
      <w:r w:rsidR="008C6D78" w:rsidRPr="00657095">
        <w:rPr>
          <w:rFonts w:ascii="Times New Roman" w:hAnsi="Times New Roman" w:cs="Times New Roman"/>
          <w:color w:val="auto"/>
          <w:sz w:val="24"/>
          <w:szCs w:val="24"/>
        </w:rPr>
        <w:t xml:space="preserve"> in the matrix</w:t>
      </w:r>
      <w:r w:rsidRPr="00657095">
        <w:rPr>
          <w:rFonts w:ascii="Times New Roman" w:hAnsi="Times New Roman" w:cs="Times New Roman"/>
          <w:color w:val="auto"/>
          <w:sz w:val="24"/>
          <w:szCs w:val="24"/>
        </w:rPr>
        <w:t xml:space="preserve">, </w:t>
      </w:r>
      <w:r w:rsidR="000F1C19" w:rsidRPr="00657095">
        <w:rPr>
          <w:rFonts w:ascii="Times New Roman" w:hAnsi="Times New Roman" w:cs="Times New Roman"/>
          <w:color w:val="auto"/>
          <w:sz w:val="24"/>
          <w:szCs w:val="24"/>
        </w:rPr>
        <w:t>because</w:t>
      </w:r>
      <w:r w:rsidRPr="00657095">
        <w:rPr>
          <w:rFonts w:ascii="Times New Roman" w:hAnsi="Times New Roman" w:cs="Times New Roman"/>
          <w:color w:val="auto"/>
          <w:sz w:val="24"/>
          <w:szCs w:val="24"/>
        </w:rPr>
        <w:t xml:space="preserve"> they did not influence the propagation step.</w:t>
      </w:r>
    </w:p>
    <w:p w14:paraId="24F38179" w14:textId="77777777"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p>
    <w:p w14:paraId="327E8A98" w14:textId="77777777" w:rsidR="00A53B42" w:rsidRPr="00657095" w:rsidRDefault="00A53B42" w:rsidP="00A53B42">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Teleostei Species-level Tree</w:t>
      </w:r>
    </w:p>
    <w:p w14:paraId="4E0B5411" w14:textId="5B09623A" w:rsidR="00A53B42" w:rsidRPr="00657095" w:rsidRDefault="00A53B42" w:rsidP="00A53B42">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The Teleostei species-level tree retrieved from Open Tree (Supplementary Materials File 1) contained 38,419 species-level tips and 560 families (https://tree.OpenTreeoflife.org/about/taxonomy-version/ott2.</w:t>
      </w:r>
      <w:r w:rsidR="00640D30" w:rsidRPr="00657095">
        <w:rPr>
          <w:rFonts w:ascii="Times New Roman" w:hAnsi="Times New Roman" w:cs="Times New Roman"/>
          <w:color w:val="auto"/>
          <w:sz w:val="24"/>
          <w:szCs w:val="24"/>
        </w:rPr>
        <w:t>10</w:t>
      </w:r>
      <w:r w:rsidRPr="00657095">
        <w:rPr>
          <w:rFonts w:ascii="Times New Roman" w:hAnsi="Times New Roman" w:cs="Times New Roman"/>
          <w:color w:val="auto"/>
          <w:sz w:val="24"/>
          <w:szCs w:val="24"/>
        </w:rPr>
        <w:t xml:space="preserve">). Open Tree is assembled from a number of different taxonomic sources </w:t>
      </w:r>
      <w:r w:rsidRPr="00657095">
        <w:rPr>
          <w:rFonts w:ascii="Times New Roman" w:hAnsi="Times New Roman" w:cs="Times New Roman"/>
          <w:color w:val="auto"/>
          <w:sz w:val="24"/>
          <w:szCs w:val="24"/>
        </w:rPr>
        <w:fldChar w:fldCharType="begin"/>
      </w:r>
      <w:r w:rsidRPr="00657095">
        <w:rPr>
          <w:rFonts w:ascii="Times New Roman" w:hAnsi="Times New Roman" w:cs="Times New Roman"/>
          <w:color w:val="auto"/>
          <w:sz w:val="24"/>
          <w:szCs w:val="24"/>
        </w:rPr>
        <w:instrText xml:space="preserve"> ADDIN EN.CITE &lt;EndNote&gt;&lt;Cite&gt;&lt;Author&gt;Rees&lt;/Author&gt;&lt;Year&gt;2017&lt;/Year&gt;&lt;RecNum&gt;320&lt;/RecNum&gt;&lt;DisplayText&gt;(Rees and Cranston 2017)&lt;/DisplayText&gt;&lt;record&gt;&lt;rec-number&gt;320&lt;/rec-number&gt;&lt;foreign-keys&gt;&lt;key app="EN" db-id="eazevtzdfsxexlefx585rxt5rzp59xetp5xs" timestamp="1497300909"&gt;320&lt;/key&gt;&lt;/foreign-keys&gt;&lt;ref-type name="Journal Article"&gt;17&lt;/ref-type&gt;&lt;contributors&gt;&lt;authors&gt;&lt;author&gt;Rees, Jonathan&lt;/author&gt;&lt;author&gt;Cranston, Karen&lt;/author&gt;&lt;/authors&gt;&lt;/contributors&gt;&lt;titles&gt;&lt;title&gt;Automated assembly of a reference taxonomy for phylogenetic data synthesis&lt;/title&gt;&lt;secondary-title&gt;Biodiversity Data Journal&lt;/secondary-title&gt;&lt;/titles&gt;&lt;periodical&gt;&lt;full-title&gt;Biodiversity Data Journal&lt;/full-title&gt;&lt;abbr-1&gt;Biodivers. Data J.&lt;/abbr-1&gt;&lt;/periodical&gt;&lt;pages&gt;e12581&lt;/pages&gt;&lt;volume&gt;5&lt;/volume&gt;&lt;dates&gt;&lt;year&gt;2017&lt;/year&gt;&lt;/dates&gt;&lt;publisher&gt;Pensoft Publishers&lt;/publisher&gt;&lt;isbn&gt;1314-2836&amp;#xD;1314-2828&lt;/isbn&gt;&lt;work-type&gt;10.3897/BDJ.5.e12581&lt;/work-type&gt;&lt;urls&gt;&lt;related-urls&gt;&lt;url&gt;https://doi.org/10.3897/BDJ.5.e12581&lt;/url&gt;&lt;/related-urls&gt;&lt;/urls&gt;&lt;/record&gt;&lt;/Cite&gt;&lt;/EndNote&gt;</w:instrText>
      </w:r>
      <w:r w:rsidRPr="00657095">
        <w:rPr>
          <w:rFonts w:ascii="Times New Roman" w:hAnsi="Times New Roman" w:cs="Times New Roman"/>
          <w:color w:val="auto"/>
          <w:sz w:val="24"/>
          <w:szCs w:val="24"/>
        </w:rPr>
        <w:fldChar w:fldCharType="separate"/>
      </w:r>
      <w:r w:rsidRPr="00657095">
        <w:rPr>
          <w:rFonts w:ascii="Times New Roman" w:hAnsi="Times New Roman" w:cs="Times New Roman"/>
          <w:noProof/>
          <w:color w:val="auto"/>
          <w:sz w:val="24"/>
          <w:szCs w:val="24"/>
        </w:rPr>
        <w:t>(Rees and Cranston 2017)</w:t>
      </w:r>
      <w:r w:rsidRPr="00657095">
        <w:rPr>
          <w:rFonts w:ascii="Times New Roman" w:hAnsi="Times New Roman" w:cs="Times New Roman"/>
          <w:color w:val="auto"/>
          <w:sz w:val="24"/>
          <w:szCs w:val="24"/>
        </w:rPr>
        <w:fldChar w:fldCharType="end"/>
      </w:r>
      <w:r w:rsidR="00CB7D8F" w:rsidRPr="00657095">
        <w:rPr>
          <w:rFonts w:ascii="Times New Roman" w:hAnsi="Times New Roman" w:cs="Times New Roman"/>
          <w:color w:val="auto"/>
          <w:sz w:val="24"/>
          <w:szCs w:val="24"/>
        </w:rPr>
        <w:t>,</w:t>
      </w:r>
      <w:r w:rsidR="001C47F0" w:rsidRPr="00657095">
        <w:rPr>
          <w:rFonts w:ascii="Times New Roman" w:hAnsi="Times New Roman" w:cs="Times New Roman"/>
          <w:color w:val="auto"/>
          <w:sz w:val="24"/>
          <w:szCs w:val="24"/>
        </w:rPr>
        <w:t xml:space="preserve"> but it does not include</w:t>
      </w:r>
      <w:r w:rsidRPr="00657095">
        <w:rPr>
          <w:rFonts w:ascii="Times New Roman" w:hAnsi="Times New Roman" w:cs="Times New Roman"/>
          <w:color w:val="auto"/>
          <w:sz w:val="24"/>
          <w:szCs w:val="24"/>
        </w:rPr>
        <w:t xml:space="preserve"> </w:t>
      </w:r>
      <w:r w:rsidR="0056472C" w:rsidRPr="00657095">
        <w:rPr>
          <w:rFonts w:ascii="Times New Roman" w:hAnsi="Times New Roman" w:cs="Times New Roman"/>
          <w:color w:val="auto"/>
          <w:sz w:val="24"/>
          <w:szCs w:val="24"/>
        </w:rPr>
        <w:t>CoF</w:t>
      </w:r>
      <w:r w:rsidR="001C47F0" w:rsidRPr="00657095">
        <w:rPr>
          <w:rFonts w:ascii="Times New Roman" w:hAnsi="Times New Roman" w:cs="Times New Roman"/>
          <w:color w:val="auto"/>
          <w:sz w:val="24"/>
          <w:szCs w:val="24"/>
        </w:rPr>
        <w:t xml:space="preserve">. </w:t>
      </w:r>
      <w:r w:rsidR="00CB7D8F" w:rsidRPr="00657095">
        <w:rPr>
          <w:rFonts w:ascii="Times New Roman" w:hAnsi="Times New Roman" w:cs="Times New Roman"/>
          <w:color w:val="auto"/>
          <w:sz w:val="24"/>
          <w:szCs w:val="24"/>
        </w:rPr>
        <w:t>However, it</w:t>
      </w:r>
      <w:r w:rsidR="001C47F0" w:rsidRPr="00657095">
        <w:rPr>
          <w:rFonts w:ascii="Times New Roman" w:hAnsi="Times New Roman" w:cs="Times New Roman"/>
          <w:color w:val="auto"/>
          <w:sz w:val="24"/>
          <w:szCs w:val="24"/>
        </w:rPr>
        <w:t xml:space="preserve"> includes </w:t>
      </w:r>
      <w:r w:rsidRPr="00657095">
        <w:rPr>
          <w:rFonts w:ascii="Times New Roman" w:hAnsi="Times New Roman" w:cs="Times New Roman"/>
          <w:color w:val="auto"/>
          <w:sz w:val="24"/>
          <w:szCs w:val="24"/>
        </w:rPr>
        <w:t xml:space="preserve">a substantial number of additional </w:t>
      </w:r>
      <w:r w:rsidR="00656E11" w:rsidRPr="00657095">
        <w:rPr>
          <w:rFonts w:ascii="Times New Roman" w:hAnsi="Times New Roman" w:cs="Times New Roman"/>
          <w:color w:val="auto"/>
          <w:sz w:val="24"/>
          <w:szCs w:val="24"/>
        </w:rPr>
        <w:t xml:space="preserve">species </w:t>
      </w:r>
      <w:r w:rsidR="001C47F0" w:rsidRPr="00657095">
        <w:rPr>
          <w:rFonts w:ascii="Times New Roman" w:hAnsi="Times New Roman" w:cs="Times New Roman"/>
          <w:color w:val="auto"/>
          <w:sz w:val="24"/>
          <w:szCs w:val="24"/>
        </w:rPr>
        <w:t>(</w:t>
      </w:r>
      <w:r w:rsidR="00656E11" w:rsidRPr="00657095">
        <w:rPr>
          <w:rFonts w:ascii="Times New Roman" w:hAnsi="Times New Roman" w:cs="Times New Roman"/>
          <w:color w:val="auto"/>
          <w:sz w:val="24"/>
          <w:szCs w:val="24"/>
        </w:rPr>
        <w:t>over 5,000</w:t>
      </w:r>
      <w:r w:rsidR="001C47F0"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compared to </w:t>
      </w:r>
      <w:r w:rsidR="0056472C" w:rsidRPr="00657095">
        <w:rPr>
          <w:rFonts w:ascii="Times New Roman" w:hAnsi="Times New Roman" w:cs="Times New Roman"/>
          <w:color w:val="auto"/>
          <w:sz w:val="24"/>
          <w:szCs w:val="24"/>
        </w:rPr>
        <w:t>CoF</w:t>
      </w:r>
      <w:r w:rsidRPr="00657095">
        <w:rPr>
          <w:rFonts w:ascii="Times New Roman" w:hAnsi="Times New Roman" w:cs="Times New Roman"/>
          <w:color w:val="auto"/>
          <w:sz w:val="24"/>
          <w:szCs w:val="24"/>
        </w:rPr>
        <w:t xml:space="preserve">. Also, because taxonomic inclusion </w:t>
      </w:r>
      <w:r w:rsidR="004043BE" w:rsidRPr="00657095">
        <w:rPr>
          <w:rFonts w:ascii="Times New Roman" w:hAnsi="Times New Roman" w:cs="Times New Roman"/>
          <w:color w:val="auto"/>
          <w:sz w:val="24"/>
          <w:szCs w:val="24"/>
        </w:rPr>
        <w:t xml:space="preserve">varies among </w:t>
      </w:r>
      <w:r w:rsidRPr="00657095">
        <w:rPr>
          <w:rFonts w:ascii="Times New Roman" w:hAnsi="Times New Roman" w:cs="Times New Roman"/>
          <w:color w:val="auto"/>
          <w:sz w:val="24"/>
          <w:szCs w:val="24"/>
        </w:rPr>
        <w:t xml:space="preserve">sources, </w:t>
      </w:r>
      <w:r w:rsidR="00994631" w:rsidRPr="00657095">
        <w:rPr>
          <w:rFonts w:ascii="Times New Roman" w:hAnsi="Times New Roman" w:cs="Times New Roman"/>
          <w:color w:val="auto"/>
          <w:sz w:val="24"/>
          <w:szCs w:val="24"/>
        </w:rPr>
        <w:t xml:space="preserve">it is not surprising </w:t>
      </w:r>
      <w:r w:rsidRPr="00657095">
        <w:rPr>
          <w:rFonts w:ascii="Times New Roman" w:hAnsi="Times New Roman" w:cs="Times New Roman"/>
          <w:color w:val="auto"/>
          <w:sz w:val="24"/>
          <w:szCs w:val="24"/>
        </w:rPr>
        <w:t xml:space="preserve">that the number of families contained </w:t>
      </w:r>
      <w:r w:rsidR="00105B25" w:rsidRPr="00657095">
        <w:rPr>
          <w:rFonts w:ascii="Times New Roman" w:hAnsi="Times New Roman" w:cs="Times New Roman"/>
          <w:color w:val="auto"/>
          <w:sz w:val="24"/>
          <w:szCs w:val="24"/>
        </w:rPr>
        <w:t>in</w:t>
      </w:r>
      <w:r w:rsidRPr="00657095">
        <w:rPr>
          <w:rFonts w:ascii="Times New Roman" w:hAnsi="Times New Roman" w:cs="Times New Roman"/>
          <w:color w:val="auto"/>
          <w:sz w:val="24"/>
          <w:szCs w:val="24"/>
        </w:rPr>
        <w:t xml:space="preserve"> Open Tree </w:t>
      </w:r>
      <w:r w:rsidR="00994631" w:rsidRPr="00657095">
        <w:rPr>
          <w:rFonts w:ascii="Times New Roman" w:hAnsi="Times New Roman" w:cs="Times New Roman"/>
          <w:color w:val="auto"/>
          <w:sz w:val="24"/>
          <w:szCs w:val="24"/>
        </w:rPr>
        <w:t>differs</w:t>
      </w:r>
      <w:r w:rsidRPr="00657095">
        <w:rPr>
          <w:rFonts w:ascii="Times New Roman" w:hAnsi="Times New Roman" w:cs="Times New Roman"/>
          <w:color w:val="auto"/>
          <w:sz w:val="24"/>
          <w:szCs w:val="24"/>
        </w:rPr>
        <w:t xml:space="preserve"> from </w:t>
      </w:r>
      <w:r w:rsidR="00994631" w:rsidRPr="00657095">
        <w:rPr>
          <w:rFonts w:ascii="Times New Roman" w:hAnsi="Times New Roman" w:cs="Times New Roman"/>
          <w:color w:val="auto"/>
          <w:sz w:val="24"/>
          <w:szCs w:val="24"/>
        </w:rPr>
        <w:t>those</w:t>
      </w:r>
      <w:r w:rsidRPr="00657095">
        <w:rPr>
          <w:rFonts w:ascii="Times New Roman" w:hAnsi="Times New Roman" w:cs="Times New Roman"/>
          <w:color w:val="auto"/>
          <w:sz w:val="24"/>
          <w:szCs w:val="24"/>
        </w:rPr>
        <w:t xml:space="preserve"> </w:t>
      </w:r>
      <w:r w:rsidR="00994631" w:rsidRPr="00657095">
        <w:rPr>
          <w:rFonts w:ascii="Times New Roman" w:hAnsi="Times New Roman" w:cs="Times New Roman"/>
          <w:color w:val="auto"/>
          <w:sz w:val="24"/>
          <w:szCs w:val="24"/>
        </w:rPr>
        <w:t>in the</w:t>
      </w:r>
      <w:r w:rsidRPr="00657095">
        <w:rPr>
          <w:rFonts w:ascii="Times New Roman" w:hAnsi="Times New Roman" w:cs="Times New Roman"/>
          <w:color w:val="auto"/>
          <w:sz w:val="24"/>
          <w:szCs w:val="24"/>
        </w:rPr>
        <w:t xml:space="preserve"> </w:t>
      </w:r>
      <w:r w:rsidR="0083583B" w:rsidRPr="00657095">
        <w:rPr>
          <w:rFonts w:ascii="Times New Roman" w:hAnsi="Times New Roman" w:cs="Times New Roman"/>
          <w:color w:val="auto"/>
          <w:sz w:val="24"/>
          <w:szCs w:val="24"/>
        </w:rPr>
        <w:t>CoF</w:t>
      </w:r>
      <w:r w:rsidR="00994631" w:rsidRPr="00657095">
        <w:rPr>
          <w:rFonts w:ascii="Times New Roman" w:hAnsi="Times New Roman" w:cs="Times New Roman"/>
          <w:color w:val="auto"/>
          <w:sz w:val="24"/>
          <w:szCs w:val="24"/>
        </w:rPr>
        <w:t xml:space="preserve"> and </w:t>
      </w:r>
      <w:r w:rsidR="0090256A" w:rsidRPr="00657095">
        <w:rPr>
          <w:rFonts w:ascii="Times New Roman" w:hAnsi="Times New Roman" w:cs="Times New Roman"/>
          <w:color w:val="auto"/>
          <w:sz w:val="24"/>
          <w:szCs w:val="24"/>
        </w:rPr>
        <w:t xml:space="preserve">the </w:t>
      </w:r>
      <w:r w:rsidR="00994631" w:rsidRPr="00657095">
        <w:rPr>
          <w:rFonts w:ascii="Times New Roman" w:hAnsi="Times New Roman" w:cs="Times New Roman"/>
          <w:color w:val="auto"/>
          <w:sz w:val="24"/>
          <w:szCs w:val="24"/>
        </w:rPr>
        <w:t>VTO (families in OT: 560</w:t>
      </w:r>
      <w:r w:rsidR="004F31E0" w:rsidRPr="00657095">
        <w:rPr>
          <w:rFonts w:ascii="Times New Roman" w:hAnsi="Times New Roman" w:cs="Times New Roman"/>
          <w:color w:val="auto"/>
          <w:sz w:val="24"/>
          <w:szCs w:val="24"/>
        </w:rPr>
        <w:t>,</w:t>
      </w:r>
      <w:r w:rsidR="00994631" w:rsidRPr="00657095">
        <w:rPr>
          <w:rFonts w:ascii="Times New Roman" w:hAnsi="Times New Roman" w:cs="Times New Roman"/>
          <w:color w:val="auto"/>
          <w:sz w:val="24"/>
          <w:szCs w:val="24"/>
        </w:rPr>
        <w:t xml:space="preserve"> CoF: 488</w:t>
      </w:r>
      <w:r w:rsidR="004F31E0" w:rsidRPr="00657095">
        <w:rPr>
          <w:rFonts w:ascii="Times New Roman" w:hAnsi="Times New Roman" w:cs="Times New Roman"/>
          <w:color w:val="auto"/>
          <w:sz w:val="24"/>
          <w:szCs w:val="24"/>
        </w:rPr>
        <w:t>,</w:t>
      </w:r>
      <w:r w:rsidR="00994631" w:rsidRPr="00657095">
        <w:rPr>
          <w:rFonts w:ascii="Times New Roman" w:hAnsi="Times New Roman" w:cs="Times New Roman"/>
          <w:color w:val="auto"/>
          <w:sz w:val="24"/>
          <w:szCs w:val="24"/>
        </w:rPr>
        <w:t xml:space="preserve"> VTO: 526</w:t>
      </w:r>
      <w:r w:rsidR="003137C0"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Su</w:t>
      </w:r>
      <w:r w:rsidR="00105B25" w:rsidRPr="00657095">
        <w:rPr>
          <w:rFonts w:ascii="Times New Roman" w:hAnsi="Times New Roman" w:cs="Times New Roman"/>
          <w:color w:val="auto"/>
          <w:sz w:val="24"/>
          <w:szCs w:val="24"/>
        </w:rPr>
        <w:t>pplementary Materials Table 2).</w:t>
      </w:r>
    </w:p>
    <w:p w14:paraId="23E53A29" w14:textId="77777777" w:rsidR="00A53B42" w:rsidRPr="00657095" w:rsidRDefault="00A53B42" w:rsidP="00A53B42">
      <w:pPr>
        <w:pStyle w:val="Normal1"/>
        <w:spacing w:after="0" w:line="480" w:lineRule="auto"/>
        <w:ind w:left="0" w:firstLine="720"/>
        <w:contextualSpacing/>
        <w:rPr>
          <w:rFonts w:ascii="Times New Roman" w:hAnsi="Times New Roman" w:cs="Times New Roman"/>
          <w:color w:val="auto"/>
          <w:sz w:val="24"/>
          <w:szCs w:val="24"/>
        </w:rPr>
      </w:pPr>
    </w:p>
    <w:p w14:paraId="2CBAD13B" w14:textId="77777777" w:rsidR="001941FF" w:rsidRPr="00657095" w:rsidRDefault="001941FF" w:rsidP="009E1A96">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Data Propagation</w:t>
      </w:r>
    </w:p>
    <w:p w14:paraId="15F988D9" w14:textId="04BC2A0B"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bookmarkStart w:id="14" w:name="_dflpis8g8iob" w:colFirst="0" w:colLast="0"/>
      <w:bookmarkEnd w:id="14"/>
      <w:r w:rsidRPr="00657095">
        <w:rPr>
          <w:rFonts w:ascii="Times New Roman" w:hAnsi="Times New Roman" w:cs="Times New Roman"/>
          <w:color w:val="auto"/>
          <w:sz w:val="24"/>
          <w:szCs w:val="24"/>
        </w:rPr>
        <w:t xml:space="preserve">Propagation using the </w:t>
      </w:r>
      <w:r w:rsidR="001038A8" w:rsidRPr="00657095">
        <w:rPr>
          <w:rFonts w:ascii="Times New Roman" w:hAnsi="Times New Roman" w:cs="Times New Roman"/>
          <w:color w:val="auto"/>
          <w:sz w:val="24"/>
          <w:szCs w:val="24"/>
        </w:rPr>
        <w:t xml:space="preserve">relationships in the </w:t>
      </w:r>
      <w:r w:rsidRPr="00657095">
        <w:rPr>
          <w:rFonts w:ascii="Times New Roman" w:hAnsi="Times New Roman" w:cs="Times New Roman"/>
          <w:color w:val="auto"/>
          <w:sz w:val="24"/>
          <w:szCs w:val="24"/>
        </w:rPr>
        <w:t xml:space="preserve">VTO </w:t>
      </w:r>
      <w:r w:rsidR="00271566" w:rsidRPr="00657095">
        <w:rPr>
          <w:rFonts w:ascii="Times New Roman" w:hAnsi="Times New Roman" w:cs="Times New Roman"/>
          <w:color w:val="auto"/>
          <w:sz w:val="24"/>
          <w:szCs w:val="24"/>
        </w:rPr>
        <w:t>taxonomy hierarchy</w:t>
      </w:r>
      <w:r w:rsidRPr="00657095">
        <w:rPr>
          <w:rFonts w:ascii="Times New Roman" w:hAnsi="Times New Roman" w:cs="Times New Roman"/>
          <w:color w:val="auto"/>
          <w:sz w:val="24"/>
          <w:szCs w:val="24"/>
        </w:rPr>
        <w:t xml:space="preserve"> transferred asserted and inferred data from 182 families and </w:t>
      </w:r>
      <w:r w:rsidR="00B71BEC" w:rsidRPr="00657095">
        <w:rPr>
          <w:rFonts w:ascii="Times New Roman" w:hAnsi="Times New Roman" w:cs="Times New Roman"/>
          <w:color w:val="auto"/>
          <w:sz w:val="24"/>
          <w:szCs w:val="24"/>
        </w:rPr>
        <w:t xml:space="preserve">119 </w:t>
      </w:r>
      <w:r w:rsidRPr="00657095">
        <w:rPr>
          <w:rFonts w:ascii="Times New Roman" w:hAnsi="Times New Roman" w:cs="Times New Roman"/>
          <w:color w:val="auto"/>
          <w:sz w:val="24"/>
          <w:szCs w:val="24"/>
        </w:rPr>
        <w:t xml:space="preserve">genera </w:t>
      </w:r>
      <w:r w:rsidR="002618FE" w:rsidRPr="00657095">
        <w:rPr>
          <w:rFonts w:ascii="Times New Roman" w:hAnsi="Times New Roman" w:cs="Times New Roman"/>
          <w:color w:val="auto"/>
          <w:sz w:val="24"/>
          <w:szCs w:val="24"/>
        </w:rPr>
        <w:t>to the included species that otherwise lacked data</w:t>
      </w:r>
      <w:r w:rsidR="00EB1201" w:rsidRPr="00657095">
        <w:rPr>
          <w:rFonts w:ascii="Times New Roman" w:hAnsi="Times New Roman" w:cs="Times New Roman"/>
          <w:color w:val="auto"/>
          <w:sz w:val="24"/>
          <w:szCs w:val="24"/>
        </w:rPr>
        <w:t>.</w:t>
      </w:r>
      <w:r w:rsidR="002618FE" w:rsidRPr="00657095">
        <w:rPr>
          <w:rFonts w:ascii="Times New Roman" w:hAnsi="Times New Roman" w:cs="Times New Roman"/>
          <w:color w:val="auto"/>
          <w:sz w:val="24"/>
          <w:szCs w:val="24"/>
        </w:rPr>
        <w:t xml:space="preserve"> </w:t>
      </w:r>
      <w:r w:rsidR="00B71BEC" w:rsidRPr="00657095">
        <w:rPr>
          <w:rFonts w:ascii="Times New Roman" w:hAnsi="Times New Roman" w:cs="Times New Roman"/>
          <w:color w:val="auto"/>
          <w:sz w:val="24"/>
          <w:szCs w:val="24"/>
        </w:rPr>
        <w:t xml:space="preserve">This </w:t>
      </w:r>
      <w:r w:rsidR="002618FE" w:rsidRPr="00657095">
        <w:rPr>
          <w:rFonts w:ascii="Times New Roman" w:hAnsi="Times New Roman" w:cs="Times New Roman"/>
          <w:color w:val="auto"/>
          <w:sz w:val="24"/>
          <w:szCs w:val="24"/>
        </w:rPr>
        <w:t>result</w:t>
      </w:r>
      <w:r w:rsidR="00B71BEC" w:rsidRPr="00657095">
        <w:rPr>
          <w:rFonts w:ascii="Times New Roman" w:hAnsi="Times New Roman" w:cs="Times New Roman"/>
          <w:color w:val="auto"/>
          <w:sz w:val="24"/>
          <w:szCs w:val="24"/>
        </w:rPr>
        <w:t>ed</w:t>
      </w:r>
      <w:r w:rsidR="002618FE" w:rsidRPr="00657095">
        <w:rPr>
          <w:rFonts w:ascii="Times New Roman" w:hAnsi="Times New Roman" w:cs="Times New Roman"/>
          <w:color w:val="auto"/>
          <w:sz w:val="24"/>
          <w:szCs w:val="24"/>
        </w:rPr>
        <w:t xml:space="preserve"> in</w:t>
      </w:r>
      <w:r w:rsidRPr="00657095">
        <w:rPr>
          <w:rFonts w:ascii="Times New Roman" w:hAnsi="Times New Roman" w:cs="Times New Roman"/>
          <w:color w:val="auto"/>
          <w:sz w:val="24"/>
          <w:szCs w:val="24"/>
        </w:rPr>
        <w:t xml:space="preserve"> the addition of </w:t>
      </w:r>
      <w:r w:rsidR="00B71BEC" w:rsidRPr="00657095">
        <w:rPr>
          <w:rFonts w:ascii="Times New Roman" w:hAnsi="Times New Roman" w:cs="Times New Roman"/>
          <w:color w:val="auto"/>
          <w:sz w:val="24"/>
          <w:szCs w:val="24"/>
        </w:rPr>
        <w:t xml:space="preserve">11,293 </w:t>
      </w:r>
      <w:r w:rsidRPr="00657095">
        <w:rPr>
          <w:rFonts w:ascii="Times New Roman" w:hAnsi="Times New Roman" w:cs="Times New Roman"/>
          <w:color w:val="auto"/>
          <w:sz w:val="24"/>
          <w:szCs w:val="24"/>
        </w:rPr>
        <w:t xml:space="preserve">species to the </w:t>
      </w:r>
      <w:r w:rsidR="00620ED5" w:rsidRPr="00657095">
        <w:rPr>
          <w:rFonts w:ascii="Times New Roman" w:hAnsi="Times New Roman" w:cs="Times New Roman"/>
          <w:color w:val="auto"/>
          <w:sz w:val="24"/>
          <w:szCs w:val="24"/>
        </w:rPr>
        <w:t>pre-processed data</w:t>
      </w:r>
      <w:r w:rsidRPr="00657095">
        <w:rPr>
          <w:rFonts w:ascii="Times New Roman" w:hAnsi="Times New Roman" w:cs="Times New Roman"/>
          <w:color w:val="auto"/>
          <w:sz w:val="24"/>
          <w:szCs w:val="24"/>
        </w:rPr>
        <w:t xml:space="preserve"> matrix of </w:t>
      </w:r>
      <w:r w:rsidR="00B71BEC" w:rsidRPr="00657095">
        <w:rPr>
          <w:rFonts w:ascii="Times New Roman" w:hAnsi="Times New Roman" w:cs="Times New Roman"/>
          <w:color w:val="auto"/>
          <w:sz w:val="24"/>
          <w:szCs w:val="24"/>
        </w:rPr>
        <w:t xml:space="preserve">2,663 </w:t>
      </w:r>
      <w:r w:rsidRPr="00657095">
        <w:rPr>
          <w:rFonts w:ascii="Times New Roman" w:hAnsi="Times New Roman" w:cs="Times New Roman"/>
          <w:color w:val="auto"/>
          <w:sz w:val="24"/>
          <w:szCs w:val="24"/>
        </w:rPr>
        <w:t>species (</w:t>
      </w:r>
      <w:r w:rsidR="003F36B7" w:rsidRPr="00657095">
        <w:rPr>
          <w:rFonts w:ascii="Times New Roman" w:hAnsi="Times New Roman" w:cs="Times New Roman"/>
          <w:color w:val="auto"/>
          <w:sz w:val="24"/>
          <w:szCs w:val="24"/>
        </w:rPr>
        <w:t>Supplementary Materials Matrix 2</w:t>
      </w:r>
      <w:r w:rsidRPr="00657095">
        <w:rPr>
          <w:rFonts w:ascii="Times New Roman" w:hAnsi="Times New Roman" w:cs="Times New Roman"/>
          <w:color w:val="auto"/>
          <w:sz w:val="24"/>
          <w:szCs w:val="24"/>
        </w:rPr>
        <w:t>) for a total of 13,956 species</w:t>
      </w:r>
      <w:r w:rsidR="00FF3490" w:rsidRPr="00657095">
        <w:rPr>
          <w:rFonts w:ascii="Times New Roman" w:hAnsi="Times New Roman" w:cs="Times New Roman"/>
          <w:color w:val="auto"/>
          <w:sz w:val="24"/>
          <w:szCs w:val="24"/>
        </w:rPr>
        <w:t xml:space="preserve"> in the propagated matrix</w:t>
      </w:r>
      <w:r w:rsidRPr="00657095">
        <w:rPr>
          <w:rFonts w:ascii="Times New Roman" w:hAnsi="Times New Roman" w:cs="Times New Roman"/>
          <w:color w:val="auto"/>
          <w:sz w:val="24"/>
          <w:szCs w:val="24"/>
        </w:rPr>
        <w:t xml:space="preserve"> (</w:t>
      </w:r>
      <w:r w:rsidR="003F36B7" w:rsidRPr="00657095">
        <w:rPr>
          <w:rFonts w:ascii="Times New Roman" w:hAnsi="Times New Roman" w:cs="Times New Roman"/>
          <w:color w:val="auto"/>
          <w:sz w:val="24"/>
          <w:szCs w:val="24"/>
        </w:rPr>
        <w:t>Supplementary Materials Matrix 3</w:t>
      </w:r>
      <w:r w:rsidRPr="00657095">
        <w:rPr>
          <w:rFonts w:ascii="Times New Roman" w:hAnsi="Times New Roman" w:cs="Times New Roman"/>
          <w:color w:val="auto"/>
          <w:sz w:val="24"/>
          <w:szCs w:val="24"/>
        </w:rPr>
        <w:t xml:space="preserve">). </w:t>
      </w:r>
      <w:r w:rsidR="00B71BEC" w:rsidRPr="00657095">
        <w:rPr>
          <w:rFonts w:ascii="Times New Roman" w:hAnsi="Times New Roman" w:cs="Times New Roman"/>
          <w:color w:val="auto"/>
          <w:sz w:val="24"/>
          <w:szCs w:val="24"/>
        </w:rPr>
        <w:t>A comparison of propagated data with directly asserted</w:t>
      </w:r>
      <w:r w:rsidR="00620ED5" w:rsidRPr="00657095">
        <w:rPr>
          <w:rFonts w:ascii="Times New Roman" w:hAnsi="Times New Roman" w:cs="Times New Roman"/>
          <w:color w:val="auto"/>
          <w:sz w:val="24"/>
          <w:szCs w:val="24"/>
        </w:rPr>
        <w:t xml:space="preserve"> and inferred</w:t>
      </w:r>
      <w:r w:rsidR="00B71BEC" w:rsidRPr="00657095">
        <w:rPr>
          <w:rFonts w:ascii="Times New Roman" w:hAnsi="Times New Roman" w:cs="Times New Roman"/>
          <w:color w:val="auto"/>
          <w:sz w:val="24"/>
          <w:szCs w:val="24"/>
        </w:rPr>
        <w:t xml:space="preserve"> data revealed </w:t>
      </w:r>
      <w:r w:rsidR="00620ED5" w:rsidRPr="00657095">
        <w:rPr>
          <w:rFonts w:ascii="Times New Roman" w:hAnsi="Times New Roman" w:cs="Times New Roman"/>
          <w:color w:val="auto"/>
          <w:sz w:val="24"/>
          <w:szCs w:val="24"/>
        </w:rPr>
        <w:t>ten</w:t>
      </w:r>
      <w:r w:rsidR="00B71BEC" w:rsidRPr="00657095">
        <w:rPr>
          <w:rFonts w:ascii="Times New Roman" w:hAnsi="Times New Roman" w:cs="Times New Roman"/>
          <w:color w:val="auto"/>
          <w:sz w:val="24"/>
          <w:szCs w:val="24"/>
        </w:rPr>
        <w:t xml:space="preserve"> instances of conflicts</w:t>
      </w:r>
      <w:r w:rsidR="00FF3490" w:rsidRPr="00657095">
        <w:rPr>
          <w:rFonts w:ascii="Times New Roman" w:hAnsi="Times New Roman" w:cs="Times New Roman"/>
          <w:color w:val="auto"/>
          <w:sz w:val="24"/>
          <w:szCs w:val="24"/>
        </w:rPr>
        <w:t xml:space="preserve"> with asserted</w:t>
      </w:r>
      <w:r w:rsidR="00B71BEC" w:rsidRPr="00657095">
        <w:rPr>
          <w:rFonts w:ascii="Times New Roman" w:hAnsi="Times New Roman" w:cs="Times New Roman"/>
          <w:color w:val="auto"/>
          <w:sz w:val="24"/>
          <w:szCs w:val="24"/>
        </w:rPr>
        <w:t xml:space="preserve"> </w:t>
      </w:r>
      <w:r w:rsidR="00620ED5" w:rsidRPr="00657095">
        <w:rPr>
          <w:rFonts w:ascii="Times New Roman" w:hAnsi="Times New Roman" w:cs="Times New Roman"/>
          <w:color w:val="auto"/>
          <w:sz w:val="24"/>
          <w:szCs w:val="24"/>
        </w:rPr>
        <w:t xml:space="preserve">and </w:t>
      </w:r>
      <w:r w:rsidR="00B71BEC" w:rsidRPr="00657095">
        <w:rPr>
          <w:rFonts w:ascii="Times New Roman" w:hAnsi="Times New Roman" w:cs="Times New Roman"/>
          <w:color w:val="auto"/>
          <w:sz w:val="24"/>
          <w:szCs w:val="24"/>
        </w:rPr>
        <w:t xml:space="preserve">two </w:t>
      </w:r>
      <w:r w:rsidR="00FF3490" w:rsidRPr="00657095">
        <w:rPr>
          <w:rFonts w:ascii="Times New Roman" w:hAnsi="Times New Roman" w:cs="Times New Roman"/>
          <w:color w:val="auto"/>
          <w:sz w:val="24"/>
          <w:szCs w:val="24"/>
        </w:rPr>
        <w:t>with</w:t>
      </w:r>
      <w:r w:rsidR="00B71BEC" w:rsidRPr="00657095">
        <w:rPr>
          <w:rFonts w:ascii="Times New Roman" w:hAnsi="Times New Roman" w:cs="Times New Roman"/>
          <w:color w:val="auto"/>
          <w:sz w:val="24"/>
          <w:szCs w:val="24"/>
        </w:rPr>
        <w:t xml:space="preserve"> inferred data.</w:t>
      </w:r>
    </w:p>
    <w:p w14:paraId="13DC1451" w14:textId="77777777" w:rsidR="001941FF" w:rsidRPr="00657095" w:rsidRDefault="001941FF" w:rsidP="009E1A96">
      <w:pPr>
        <w:pStyle w:val="Normal1"/>
        <w:spacing w:after="0" w:line="480" w:lineRule="auto"/>
        <w:ind w:left="0" w:firstLine="0"/>
        <w:contextualSpacing/>
        <w:rPr>
          <w:rFonts w:ascii="Times New Roman" w:hAnsi="Times New Roman" w:cs="Times New Roman"/>
          <w:color w:val="auto"/>
          <w:sz w:val="24"/>
          <w:szCs w:val="24"/>
        </w:rPr>
      </w:pPr>
    </w:p>
    <w:p w14:paraId="7D042490" w14:textId="77777777" w:rsidR="001941FF" w:rsidRPr="00657095" w:rsidRDefault="001941FF" w:rsidP="009E1A96">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Reconciliation of Taxon Names</w:t>
      </w:r>
      <w:bookmarkStart w:id="15" w:name="_jgqc5torpdkp" w:colFirst="0" w:colLast="0"/>
      <w:bookmarkStart w:id="16" w:name="_pyro64dc3ecr" w:colFirst="0" w:colLast="0"/>
      <w:bookmarkStart w:id="17" w:name="_7qr2g6iaich9" w:colFirst="0" w:colLast="0"/>
      <w:bookmarkStart w:id="18" w:name="_ouek30b7s3sq" w:colFirst="0" w:colLast="0"/>
      <w:bookmarkEnd w:id="15"/>
      <w:bookmarkEnd w:id="16"/>
      <w:bookmarkEnd w:id="17"/>
      <w:bookmarkEnd w:id="18"/>
    </w:p>
    <w:p w14:paraId="22FBB0E9" w14:textId="6AA1940F" w:rsidR="001941FF" w:rsidRPr="00657095" w:rsidRDefault="001941FF"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Using the combined method of name reconciliation, first with NCBI taxonomic IDs and then exact taxon name matching, an efficient method </w:t>
      </w:r>
      <w:r w:rsidR="00AD7A58" w:rsidRPr="00657095">
        <w:rPr>
          <w:rFonts w:ascii="Times New Roman" w:hAnsi="Times New Roman" w:cs="Times New Roman"/>
          <w:color w:val="auto"/>
          <w:sz w:val="24"/>
          <w:szCs w:val="24"/>
        </w:rPr>
        <w:t xml:space="preserve">of alignment </w:t>
      </w:r>
      <w:r w:rsidRPr="00657095">
        <w:rPr>
          <w:rFonts w:ascii="Times New Roman" w:hAnsi="Times New Roman" w:cs="Times New Roman"/>
          <w:color w:val="auto"/>
          <w:sz w:val="24"/>
          <w:szCs w:val="24"/>
        </w:rPr>
        <w:t xml:space="preserve">between the </w:t>
      </w:r>
      <w:r w:rsidR="00AD7A58" w:rsidRPr="00657095">
        <w:rPr>
          <w:rFonts w:ascii="Times New Roman" w:hAnsi="Times New Roman" w:cs="Times New Roman"/>
          <w:color w:val="auto"/>
          <w:sz w:val="24"/>
          <w:szCs w:val="24"/>
        </w:rPr>
        <w:t xml:space="preserve">13,956 species </w:t>
      </w:r>
      <w:r w:rsidRPr="00657095">
        <w:rPr>
          <w:rFonts w:ascii="Times New Roman" w:hAnsi="Times New Roman" w:cs="Times New Roman"/>
          <w:color w:val="auto"/>
          <w:sz w:val="24"/>
          <w:szCs w:val="24"/>
        </w:rPr>
        <w:t xml:space="preserve">associated with the </w:t>
      </w:r>
      <w:r w:rsidR="002318A8" w:rsidRPr="00657095">
        <w:rPr>
          <w:rFonts w:ascii="Times New Roman" w:hAnsi="Times New Roman" w:cs="Times New Roman"/>
          <w:color w:val="auto"/>
          <w:sz w:val="24"/>
          <w:szCs w:val="24"/>
        </w:rPr>
        <w:t>propagated</w:t>
      </w:r>
      <w:r w:rsidRPr="00657095">
        <w:rPr>
          <w:rFonts w:ascii="Times New Roman" w:hAnsi="Times New Roman" w:cs="Times New Roman"/>
          <w:color w:val="auto"/>
          <w:sz w:val="24"/>
          <w:szCs w:val="24"/>
        </w:rPr>
        <w:t xml:space="preserve"> matrix (</w:t>
      </w:r>
      <w:r w:rsidR="003F36B7" w:rsidRPr="00657095">
        <w:rPr>
          <w:rFonts w:ascii="Times New Roman" w:hAnsi="Times New Roman" w:cs="Times New Roman"/>
          <w:color w:val="auto"/>
          <w:sz w:val="24"/>
          <w:szCs w:val="24"/>
        </w:rPr>
        <w:t>Supplementary Materials Matrix 3</w:t>
      </w:r>
      <w:r w:rsidRPr="00657095">
        <w:rPr>
          <w:rFonts w:ascii="Times New Roman" w:hAnsi="Times New Roman" w:cs="Times New Roman"/>
          <w:color w:val="auto"/>
          <w:sz w:val="24"/>
          <w:szCs w:val="24"/>
        </w:rPr>
        <w:t xml:space="preserve">) and </w:t>
      </w:r>
      <w:r w:rsidR="00AD7A58" w:rsidRPr="00657095">
        <w:rPr>
          <w:rFonts w:ascii="Times New Roman" w:hAnsi="Times New Roman" w:cs="Times New Roman"/>
          <w:color w:val="auto"/>
          <w:sz w:val="24"/>
          <w:szCs w:val="24"/>
        </w:rPr>
        <w:t xml:space="preserve">38,419 species </w:t>
      </w:r>
      <w:r w:rsidRPr="00657095">
        <w:rPr>
          <w:rFonts w:ascii="Times New Roman" w:hAnsi="Times New Roman" w:cs="Times New Roman"/>
          <w:color w:val="auto"/>
          <w:sz w:val="24"/>
          <w:szCs w:val="24"/>
        </w:rPr>
        <w:t>in the Open Tree was achieved</w:t>
      </w:r>
      <w:r w:rsidR="00AD7A58" w:rsidRPr="00657095">
        <w:rPr>
          <w:rFonts w:ascii="Times New Roman" w:hAnsi="Times New Roman" w:cs="Times New Roman"/>
          <w:color w:val="auto"/>
          <w:sz w:val="24"/>
          <w:szCs w:val="24"/>
        </w:rPr>
        <w:t>: 12,582 of the 13,956 species were matched</w:t>
      </w:r>
      <w:r w:rsidR="00DD7734" w:rsidRPr="00657095">
        <w:rPr>
          <w:rFonts w:ascii="Times New Roman" w:hAnsi="Times New Roman" w:cs="Times New Roman"/>
          <w:color w:val="auto"/>
          <w:sz w:val="24"/>
          <w:szCs w:val="24"/>
        </w:rPr>
        <w:t xml:space="preserve"> with tree tips</w:t>
      </w:r>
      <w:r w:rsidRPr="00657095">
        <w:rPr>
          <w:rFonts w:ascii="Times New Roman" w:hAnsi="Times New Roman" w:cs="Times New Roman"/>
          <w:color w:val="auto"/>
          <w:sz w:val="24"/>
          <w:szCs w:val="24"/>
        </w:rPr>
        <w:t xml:space="preserve">. </w:t>
      </w:r>
      <w:r w:rsidR="00AD7A58" w:rsidRPr="00657095">
        <w:rPr>
          <w:rFonts w:ascii="Times New Roman" w:hAnsi="Times New Roman" w:cs="Times New Roman"/>
          <w:color w:val="auto"/>
          <w:sz w:val="24"/>
          <w:szCs w:val="24"/>
        </w:rPr>
        <w:t>This is higher than using either</w:t>
      </w:r>
      <w:r w:rsidR="00DD7734" w:rsidRPr="00657095">
        <w:rPr>
          <w:rFonts w:ascii="Times New Roman" w:hAnsi="Times New Roman" w:cs="Times New Roman"/>
          <w:color w:val="auto"/>
          <w:sz w:val="24"/>
          <w:szCs w:val="24"/>
        </w:rPr>
        <w:t xml:space="preserve"> method</w:t>
      </w:r>
      <w:r w:rsidR="00AD7A58" w:rsidRPr="00657095">
        <w:rPr>
          <w:rFonts w:ascii="Times New Roman" w:hAnsi="Times New Roman" w:cs="Times New Roman"/>
          <w:color w:val="auto"/>
          <w:sz w:val="24"/>
          <w:szCs w:val="24"/>
        </w:rPr>
        <w:t xml:space="preserve"> alone (NCBI taxonomic IDs: 4,423 matches; exact taxon name matching: 12,500 matches). </w:t>
      </w:r>
      <w:r w:rsidRPr="00657095">
        <w:rPr>
          <w:rFonts w:ascii="Times New Roman" w:hAnsi="Times New Roman" w:cs="Times New Roman"/>
          <w:color w:val="auto"/>
          <w:sz w:val="24"/>
          <w:szCs w:val="24"/>
        </w:rPr>
        <w:t xml:space="preserve">Of the unmatched </w:t>
      </w:r>
      <w:r w:rsidR="00AD7A58" w:rsidRPr="00657095">
        <w:rPr>
          <w:rFonts w:ascii="Times New Roman" w:hAnsi="Times New Roman" w:cs="Times New Roman"/>
          <w:color w:val="auto"/>
          <w:sz w:val="24"/>
          <w:szCs w:val="24"/>
        </w:rPr>
        <w:t xml:space="preserve">species </w:t>
      </w:r>
      <w:r w:rsidRPr="00657095">
        <w:rPr>
          <w:rFonts w:ascii="Times New Roman" w:hAnsi="Times New Roman" w:cs="Times New Roman"/>
          <w:color w:val="auto"/>
          <w:sz w:val="24"/>
          <w:szCs w:val="24"/>
        </w:rPr>
        <w:t xml:space="preserve">(1,374 of 13,956), 72 are fossil species which are not included in the Open Tree taxonomic sources, 362 are species with unconventional names that were added to </w:t>
      </w:r>
      <w:r w:rsidR="00AD7A58" w:rsidRPr="00657095">
        <w:rPr>
          <w:rFonts w:ascii="Times New Roman" w:hAnsi="Times New Roman" w:cs="Times New Roman"/>
          <w:color w:val="auto"/>
          <w:sz w:val="24"/>
          <w:szCs w:val="24"/>
        </w:rPr>
        <w:t xml:space="preserve">the </w:t>
      </w:r>
      <w:r w:rsidRPr="00657095">
        <w:rPr>
          <w:rFonts w:ascii="Times New Roman" w:hAnsi="Times New Roman" w:cs="Times New Roman"/>
          <w:color w:val="auto"/>
          <w:sz w:val="24"/>
          <w:szCs w:val="24"/>
        </w:rPr>
        <w:t>VTO because they are referenced in publications (e.g., ‘</w:t>
      </w:r>
      <w:r w:rsidRPr="00657095">
        <w:rPr>
          <w:rFonts w:ascii="Times New Roman" w:hAnsi="Times New Roman" w:cs="Times New Roman"/>
          <w:i/>
          <w:color w:val="auto"/>
          <w:sz w:val="24"/>
          <w:szCs w:val="24"/>
        </w:rPr>
        <w:t>Notropis sp. sawfin shiner</w:t>
      </w:r>
      <w:r w:rsidR="0077647A" w:rsidRPr="00657095">
        <w:rPr>
          <w:rFonts w:ascii="Times New Roman" w:hAnsi="Times New Roman" w:cs="Times New Roman"/>
          <w:color w:val="auto"/>
          <w:sz w:val="24"/>
          <w:szCs w:val="24"/>
        </w:rPr>
        <w:t xml:space="preserve"> </w:t>
      </w:r>
      <w:r w:rsidR="00677718" w:rsidRPr="00657095">
        <w:rPr>
          <w:rFonts w:ascii="Times New Roman" w:hAnsi="Times New Roman" w:cs="Times New Roman"/>
          <w:i/>
          <w:color w:val="auto"/>
          <w:sz w:val="24"/>
          <w:szCs w:val="24"/>
        </w:rPr>
        <w:t>Coburn and Cavender 1992</w:t>
      </w:r>
      <w:r w:rsidR="00677718"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and 940 are unmatched for multiple reasons (e.g., taxonomic name changes, extinct species that are not marked as such in </w:t>
      </w:r>
      <w:r w:rsidR="00B63AD1" w:rsidRPr="00657095">
        <w:rPr>
          <w:rFonts w:ascii="Times New Roman" w:hAnsi="Times New Roman" w:cs="Times New Roman"/>
          <w:color w:val="auto"/>
          <w:sz w:val="24"/>
          <w:szCs w:val="24"/>
        </w:rPr>
        <w:t xml:space="preserve">the </w:t>
      </w:r>
      <w:r w:rsidRPr="00657095">
        <w:rPr>
          <w:rFonts w:ascii="Times New Roman" w:hAnsi="Times New Roman" w:cs="Times New Roman"/>
          <w:color w:val="auto"/>
          <w:sz w:val="24"/>
          <w:szCs w:val="24"/>
        </w:rPr>
        <w:t>VTO</w:t>
      </w:r>
      <w:r w:rsidR="0077647A" w:rsidRPr="00657095">
        <w:rPr>
          <w:rFonts w:ascii="Times New Roman" w:hAnsi="Times New Roman" w:cs="Times New Roman"/>
          <w:color w:val="auto"/>
          <w:sz w:val="24"/>
          <w:szCs w:val="24"/>
        </w:rPr>
        <w:t xml:space="preserve">; </w:t>
      </w:r>
      <w:r w:rsidR="003F36B7" w:rsidRPr="00657095">
        <w:rPr>
          <w:rFonts w:ascii="Times New Roman" w:hAnsi="Times New Roman" w:cs="Times New Roman"/>
          <w:color w:val="auto"/>
          <w:sz w:val="24"/>
          <w:szCs w:val="24"/>
        </w:rPr>
        <w:t xml:space="preserve">Supplementary Materials Table </w:t>
      </w:r>
      <w:r w:rsidR="00AD7A58" w:rsidRPr="00657095">
        <w:rPr>
          <w:rFonts w:ascii="Times New Roman" w:hAnsi="Times New Roman" w:cs="Times New Roman"/>
          <w:color w:val="auto"/>
          <w:sz w:val="24"/>
          <w:szCs w:val="24"/>
        </w:rPr>
        <w:t>3</w:t>
      </w:r>
      <w:r w:rsidRPr="00657095">
        <w:rPr>
          <w:rFonts w:ascii="Times New Roman" w:hAnsi="Times New Roman" w:cs="Times New Roman"/>
          <w:color w:val="auto"/>
          <w:sz w:val="24"/>
          <w:szCs w:val="24"/>
        </w:rPr>
        <w:t xml:space="preserve">). </w:t>
      </w:r>
    </w:p>
    <w:p w14:paraId="337DBABD" w14:textId="5BD5828F" w:rsidR="00067243" w:rsidRPr="00657095" w:rsidRDefault="00067243" w:rsidP="0025062A">
      <w:pPr>
        <w:pStyle w:val="Normal1"/>
        <w:spacing w:after="0" w:line="480" w:lineRule="auto"/>
        <w:ind w:left="0" w:firstLine="44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Before propagation, the pre-processed </w:t>
      </w:r>
      <w:r w:rsidR="00620ED5" w:rsidRPr="00657095">
        <w:rPr>
          <w:rFonts w:ascii="Times New Roman" w:hAnsi="Times New Roman" w:cs="Times New Roman"/>
          <w:color w:val="auto"/>
          <w:sz w:val="24"/>
          <w:szCs w:val="24"/>
        </w:rPr>
        <w:t xml:space="preserve">data </w:t>
      </w:r>
      <w:r w:rsidRPr="00657095">
        <w:rPr>
          <w:rFonts w:ascii="Times New Roman" w:hAnsi="Times New Roman" w:cs="Times New Roman"/>
          <w:color w:val="auto"/>
          <w:sz w:val="24"/>
          <w:szCs w:val="24"/>
        </w:rPr>
        <w:t>matrix</w:t>
      </w:r>
      <w:r w:rsidR="00DB44E5" w:rsidRPr="00657095">
        <w:rPr>
          <w:rFonts w:ascii="Times New Roman" w:hAnsi="Times New Roman" w:cs="Times New Roman"/>
          <w:color w:val="auto"/>
          <w:sz w:val="24"/>
          <w:szCs w:val="24"/>
        </w:rPr>
        <w:t xml:space="preserve"> (Supplementary Materials Matrix 2) </w:t>
      </w:r>
      <w:r w:rsidRPr="00657095">
        <w:rPr>
          <w:rFonts w:ascii="Times New Roman" w:hAnsi="Times New Roman" w:cs="Times New Roman"/>
          <w:color w:val="auto"/>
          <w:sz w:val="24"/>
          <w:szCs w:val="24"/>
        </w:rPr>
        <w:t>contained only 2,663 species for two characters (pectoral fin and pelvic fin), with 3,538 populated cells</w:t>
      </w:r>
      <w:r w:rsidR="00EA0A5C" w:rsidRPr="00657095">
        <w:rPr>
          <w:rFonts w:ascii="Times New Roman" w:hAnsi="Times New Roman" w:cs="Times New Roman"/>
          <w:color w:val="auto"/>
          <w:sz w:val="24"/>
          <w:szCs w:val="24"/>
        </w:rPr>
        <w:t xml:space="preserve"> for species</w:t>
      </w:r>
      <w:r w:rsidRPr="00657095">
        <w:rPr>
          <w:rFonts w:ascii="Times New Roman" w:hAnsi="Times New Roman" w:cs="Times New Roman"/>
          <w:color w:val="auto"/>
          <w:sz w:val="24"/>
          <w:szCs w:val="24"/>
        </w:rPr>
        <w:t xml:space="preserve"> (85.9% missing data; Table 1). </w:t>
      </w:r>
      <w:r w:rsidR="00B256A3" w:rsidRPr="00657095">
        <w:rPr>
          <w:rFonts w:ascii="Times New Roman" w:hAnsi="Times New Roman" w:cs="Times New Roman"/>
          <w:color w:val="auto"/>
          <w:sz w:val="24"/>
          <w:szCs w:val="24"/>
        </w:rPr>
        <w:t>The f</w:t>
      </w:r>
      <w:r w:rsidR="000B611F" w:rsidRPr="00657095">
        <w:rPr>
          <w:rFonts w:ascii="Times New Roman" w:hAnsi="Times New Roman" w:cs="Times New Roman"/>
          <w:color w:val="auto"/>
          <w:sz w:val="24"/>
          <w:szCs w:val="24"/>
        </w:rPr>
        <w:t xml:space="preserve">inal </w:t>
      </w:r>
      <w:r w:rsidR="0025062A" w:rsidRPr="00657095">
        <w:rPr>
          <w:rFonts w:ascii="Times New Roman" w:hAnsi="Times New Roman" w:cs="Times New Roman"/>
          <w:color w:val="auto"/>
          <w:sz w:val="24"/>
          <w:szCs w:val="24"/>
        </w:rPr>
        <w:t xml:space="preserve">output </w:t>
      </w:r>
      <w:r w:rsidR="000B611F" w:rsidRPr="00657095">
        <w:rPr>
          <w:rFonts w:ascii="Times New Roman" w:hAnsi="Times New Roman" w:cs="Times New Roman"/>
          <w:color w:val="auto"/>
          <w:sz w:val="24"/>
          <w:szCs w:val="24"/>
        </w:rPr>
        <w:t>matrix (</w:t>
      </w:r>
      <w:r w:rsidR="003F36B7" w:rsidRPr="00657095">
        <w:rPr>
          <w:rFonts w:ascii="Times New Roman" w:hAnsi="Times New Roman" w:cs="Times New Roman"/>
          <w:color w:val="auto"/>
          <w:sz w:val="24"/>
          <w:szCs w:val="24"/>
        </w:rPr>
        <w:t>Supplementary Materials Matrix 4</w:t>
      </w:r>
      <w:r w:rsidR="000B611F" w:rsidRPr="00657095">
        <w:rPr>
          <w:rFonts w:ascii="Times New Roman" w:hAnsi="Times New Roman" w:cs="Times New Roman"/>
          <w:color w:val="auto"/>
          <w:sz w:val="24"/>
          <w:szCs w:val="24"/>
        </w:rPr>
        <w:t xml:space="preserve">) contained </w:t>
      </w:r>
      <w:r w:rsidR="001C47F0" w:rsidRPr="00657095">
        <w:rPr>
          <w:rFonts w:ascii="Times New Roman" w:hAnsi="Times New Roman" w:cs="Times New Roman"/>
          <w:color w:val="auto"/>
          <w:sz w:val="24"/>
          <w:szCs w:val="24"/>
        </w:rPr>
        <w:t xml:space="preserve">12,582 species with </w:t>
      </w:r>
      <w:r w:rsidR="0025062A" w:rsidRPr="00657095">
        <w:rPr>
          <w:rFonts w:ascii="Times New Roman" w:hAnsi="Times New Roman" w:cs="Times New Roman"/>
          <w:color w:val="auto"/>
          <w:sz w:val="24"/>
          <w:szCs w:val="24"/>
        </w:rPr>
        <w:t>16,408</w:t>
      </w:r>
      <w:r w:rsidR="00DB44E5" w:rsidRPr="00657095">
        <w:rPr>
          <w:rFonts w:ascii="Times New Roman" w:hAnsi="Times New Roman" w:cs="Times New Roman"/>
          <w:color w:val="auto"/>
          <w:sz w:val="24"/>
          <w:szCs w:val="24"/>
        </w:rPr>
        <w:t xml:space="preserve"> populated cells</w:t>
      </w:r>
      <w:r w:rsidR="0025062A" w:rsidRPr="00657095">
        <w:rPr>
          <w:rFonts w:ascii="Times New Roman" w:hAnsi="Times New Roman" w:cs="Times New Roman"/>
          <w:color w:val="auto"/>
          <w:sz w:val="24"/>
          <w:szCs w:val="24"/>
        </w:rPr>
        <w:t xml:space="preserve"> (34.8% missing data</w:t>
      </w:r>
      <w:r w:rsidR="002D03E0" w:rsidRPr="00657095">
        <w:rPr>
          <w:rFonts w:ascii="Times New Roman" w:hAnsi="Times New Roman" w:cs="Times New Roman"/>
          <w:color w:val="auto"/>
          <w:sz w:val="24"/>
          <w:szCs w:val="24"/>
        </w:rPr>
        <w:t xml:space="preserve">; </w:t>
      </w:r>
      <w:r w:rsidR="0025062A" w:rsidRPr="00657095">
        <w:rPr>
          <w:rFonts w:ascii="Times New Roman" w:hAnsi="Times New Roman" w:cs="Times New Roman"/>
          <w:color w:val="auto"/>
          <w:sz w:val="24"/>
          <w:szCs w:val="24"/>
        </w:rPr>
        <w:t>Table 1</w:t>
      </w:r>
      <w:r w:rsidRPr="00657095">
        <w:rPr>
          <w:rFonts w:ascii="Times New Roman" w:hAnsi="Times New Roman" w:cs="Times New Roman"/>
          <w:color w:val="auto"/>
          <w:sz w:val="24"/>
          <w:szCs w:val="24"/>
        </w:rPr>
        <w:t xml:space="preserve">). When the </w:t>
      </w:r>
      <w:r w:rsidR="00F7728A" w:rsidRPr="00657095">
        <w:rPr>
          <w:rFonts w:ascii="Times New Roman" w:hAnsi="Times New Roman" w:cs="Times New Roman"/>
          <w:color w:val="auto"/>
          <w:sz w:val="24"/>
          <w:szCs w:val="24"/>
        </w:rPr>
        <w:t>final output</w:t>
      </w:r>
      <w:r w:rsidR="008D2976"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matrix was</w:t>
      </w:r>
      <w:r w:rsidR="0025062A" w:rsidRPr="00657095">
        <w:rPr>
          <w:rFonts w:ascii="Times New Roman" w:hAnsi="Times New Roman" w:cs="Times New Roman"/>
          <w:color w:val="auto"/>
          <w:sz w:val="24"/>
          <w:szCs w:val="24"/>
        </w:rPr>
        <w:t xml:space="preserve"> merged with the Teleostei species-level tree, however, the missing percentage increases to</w:t>
      </w:r>
      <w:r w:rsidRPr="00657095">
        <w:rPr>
          <w:rFonts w:ascii="Times New Roman" w:hAnsi="Times New Roman" w:cs="Times New Roman"/>
          <w:color w:val="auto"/>
          <w:sz w:val="24"/>
          <w:szCs w:val="24"/>
        </w:rPr>
        <w:t xml:space="preserve"> </w:t>
      </w:r>
      <w:r w:rsidR="00F7728A" w:rsidRPr="00657095">
        <w:rPr>
          <w:rFonts w:ascii="Times New Roman" w:hAnsi="Times New Roman" w:cs="Times New Roman"/>
          <w:color w:val="auto"/>
          <w:sz w:val="24"/>
          <w:szCs w:val="24"/>
        </w:rPr>
        <w:t>78.7</w:t>
      </w:r>
      <w:r w:rsidRPr="00657095">
        <w:rPr>
          <w:rFonts w:ascii="Times New Roman" w:hAnsi="Times New Roman" w:cs="Times New Roman"/>
          <w:color w:val="auto"/>
          <w:sz w:val="24"/>
          <w:szCs w:val="24"/>
        </w:rPr>
        <w:t xml:space="preserve">% in relation to </w:t>
      </w:r>
      <w:r w:rsidR="00F7728A" w:rsidRPr="00657095">
        <w:rPr>
          <w:rFonts w:ascii="Times New Roman" w:hAnsi="Times New Roman" w:cs="Times New Roman"/>
          <w:color w:val="auto"/>
          <w:sz w:val="24"/>
          <w:szCs w:val="24"/>
        </w:rPr>
        <w:t>76,838 total cells in the merged tree matrix (Supplementary Materi</w:t>
      </w:r>
      <w:r w:rsidR="001E455D" w:rsidRPr="00657095">
        <w:rPr>
          <w:rFonts w:ascii="Times New Roman" w:hAnsi="Times New Roman" w:cs="Times New Roman"/>
          <w:color w:val="auto"/>
          <w:sz w:val="24"/>
          <w:szCs w:val="24"/>
        </w:rPr>
        <w:t>als File 3</w:t>
      </w:r>
      <w:r w:rsidR="00F7728A" w:rsidRPr="00657095">
        <w:rPr>
          <w:rFonts w:ascii="Times New Roman" w:hAnsi="Times New Roman" w:cs="Times New Roman"/>
          <w:color w:val="auto"/>
          <w:sz w:val="24"/>
          <w:szCs w:val="24"/>
        </w:rPr>
        <w:t>; Table 1). Hypothetically, if the pre-processed matrix were merged with the Teleostei species-level tree before propagation, the percentage of missing data in this matrix would be considerably higher (95.4%</w:t>
      </w:r>
      <w:r w:rsidR="004F44AB" w:rsidRPr="00657095">
        <w:rPr>
          <w:rFonts w:ascii="Times New Roman" w:hAnsi="Times New Roman" w:cs="Times New Roman"/>
          <w:color w:val="auto"/>
          <w:sz w:val="24"/>
          <w:szCs w:val="24"/>
        </w:rPr>
        <w:t xml:space="preserve">; </w:t>
      </w:r>
      <w:r w:rsidR="00175376" w:rsidRPr="00657095">
        <w:rPr>
          <w:rFonts w:ascii="Times New Roman" w:hAnsi="Times New Roman" w:cs="Times New Roman"/>
          <w:color w:val="auto"/>
          <w:sz w:val="24"/>
          <w:szCs w:val="24"/>
        </w:rPr>
        <w:t>Table 1)</w:t>
      </w:r>
      <w:r w:rsidR="00F7728A" w:rsidRPr="00657095">
        <w:rPr>
          <w:rFonts w:ascii="Times New Roman" w:hAnsi="Times New Roman" w:cs="Times New Roman"/>
          <w:color w:val="auto"/>
          <w:sz w:val="24"/>
          <w:szCs w:val="24"/>
        </w:rPr>
        <w:t>.</w:t>
      </w:r>
    </w:p>
    <w:p w14:paraId="70D982B3" w14:textId="27660AD6" w:rsidR="008C1B15" w:rsidRPr="00657095" w:rsidRDefault="00907BF1" w:rsidP="009E1A9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Of the </w:t>
      </w:r>
      <w:r w:rsidR="004A3FF9" w:rsidRPr="00657095">
        <w:rPr>
          <w:rFonts w:ascii="Times New Roman" w:hAnsi="Times New Roman" w:cs="Times New Roman"/>
          <w:color w:val="auto"/>
          <w:sz w:val="24"/>
          <w:szCs w:val="24"/>
        </w:rPr>
        <w:t xml:space="preserve">16,408 </w:t>
      </w:r>
      <w:r w:rsidRPr="00657095">
        <w:rPr>
          <w:rFonts w:ascii="Times New Roman" w:hAnsi="Times New Roman" w:cs="Times New Roman"/>
          <w:color w:val="auto"/>
          <w:sz w:val="24"/>
          <w:szCs w:val="24"/>
        </w:rPr>
        <w:t>populated cells</w:t>
      </w:r>
      <w:r w:rsidR="004A3FF9" w:rsidRPr="00657095">
        <w:rPr>
          <w:rFonts w:ascii="Times New Roman" w:hAnsi="Times New Roman" w:cs="Times New Roman"/>
          <w:color w:val="auto"/>
          <w:sz w:val="24"/>
          <w:szCs w:val="24"/>
        </w:rPr>
        <w:t xml:space="preserve"> in the final output matrix</w:t>
      </w:r>
      <w:r w:rsidRPr="00657095">
        <w:rPr>
          <w:rFonts w:ascii="Times New Roman" w:hAnsi="Times New Roman" w:cs="Times New Roman"/>
          <w:color w:val="auto"/>
          <w:sz w:val="24"/>
          <w:szCs w:val="24"/>
        </w:rPr>
        <w:t xml:space="preserve">, </w:t>
      </w:r>
      <w:r w:rsidR="004A3FF9" w:rsidRPr="00657095">
        <w:rPr>
          <w:rFonts w:ascii="Times New Roman" w:hAnsi="Times New Roman" w:cs="Times New Roman"/>
          <w:color w:val="auto"/>
          <w:sz w:val="24"/>
          <w:szCs w:val="24"/>
        </w:rPr>
        <w:t xml:space="preserve">494 </w:t>
      </w:r>
      <w:r w:rsidR="000B611F" w:rsidRPr="00657095">
        <w:rPr>
          <w:rFonts w:ascii="Times New Roman" w:hAnsi="Times New Roman" w:cs="Times New Roman"/>
          <w:color w:val="auto"/>
          <w:sz w:val="24"/>
          <w:szCs w:val="24"/>
        </w:rPr>
        <w:t>(</w:t>
      </w:r>
      <w:r w:rsidR="004A3FF9" w:rsidRPr="00657095">
        <w:rPr>
          <w:rFonts w:ascii="Times New Roman" w:hAnsi="Times New Roman" w:cs="Times New Roman"/>
          <w:color w:val="auto"/>
          <w:sz w:val="24"/>
          <w:szCs w:val="24"/>
        </w:rPr>
        <w:t xml:space="preserve">150 </w:t>
      </w:r>
      <w:r w:rsidR="000B611F" w:rsidRPr="00657095">
        <w:rPr>
          <w:rFonts w:ascii="Times New Roman" w:hAnsi="Times New Roman" w:cs="Times New Roman"/>
          <w:color w:val="auto"/>
          <w:sz w:val="24"/>
          <w:szCs w:val="24"/>
        </w:rPr>
        <w:t>pec</w:t>
      </w:r>
      <w:r w:rsidR="00B256A3" w:rsidRPr="00657095">
        <w:rPr>
          <w:rFonts w:ascii="Times New Roman" w:hAnsi="Times New Roman" w:cs="Times New Roman"/>
          <w:color w:val="auto"/>
          <w:sz w:val="24"/>
          <w:szCs w:val="24"/>
        </w:rPr>
        <w:t>toral</w:t>
      </w:r>
      <w:r w:rsidR="000B611F" w:rsidRPr="00657095">
        <w:rPr>
          <w:rFonts w:ascii="Times New Roman" w:hAnsi="Times New Roman" w:cs="Times New Roman"/>
          <w:color w:val="auto"/>
          <w:sz w:val="24"/>
          <w:szCs w:val="24"/>
        </w:rPr>
        <w:t xml:space="preserve">, </w:t>
      </w:r>
      <w:r w:rsidR="004A3FF9" w:rsidRPr="00657095">
        <w:rPr>
          <w:rFonts w:ascii="Times New Roman" w:hAnsi="Times New Roman" w:cs="Times New Roman"/>
          <w:color w:val="auto"/>
          <w:sz w:val="24"/>
          <w:szCs w:val="24"/>
        </w:rPr>
        <w:t xml:space="preserve">344 </w:t>
      </w:r>
      <w:r w:rsidR="000B611F" w:rsidRPr="00657095">
        <w:rPr>
          <w:rFonts w:ascii="Times New Roman" w:hAnsi="Times New Roman" w:cs="Times New Roman"/>
          <w:color w:val="auto"/>
          <w:sz w:val="24"/>
          <w:szCs w:val="24"/>
        </w:rPr>
        <w:t>pel</w:t>
      </w:r>
      <w:r w:rsidR="00B256A3" w:rsidRPr="00657095">
        <w:rPr>
          <w:rFonts w:ascii="Times New Roman" w:hAnsi="Times New Roman" w:cs="Times New Roman"/>
          <w:color w:val="auto"/>
          <w:sz w:val="24"/>
          <w:szCs w:val="24"/>
        </w:rPr>
        <w:t>vic</w:t>
      </w:r>
      <w:r w:rsidR="000B611F" w:rsidRPr="00657095">
        <w:rPr>
          <w:rFonts w:ascii="Times New Roman" w:hAnsi="Times New Roman" w:cs="Times New Roman"/>
          <w:color w:val="auto"/>
          <w:sz w:val="24"/>
          <w:szCs w:val="24"/>
        </w:rPr>
        <w:t>) contained only directly asserted data</w:t>
      </w:r>
      <w:r w:rsidR="00E673CE" w:rsidRPr="00657095">
        <w:rPr>
          <w:rFonts w:ascii="Times New Roman" w:hAnsi="Times New Roman" w:cs="Times New Roman"/>
          <w:color w:val="auto"/>
          <w:sz w:val="24"/>
          <w:szCs w:val="24"/>
        </w:rPr>
        <w:t xml:space="preserve"> (Fig. 4)</w:t>
      </w:r>
      <w:r w:rsidRPr="00657095">
        <w:rPr>
          <w:rFonts w:ascii="Times New Roman" w:hAnsi="Times New Roman" w:cs="Times New Roman"/>
          <w:color w:val="auto"/>
          <w:sz w:val="24"/>
          <w:szCs w:val="24"/>
        </w:rPr>
        <w:t xml:space="preserve">. The presence of the pectoral fin is asserted in </w:t>
      </w:r>
      <w:r w:rsidR="004A3FF9" w:rsidRPr="00657095">
        <w:rPr>
          <w:rFonts w:ascii="Times New Roman" w:hAnsi="Times New Roman" w:cs="Times New Roman"/>
          <w:color w:val="auto"/>
          <w:sz w:val="24"/>
          <w:szCs w:val="24"/>
        </w:rPr>
        <w:t xml:space="preserve">123 </w:t>
      </w:r>
      <w:r w:rsidRPr="00657095">
        <w:rPr>
          <w:rFonts w:ascii="Times New Roman" w:hAnsi="Times New Roman" w:cs="Times New Roman"/>
          <w:color w:val="auto"/>
          <w:sz w:val="24"/>
          <w:szCs w:val="24"/>
        </w:rPr>
        <w:t xml:space="preserve">species, and </w:t>
      </w:r>
      <w:r w:rsidR="005670FB" w:rsidRPr="00657095">
        <w:rPr>
          <w:rFonts w:ascii="Times New Roman" w:hAnsi="Times New Roman" w:cs="Times New Roman"/>
          <w:color w:val="auto"/>
          <w:sz w:val="24"/>
          <w:szCs w:val="24"/>
        </w:rPr>
        <w:t>absence asserted</w:t>
      </w:r>
      <w:r w:rsidRPr="00657095">
        <w:rPr>
          <w:rFonts w:ascii="Times New Roman" w:hAnsi="Times New Roman" w:cs="Times New Roman"/>
          <w:color w:val="auto"/>
          <w:sz w:val="24"/>
          <w:szCs w:val="24"/>
        </w:rPr>
        <w:t xml:space="preserve"> in </w:t>
      </w:r>
      <w:r w:rsidR="004A3FF9" w:rsidRPr="00657095">
        <w:rPr>
          <w:rFonts w:ascii="Times New Roman" w:hAnsi="Times New Roman" w:cs="Times New Roman"/>
          <w:color w:val="auto"/>
          <w:sz w:val="24"/>
          <w:szCs w:val="24"/>
        </w:rPr>
        <w:t>30</w:t>
      </w:r>
      <w:r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The presence of the pelvic fin is directly asserted in </w:t>
      </w:r>
      <w:r w:rsidR="004A3FF9" w:rsidRPr="00657095">
        <w:rPr>
          <w:rFonts w:ascii="Times New Roman" w:hAnsi="Times New Roman" w:cs="Times New Roman"/>
          <w:color w:val="auto"/>
          <w:sz w:val="24"/>
          <w:szCs w:val="24"/>
        </w:rPr>
        <w:t xml:space="preserve">150 </w:t>
      </w:r>
      <w:r w:rsidRPr="00657095">
        <w:rPr>
          <w:rFonts w:ascii="Times New Roman" w:hAnsi="Times New Roman" w:cs="Times New Roman"/>
          <w:color w:val="auto"/>
          <w:sz w:val="24"/>
          <w:szCs w:val="24"/>
        </w:rPr>
        <w:t xml:space="preserve">species and </w:t>
      </w:r>
      <w:r w:rsidR="005670FB" w:rsidRPr="00657095">
        <w:rPr>
          <w:rFonts w:ascii="Times New Roman" w:hAnsi="Times New Roman" w:cs="Times New Roman"/>
          <w:color w:val="auto"/>
          <w:sz w:val="24"/>
          <w:szCs w:val="24"/>
        </w:rPr>
        <w:t>absence asserted</w:t>
      </w:r>
      <w:r w:rsidRPr="00657095">
        <w:rPr>
          <w:rFonts w:ascii="Times New Roman" w:hAnsi="Times New Roman" w:cs="Times New Roman"/>
          <w:color w:val="auto"/>
          <w:sz w:val="24"/>
          <w:szCs w:val="24"/>
        </w:rPr>
        <w:t xml:space="preserve"> in 194.</w:t>
      </w:r>
      <w:r w:rsidR="00B256A3" w:rsidRPr="00657095">
        <w:rPr>
          <w:rFonts w:ascii="Times New Roman" w:hAnsi="Times New Roman" w:cs="Times New Roman"/>
          <w:color w:val="auto"/>
          <w:sz w:val="24"/>
          <w:szCs w:val="24"/>
        </w:rPr>
        <w:t xml:space="preserve"> </w:t>
      </w:r>
      <w:r w:rsidR="00AB45B3" w:rsidRPr="00657095">
        <w:rPr>
          <w:rFonts w:ascii="Times New Roman" w:hAnsi="Times New Roman" w:cs="Times New Roman"/>
          <w:color w:val="auto"/>
          <w:sz w:val="24"/>
          <w:szCs w:val="24"/>
        </w:rPr>
        <w:t xml:space="preserve">In the remaining cells, </w:t>
      </w:r>
      <w:r w:rsidRPr="00657095">
        <w:rPr>
          <w:rFonts w:ascii="Times New Roman" w:hAnsi="Times New Roman" w:cs="Times New Roman"/>
          <w:color w:val="auto"/>
          <w:sz w:val="24"/>
          <w:szCs w:val="24"/>
        </w:rPr>
        <w:t>3,044 (1,511 pec</w:t>
      </w:r>
      <w:r w:rsidR="00B256A3" w:rsidRPr="00657095">
        <w:rPr>
          <w:rFonts w:ascii="Times New Roman" w:hAnsi="Times New Roman" w:cs="Times New Roman"/>
          <w:color w:val="auto"/>
          <w:sz w:val="24"/>
          <w:szCs w:val="24"/>
        </w:rPr>
        <w:t>toral,</w:t>
      </w:r>
      <w:r w:rsidRPr="00657095">
        <w:rPr>
          <w:rFonts w:ascii="Times New Roman" w:hAnsi="Times New Roman" w:cs="Times New Roman"/>
          <w:color w:val="auto"/>
          <w:sz w:val="24"/>
          <w:szCs w:val="24"/>
        </w:rPr>
        <w:t xml:space="preserve"> 1,533 pel</w:t>
      </w:r>
      <w:r w:rsidR="00B256A3" w:rsidRPr="00657095">
        <w:rPr>
          <w:rFonts w:ascii="Times New Roman" w:hAnsi="Times New Roman" w:cs="Times New Roman"/>
          <w:color w:val="auto"/>
          <w:sz w:val="24"/>
          <w:szCs w:val="24"/>
        </w:rPr>
        <w:t>vic</w:t>
      </w:r>
      <w:r w:rsidRPr="00657095">
        <w:rPr>
          <w:rFonts w:ascii="Times New Roman" w:hAnsi="Times New Roman" w:cs="Times New Roman"/>
          <w:color w:val="auto"/>
          <w:sz w:val="24"/>
          <w:szCs w:val="24"/>
        </w:rPr>
        <w:t>)</w:t>
      </w:r>
      <w:r w:rsidR="000B611F" w:rsidRPr="00657095">
        <w:rPr>
          <w:rFonts w:ascii="Times New Roman" w:hAnsi="Times New Roman" w:cs="Times New Roman"/>
          <w:color w:val="auto"/>
          <w:sz w:val="24"/>
          <w:szCs w:val="24"/>
        </w:rPr>
        <w:t xml:space="preserve"> contained only inferred data, and </w:t>
      </w:r>
      <w:r w:rsidR="004A3FF9" w:rsidRPr="00657095">
        <w:rPr>
          <w:rFonts w:ascii="Times New Roman" w:hAnsi="Times New Roman" w:cs="Times New Roman"/>
          <w:color w:val="auto"/>
          <w:sz w:val="24"/>
          <w:szCs w:val="24"/>
        </w:rPr>
        <w:t xml:space="preserve">12,870 </w:t>
      </w:r>
      <w:r w:rsidR="00B256A3" w:rsidRPr="00657095">
        <w:rPr>
          <w:rFonts w:ascii="Times New Roman" w:hAnsi="Times New Roman" w:cs="Times New Roman"/>
          <w:color w:val="auto"/>
          <w:sz w:val="24"/>
          <w:szCs w:val="24"/>
        </w:rPr>
        <w:t xml:space="preserve">cells </w:t>
      </w:r>
      <w:r w:rsidR="000B611F" w:rsidRPr="00657095">
        <w:rPr>
          <w:rFonts w:ascii="Times New Roman" w:hAnsi="Times New Roman" w:cs="Times New Roman"/>
          <w:color w:val="auto"/>
          <w:sz w:val="24"/>
          <w:szCs w:val="24"/>
        </w:rPr>
        <w:t>(</w:t>
      </w:r>
      <w:r w:rsidR="004A3FF9" w:rsidRPr="00657095">
        <w:rPr>
          <w:rFonts w:ascii="Times New Roman" w:hAnsi="Times New Roman" w:cs="Times New Roman"/>
          <w:color w:val="auto"/>
          <w:sz w:val="24"/>
          <w:szCs w:val="24"/>
        </w:rPr>
        <w:t xml:space="preserve">8,798 </w:t>
      </w:r>
      <w:r w:rsidR="000B611F" w:rsidRPr="00657095">
        <w:rPr>
          <w:rFonts w:ascii="Times New Roman" w:hAnsi="Times New Roman" w:cs="Times New Roman"/>
          <w:color w:val="auto"/>
          <w:sz w:val="24"/>
          <w:szCs w:val="24"/>
        </w:rPr>
        <w:t>pec</w:t>
      </w:r>
      <w:r w:rsidR="00B256A3" w:rsidRPr="00657095">
        <w:rPr>
          <w:rFonts w:ascii="Times New Roman" w:hAnsi="Times New Roman" w:cs="Times New Roman"/>
          <w:color w:val="auto"/>
          <w:sz w:val="24"/>
          <w:szCs w:val="24"/>
        </w:rPr>
        <w:t>toral</w:t>
      </w:r>
      <w:r w:rsidR="000B611F" w:rsidRPr="00657095">
        <w:rPr>
          <w:rFonts w:ascii="Times New Roman" w:hAnsi="Times New Roman" w:cs="Times New Roman"/>
          <w:color w:val="auto"/>
          <w:sz w:val="24"/>
          <w:szCs w:val="24"/>
        </w:rPr>
        <w:t>, 4,072 pel</w:t>
      </w:r>
      <w:r w:rsidR="00B256A3" w:rsidRPr="00657095">
        <w:rPr>
          <w:rFonts w:ascii="Times New Roman" w:hAnsi="Times New Roman" w:cs="Times New Roman"/>
          <w:color w:val="auto"/>
          <w:sz w:val="24"/>
          <w:szCs w:val="24"/>
        </w:rPr>
        <w:t>vic</w:t>
      </w:r>
      <w:r w:rsidR="000B611F" w:rsidRPr="00657095">
        <w:rPr>
          <w:rFonts w:ascii="Times New Roman" w:hAnsi="Times New Roman" w:cs="Times New Roman"/>
          <w:color w:val="auto"/>
          <w:sz w:val="24"/>
          <w:szCs w:val="24"/>
        </w:rPr>
        <w:t>) contained propagated data</w:t>
      </w:r>
      <w:r w:rsidR="00B256A3" w:rsidRPr="00657095">
        <w:rPr>
          <w:rFonts w:ascii="Times New Roman" w:hAnsi="Times New Roman" w:cs="Times New Roman"/>
          <w:color w:val="auto"/>
          <w:sz w:val="24"/>
          <w:szCs w:val="24"/>
        </w:rPr>
        <w:t xml:space="preserve"> (</w:t>
      </w:r>
      <w:r w:rsidR="00F013C2" w:rsidRPr="00657095">
        <w:rPr>
          <w:rFonts w:ascii="Times New Roman" w:hAnsi="Times New Roman" w:cs="Times New Roman"/>
          <w:color w:val="auto"/>
          <w:sz w:val="24"/>
          <w:szCs w:val="24"/>
        </w:rPr>
        <w:t xml:space="preserve">Fig. </w:t>
      </w:r>
      <w:r w:rsidR="004A3FF9" w:rsidRPr="00657095">
        <w:rPr>
          <w:rFonts w:ascii="Times New Roman" w:hAnsi="Times New Roman" w:cs="Times New Roman"/>
          <w:color w:val="auto"/>
          <w:sz w:val="24"/>
          <w:szCs w:val="24"/>
        </w:rPr>
        <w:t>4</w:t>
      </w:r>
      <w:r w:rsidR="00B256A3" w:rsidRPr="00657095">
        <w:rPr>
          <w:rFonts w:ascii="Times New Roman" w:hAnsi="Times New Roman" w:cs="Times New Roman"/>
          <w:color w:val="auto"/>
          <w:sz w:val="24"/>
          <w:szCs w:val="24"/>
        </w:rPr>
        <w:t>)</w:t>
      </w:r>
      <w:r w:rsidR="000B611F"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00786DAF" w:rsidRPr="00657095">
        <w:rPr>
          <w:rFonts w:ascii="Times New Roman" w:hAnsi="Times New Roman" w:cs="Times New Roman"/>
          <w:color w:val="auto"/>
          <w:sz w:val="24"/>
          <w:szCs w:val="24"/>
        </w:rPr>
        <w:t xml:space="preserve">Of the </w:t>
      </w:r>
      <w:r w:rsidR="004A3FF9" w:rsidRPr="00657095">
        <w:rPr>
          <w:rFonts w:ascii="Times New Roman" w:hAnsi="Times New Roman" w:cs="Times New Roman"/>
          <w:color w:val="auto"/>
          <w:sz w:val="24"/>
          <w:szCs w:val="24"/>
        </w:rPr>
        <w:t xml:space="preserve">8,798 </w:t>
      </w:r>
      <w:r w:rsidR="00786DAF" w:rsidRPr="00657095">
        <w:rPr>
          <w:rFonts w:ascii="Times New Roman" w:hAnsi="Times New Roman" w:cs="Times New Roman"/>
          <w:color w:val="auto"/>
          <w:sz w:val="24"/>
          <w:szCs w:val="24"/>
        </w:rPr>
        <w:t xml:space="preserve">species for which pectoral fin data are propagated, </w:t>
      </w:r>
      <w:r w:rsidR="004A3FF9" w:rsidRPr="00657095">
        <w:rPr>
          <w:rFonts w:ascii="Times New Roman" w:hAnsi="Times New Roman" w:cs="Times New Roman"/>
          <w:color w:val="auto"/>
          <w:sz w:val="24"/>
          <w:szCs w:val="24"/>
        </w:rPr>
        <w:t xml:space="preserve">5,077 </w:t>
      </w:r>
      <w:r w:rsidR="00786DAF" w:rsidRPr="00657095">
        <w:rPr>
          <w:rFonts w:ascii="Times New Roman" w:hAnsi="Times New Roman" w:cs="Times New Roman"/>
          <w:color w:val="auto"/>
          <w:sz w:val="24"/>
          <w:szCs w:val="24"/>
        </w:rPr>
        <w:t>of these are propagated from asserted family and genus-level data. Of the 4,072 species for which pelvic fin data are propagated, 2,906 of these are propagated from asserted family and genus-level data.</w:t>
      </w:r>
    </w:p>
    <w:p w14:paraId="2E795A23" w14:textId="1F39E53E" w:rsidR="003D6395" w:rsidRPr="00657095" w:rsidRDefault="003D6395" w:rsidP="004A3FF9">
      <w:pPr>
        <w:pStyle w:val="Normal1"/>
        <w:spacing w:line="480" w:lineRule="auto"/>
        <w:ind w:left="0" w:firstLine="0"/>
        <w:contextualSpacing/>
        <w:rPr>
          <w:rFonts w:ascii="Times New Roman" w:hAnsi="Times New Roman" w:cs="Times New Roman"/>
          <w:color w:val="auto"/>
          <w:sz w:val="24"/>
          <w:szCs w:val="24"/>
        </w:rPr>
      </w:pPr>
    </w:p>
    <w:p w14:paraId="50F710ED" w14:textId="352639E9" w:rsidR="008C1B15" w:rsidRPr="00657095" w:rsidRDefault="001941FF" w:rsidP="009E1A96">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Ancestral State Reconstruction</w:t>
      </w:r>
    </w:p>
    <w:p w14:paraId="2A50B4E1" w14:textId="493B6090" w:rsidR="003D6395" w:rsidRPr="00657095" w:rsidRDefault="001941FF" w:rsidP="00E650A3">
      <w:pPr>
        <w:pStyle w:val="Normal1"/>
        <w:spacing w:after="0" w:line="480" w:lineRule="auto"/>
        <w:ind w:left="0" w:firstLine="720"/>
        <w:contextualSpacing/>
        <w:rPr>
          <w:rFonts w:ascii="Times New Roman" w:hAnsi="Times New Roman" w:cs="Times New Roman"/>
          <w:color w:val="auto"/>
          <w:sz w:val="24"/>
          <w:szCs w:val="24"/>
        </w:rPr>
      </w:pPr>
      <w:bookmarkStart w:id="19" w:name="_7dnrsgd1k5k1" w:colFirst="0" w:colLast="0"/>
      <w:bookmarkEnd w:id="19"/>
      <w:r w:rsidRPr="00657095">
        <w:rPr>
          <w:rFonts w:ascii="Times New Roman" w:hAnsi="Times New Roman" w:cs="Times New Roman"/>
          <w:color w:val="auto"/>
          <w:sz w:val="24"/>
          <w:szCs w:val="24"/>
        </w:rPr>
        <w:t xml:space="preserve">The pectoral fin is absent in </w:t>
      </w:r>
      <w:r w:rsidR="00782853" w:rsidRPr="00657095">
        <w:rPr>
          <w:rFonts w:ascii="Times New Roman" w:hAnsi="Times New Roman" w:cs="Times New Roman"/>
          <w:color w:val="auto"/>
          <w:sz w:val="24"/>
          <w:szCs w:val="24"/>
        </w:rPr>
        <w:t xml:space="preserve">509 </w:t>
      </w:r>
      <w:r w:rsidRPr="00657095">
        <w:rPr>
          <w:rFonts w:ascii="Times New Roman" w:hAnsi="Times New Roman" w:cs="Times New Roman"/>
          <w:color w:val="auto"/>
          <w:sz w:val="24"/>
          <w:szCs w:val="24"/>
        </w:rPr>
        <w:t xml:space="preserve">of the </w:t>
      </w:r>
      <w:r w:rsidR="00782853" w:rsidRPr="00657095">
        <w:rPr>
          <w:rFonts w:ascii="Times New Roman" w:hAnsi="Times New Roman" w:cs="Times New Roman"/>
          <w:color w:val="auto"/>
          <w:sz w:val="24"/>
          <w:szCs w:val="24"/>
        </w:rPr>
        <w:t xml:space="preserve">12,582 </w:t>
      </w:r>
      <w:r w:rsidRPr="00657095">
        <w:rPr>
          <w:rFonts w:ascii="Times New Roman" w:hAnsi="Times New Roman" w:cs="Times New Roman"/>
          <w:color w:val="auto"/>
          <w:sz w:val="24"/>
          <w:szCs w:val="24"/>
        </w:rPr>
        <w:t xml:space="preserve">matched species in the </w:t>
      </w:r>
      <w:r w:rsidR="004B21C1" w:rsidRPr="00657095">
        <w:rPr>
          <w:rFonts w:ascii="Times New Roman" w:hAnsi="Times New Roman" w:cs="Times New Roman"/>
          <w:color w:val="auto"/>
          <w:sz w:val="24"/>
          <w:szCs w:val="24"/>
        </w:rPr>
        <w:t xml:space="preserve">final </w:t>
      </w:r>
      <w:r w:rsidR="00FE0C19" w:rsidRPr="00657095">
        <w:rPr>
          <w:rFonts w:ascii="Times New Roman" w:hAnsi="Times New Roman" w:cs="Times New Roman"/>
          <w:color w:val="auto"/>
          <w:sz w:val="24"/>
          <w:szCs w:val="24"/>
        </w:rPr>
        <w:t xml:space="preserve">output </w:t>
      </w:r>
      <w:r w:rsidRPr="00657095">
        <w:rPr>
          <w:rFonts w:ascii="Times New Roman" w:hAnsi="Times New Roman" w:cs="Times New Roman"/>
          <w:color w:val="auto"/>
          <w:sz w:val="24"/>
          <w:szCs w:val="24"/>
        </w:rPr>
        <w:t>matrix (</w:t>
      </w:r>
      <w:r w:rsidR="003F36B7" w:rsidRPr="00657095">
        <w:rPr>
          <w:rFonts w:ascii="Times New Roman" w:hAnsi="Times New Roman" w:cs="Times New Roman"/>
          <w:color w:val="auto"/>
          <w:sz w:val="24"/>
          <w:szCs w:val="24"/>
        </w:rPr>
        <w:t>Supplementary Materials Matrix 4</w:t>
      </w:r>
      <w:r w:rsidRPr="00657095">
        <w:rPr>
          <w:rFonts w:ascii="Times New Roman" w:hAnsi="Times New Roman" w:cs="Times New Roman"/>
          <w:color w:val="auto"/>
          <w:sz w:val="24"/>
          <w:szCs w:val="24"/>
        </w:rPr>
        <w:t xml:space="preserve">), and </w:t>
      </w:r>
      <w:r w:rsidR="00FE0C19" w:rsidRPr="00657095">
        <w:rPr>
          <w:rFonts w:ascii="Times New Roman" w:hAnsi="Times New Roman" w:cs="Times New Roman"/>
          <w:color w:val="auto"/>
          <w:sz w:val="24"/>
          <w:szCs w:val="24"/>
        </w:rPr>
        <w:t xml:space="preserve">21 </w:t>
      </w:r>
      <w:r w:rsidRPr="00657095">
        <w:rPr>
          <w:rFonts w:ascii="Times New Roman" w:hAnsi="Times New Roman" w:cs="Times New Roman"/>
          <w:color w:val="auto"/>
          <w:sz w:val="24"/>
          <w:szCs w:val="24"/>
        </w:rPr>
        <w:t>of the 526 teleost VTO families (</w:t>
      </w:r>
      <w:r w:rsidR="003F36B7" w:rsidRPr="00657095">
        <w:rPr>
          <w:rFonts w:ascii="Times New Roman" w:hAnsi="Times New Roman" w:cs="Times New Roman"/>
          <w:color w:val="auto"/>
          <w:sz w:val="24"/>
          <w:szCs w:val="24"/>
        </w:rPr>
        <w:t xml:space="preserve">Supplementary Materials Table </w:t>
      </w:r>
      <w:r w:rsidR="00FE0C19" w:rsidRPr="00657095">
        <w:rPr>
          <w:rFonts w:ascii="Times New Roman" w:hAnsi="Times New Roman" w:cs="Times New Roman"/>
          <w:color w:val="auto"/>
          <w:sz w:val="24"/>
          <w:szCs w:val="24"/>
        </w:rPr>
        <w:t>4</w:t>
      </w:r>
      <w:r w:rsidR="00F013C2" w:rsidRPr="00657095">
        <w:rPr>
          <w:rFonts w:ascii="Times New Roman" w:hAnsi="Times New Roman" w:cs="Times New Roman"/>
          <w:color w:val="auto"/>
          <w:sz w:val="24"/>
          <w:szCs w:val="24"/>
        </w:rPr>
        <w:t xml:space="preserve">; Fig. </w:t>
      </w:r>
      <w:r w:rsidR="005214F0" w:rsidRPr="00657095">
        <w:rPr>
          <w:rFonts w:ascii="Times New Roman" w:hAnsi="Times New Roman" w:cs="Times New Roman"/>
          <w:color w:val="auto"/>
          <w:sz w:val="24"/>
          <w:szCs w:val="24"/>
        </w:rPr>
        <w:t>5</w:t>
      </w:r>
      <w:r w:rsidRPr="00657095">
        <w:rPr>
          <w:rFonts w:ascii="Times New Roman" w:hAnsi="Times New Roman" w:cs="Times New Roman"/>
          <w:color w:val="auto"/>
          <w:sz w:val="24"/>
          <w:szCs w:val="24"/>
        </w:rPr>
        <w:t xml:space="preserve">). Of </w:t>
      </w:r>
      <w:r w:rsidR="001C53AB" w:rsidRPr="00657095">
        <w:rPr>
          <w:rFonts w:ascii="Times New Roman" w:hAnsi="Times New Roman" w:cs="Times New Roman"/>
          <w:color w:val="auto"/>
          <w:sz w:val="24"/>
          <w:szCs w:val="24"/>
        </w:rPr>
        <w:t xml:space="preserve">the </w:t>
      </w:r>
      <w:r w:rsidR="008B6DA6" w:rsidRPr="00657095">
        <w:rPr>
          <w:rFonts w:ascii="Times New Roman" w:hAnsi="Times New Roman" w:cs="Times New Roman"/>
          <w:color w:val="auto"/>
          <w:sz w:val="24"/>
          <w:szCs w:val="24"/>
        </w:rPr>
        <w:t xml:space="preserve">21 </w:t>
      </w:r>
      <w:r w:rsidRPr="00657095">
        <w:rPr>
          <w:rFonts w:ascii="Times New Roman" w:hAnsi="Times New Roman" w:cs="Times New Roman"/>
          <w:color w:val="auto"/>
          <w:sz w:val="24"/>
          <w:szCs w:val="24"/>
        </w:rPr>
        <w:t xml:space="preserve">families, </w:t>
      </w:r>
      <w:r w:rsidR="008B6DA6" w:rsidRPr="00657095">
        <w:rPr>
          <w:rFonts w:ascii="Times New Roman" w:hAnsi="Times New Roman" w:cs="Times New Roman"/>
          <w:color w:val="auto"/>
          <w:sz w:val="24"/>
          <w:szCs w:val="24"/>
        </w:rPr>
        <w:t xml:space="preserve">17 </w:t>
      </w:r>
      <w:r w:rsidRPr="00657095">
        <w:rPr>
          <w:rFonts w:ascii="Times New Roman" w:hAnsi="Times New Roman" w:cs="Times New Roman"/>
          <w:color w:val="auto"/>
          <w:sz w:val="24"/>
          <w:szCs w:val="24"/>
        </w:rPr>
        <w:t>families (</w:t>
      </w:r>
      <w:r w:rsidR="008B6DA6" w:rsidRPr="00657095">
        <w:rPr>
          <w:rFonts w:ascii="Times New Roman" w:hAnsi="Times New Roman" w:cs="Times New Roman"/>
          <w:color w:val="auto"/>
          <w:sz w:val="24"/>
          <w:szCs w:val="24"/>
        </w:rPr>
        <w:t xml:space="preserve">494 </w:t>
      </w:r>
      <w:r w:rsidRPr="00657095">
        <w:rPr>
          <w:rFonts w:ascii="Times New Roman" w:hAnsi="Times New Roman" w:cs="Times New Roman"/>
          <w:color w:val="auto"/>
          <w:sz w:val="24"/>
          <w:szCs w:val="24"/>
        </w:rPr>
        <w:t>species) also have pelvic fin absence, with four families (15 species) lacking only the pectoral fin (</w:t>
      </w:r>
      <w:r w:rsidR="00F013C2" w:rsidRPr="00657095">
        <w:rPr>
          <w:rFonts w:ascii="Times New Roman" w:hAnsi="Times New Roman" w:cs="Times New Roman"/>
          <w:color w:val="auto"/>
          <w:sz w:val="24"/>
          <w:szCs w:val="24"/>
        </w:rPr>
        <w:t xml:space="preserve">Fig. </w:t>
      </w:r>
      <w:r w:rsidR="009950AE" w:rsidRPr="00657095">
        <w:rPr>
          <w:rFonts w:ascii="Times New Roman" w:hAnsi="Times New Roman" w:cs="Times New Roman"/>
          <w:color w:val="auto"/>
          <w:sz w:val="24"/>
          <w:szCs w:val="24"/>
        </w:rPr>
        <w:t>4</w:t>
      </w:r>
      <w:r w:rsidRPr="00657095">
        <w:rPr>
          <w:rFonts w:ascii="Times New Roman" w:hAnsi="Times New Roman" w:cs="Times New Roman"/>
          <w:color w:val="auto"/>
          <w:sz w:val="24"/>
          <w:szCs w:val="24"/>
        </w:rPr>
        <w:t xml:space="preserve">). </w:t>
      </w:r>
      <w:r w:rsidR="007D2C8B" w:rsidRPr="00657095">
        <w:rPr>
          <w:rFonts w:ascii="Times New Roman" w:hAnsi="Times New Roman" w:cs="Times New Roman"/>
          <w:color w:val="auto"/>
          <w:sz w:val="24"/>
          <w:szCs w:val="24"/>
        </w:rPr>
        <w:t xml:space="preserve">Two </w:t>
      </w:r>
      <w:r w:rsidR="008B6DA6" w:rsidRPr="00657095">
        <w:rPr>
          <w:rFonts w:ascii="Times New Roman" w:hAnsi="Times New Roman" w:cs="Times New Roman"/>
          <w:color w:val="auto"/>
          <w:sz w:val="24"/>
          <w:szCs w:val="24"/>
        </w:rPr>
        <w:t xml:space="preserve">of the 21 </w:t>
      </w:r>
      <w:r w:rsidR="007D2C8B" w:rsidRPr="00657095">
        <w:rPr>
          <w:rFonts w:ascii="Times New Roman" w:hAnsi="Times New Roman" w:cs="Times New Roman"/>
          <w:color w:val="auto"/>
          <w:sz w:val="24"/>
          <w:szCs w:val="24"/>
        </w:rPr>
        <w:t xml:space="preserve">families </w:t>
      </w:r>
      <w:r w:rsidR="008B6DA6" w:rsidRPr="00657095">
        <w:rPr>
          <w:rFonts w:ascii="Times New Roman" w:hAnsi="Times New Roman" w:cs="Times New Roman"/>
          <w:color w:val="auto"/>
          <w:sz w:val="24"/>
          <w:szCs w:val="24"/>
        </w:rPr>
        <w:t xml:space="preserve">with pectoral fin absence </w:t>
      </w:r>
      <w:r w:rsidR="007D2C8B" w:rsidRPr="00657095">
        <w:rPr>
          <w:rFonts w:ascii="Times New Roman" w:hAnsi="Times New Roman" w:cs="Times New Roman"/>
          <w:color w:val="auto"/>
          <w:sz w:val="24"/>
          <w:szCs w:val="24"/>
        </w:rPr>
        <w:t>involve ontogenetic loss (the swamp eels</w:t>
      </w:r>
      <w:r w:rsidR="00FC3A69" w:rsidRPr="00657095">
        <w:rPr>
          <w:rFonts w:ascii="Times New Roman" w:hAnsi="Times New Roman" w:cs="Times New Roman"/>
          <w:color w:val="auto"/>
          <w:sz w:val="24"/>
          <w:szCs w:val="24"/>
        </w:rPr>
        <w:t xml:space="preserve"> [</w:t>
      </w:r>
      <w:r w:rsidR="007D2C8B" w:rsidRPr="00657095">
        <w:rPr>
          <w:rFonts w:ascii="Times New Roman" w:hAnsi="Times New Roman" w:cs="Times New Roman"/>
          <w:color w:val="auto"/>
          <w:sz w:val="24"/>
          <w:szCs w:val="24"/>
        </w:rPr>
        <w:t>Synbranchidae</w:t>
      </w:r>
      <w:r w:rsidR="00FC3A69" w:rsidRPr="00657095">
        <w:rPr>
          <w:rFonts w:ascii="Times New Roman" w:hAnsi="Times New Roman" w:cs="Times New Roman"/>
          <w:color w:val="auto"/>
          <w:sz w:val="24"/>
          <w:szCs w:val="24"/>
        </w:rPr>
        <w:t>],</w:t>
      </w:r>
      <w:r w:rsidR="007D2C8B" w:rsidRPr="00657095">
        <w:rPr>
          <w:rFonts w:ascii="Times New Roman" w:hAnsi="Times New Roman" w:cs="Times New Roman"/>
          <w:color w:val="auto"/>
          <w:sz w:val="24"/>
          <w:szCs w:val="24"/>
        </w:rPr>
        <w:t xml:space="preserve"> </w:t>
      </w:r>
      <w:r w:rsidR="007D2C8B"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&lt;EndNote&gt;&lt;Cite&gt;&lt;Author&gt;Nelson&lt;/Author&gt;&lt;Year&gt;2006&lt;/Year&gt;&lt;RecNum&gt;20&lt;/RecNum&gt;&lt;DisplayText&gt;(Nelson 2006)&lt;/DisplayText&gt;&lt;record&gt;&lt;rec-number&gt;20&lt;/rec-number&gt;&lt;foreign-keys&gt;&lt;key app="EN" db-id="eazevtzdfsxexlefx585rxt5rzp59xetp5xs" timestamp="0"&gt;20&lt;/key&gt;&lt;/foreign-keys&gt;&lt;ref-type name="Book"&gt;6&lt;/ref-type&gt;&lt;contributors&gt;&lt;authors&gt;&lt;author&gt;Nelson, J.S.&lt;/author&gt;&lt;/authors&gt;&lt;tertiary-authors&gt;&lt;author&gt;4th&lt;/author&gt;&lt;/tertiary-authors&gt;&lt;/contributors&gt;&lt;titles&gt;&lt;title&gt;Fishes of the World&lt;/title&gt;&lt;/titles&gt;&lt;pages&gt;601&lt;/pages&gt;&lt;edition&gt;4th&lt;/edition&gt;&lt;dates&gt;&lt;year&gt;2006&lt;/year&gt;&lt;/dates&gt;&lt;pub-location&gt;New York&lt;/pub-location&gt;&lt;publisher&gt;John Wiley &amp;amp; Sons, Inc.&lt;/publisher&gt;&lt;urls&gt;&lt;/urls&gt;&lt;/record&gt;&lt;/Cite&gt;&lt;/EndNote&gt;</w:instrText>
      </w:r>
      <w:r w:rsidR="007D2C8B"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Nelson 2006</w:t>
      </w:r>
      <w:r w:rsidR="007D2C8B" w:rsidRPr="00657095">
        <w:rPr>
          <w:rFonts w:ascii="Times New Roman" w:hAnsi="Times New Roman" w:cs="Times New Roman"/>
          <w:color w:val="auto"/>
          <w:sz w:val="24"/>
          <w:szCs w:val="24"/>
        </w:rPr>
        <w:fldChar w:fldCharType="end"/>
      </w:r>
      <w:r w:rsidR="001E04FB" w:rsidRPr="00657095">
        <w:rPr>
          <w:rFonts w:ascii="Times New Roman" w:hAnsi="Times New Roman" w:cs="Times New Roman"/>
          <w:color w:val="auto"/>
          <w:sz w:val="24"/>
          <w:szCs w:val="24"/>
        </w:rPr>
        <w:t xml:space="preserve">; </w:t>
      </w:r>
      <w:r w:rsidR="007D2C8B" w:rsidRPr="00657095">
        <w:rPr>
          <w:rFonts w:ascii="Times New Roman" w:hAnsi="Times New Roman" w:cs="Times New Roman"/>
          <w:color w:val="auto"/>
          <w:sz w:val="24"/>
          <w:szCs w:val="24"/>
        </w:rPr>
        <w:t xml:space="preserve">William’s tonguefish </w:t>
      </w:r>
      <w:r w:rsidR="00FC3A69" w:rsidRPr="00657095">
        <w:rPr>
          <w:rFonts w:ascii="Times New Roman" w:hAnsi="Times New Roman" w:cs="Times New Roman"/>
          <w:color w:val="auto"/>
          <w:sz w:val="24"/>
          <w:szCs w:val="24"/>
        </w:rPr>
        <w:t>[</w:t>
      </w:r>
      <w:r w:rsidR="007D2C8B" w:rsidRPr="00657095">
        <w:rPr>
          <w:rFonts w:ascii="Times New Roman" w:hAnsi="Times New Roman" w:cs="Times New Roman"/>
          <w:i/>
          <w:color w:val="auto"/>
          <w:sz w:val="24"/>
          <w:szCs w:val="24"/>
        </w:rPr>
        <w:t>Symphurus williamsi</w:t>
      </w:r>
      <w:r w:rsidR="008B6DA6" w:rsidRPr="00657095">
        <w:rPr>
          <w:rFonts w:ascii="Times New Roman" w:hAnsi="Times New Roman" w:cs="Times New Roman"/>
          <w:color w:val="auto"/>
          <w:sz w:val="24"/>
          <w:szCs w:val="24"/>
        </w:rPr>
        <w:t xml:space="preserve">: </w:t>
      </w:r>
      <w:r w:rsidR="00E650A3" w:rsidRPr="00657095">
        <w:rPr>
          <w:rFonts w:ascii="Times New Roman" w:hAnsi="Times New Roman" w:cs="Times New Roman"/>
          <w:color w:val="auto"/>
          <w:sz w:val="24"/>
          <w:szCs w:val="24"/>
        </w:rPr>
        <w:t>Cynoglossidae</w:t>
      </w:r>
      <w:r w:rsidR="00FC3A69" w:rsidRPr="00657095">
        <w:rPr>
          <w:rFonts w:ascii="Times New Roman" w:hAnsi="Times New Roman" w:cs="Times New Roman"/>
          <w:color w:val="auto"/>
          <w:sz w:val="24"/>
          <w:szCs w:val="24"/>
        </w:rPr>
        <w:t>],</w:t>
      </w:r>
      <w:r w:rsidR="007D2C8B" w:rsidRPr="00657095">
        <w:rPr>
          <w:rFonts w:ascii="Times New Roman" w:hAnsi="Times New Roman" w:cs="Times New Roman"/>
          <w:color w:val="auto"/>
          <w:sz w:val="24"/>
          <w:szCs w:val="24"/>
        </w:rPr>
        <w:t xml:space="preserve"> </w:t>
      </w:r>
      <w:r w:rsidR="007D2C8B"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&lt;EndNote&gt;&lt;Cite&gt;&lt;Author&gt;Aceves-Medina&lt;/Author&gt;&lt;Year&gt;1999&lt;/Year&gt;&lt;RecNum&gt;92&lt;/RecNum&gt;&lt;DisplayText&gt;(Aceves-Medina et al. 1999)&lt;/DisplayText&gt;&lt;record&gt;&lt;rec-number&gt;92&lt;/rec-number&gt;&lt;foreign-keys&gt;&lt;key app="EN" db-id="eazevtzdfsxexlefx585rxt5rzp59xetp5xs" timestamp="0"&gt;92&lt;/key&gt;&lt;/foreign-keys&gt;&lt;ref-type name="Journal Article"&gt;17&lt;/ref-type&gt;&lt;contributors&gt;&lt;authors&gt;&lt;author&gt;Aceves-Medina, Gerardo &lt;/author&gt;&lt;author&gt;Gonzalez, EA&lt;/author&gt;&lt;author&gt;Saldierna, RJ&lt;/author&gt;&lt;/authors&gt;&lt;/contributors&gt;&lt;titles&gt;&lt;title&gt;&lt;style face="normal" font="default" size="100%"&gt;Larval development of &lt;/style&gt;&lt;style face="italic" font="default" size="100%"&gt;Symphurus williamsi &lt;/style&gt;&lt;style face="normal" font="default" size="100%"&gt;(Cynoglossidae: Pleuronectiformes) from the Gulf of California&lt;/style&gt;&lt;/title&gt;&lt;secondary-title&gt;Fishery Bulletin&lt;/secondary-title&gt;&lt;/titles&gt;&lt;periodical&gt;&lt;full-title&gt;Fishery Bulletin&lt;/full-title&gt;&lt;abbr-1&gt;Fish. Bull.&lt;/abbr-1&gt;&lt;/periodical&gt;&lt;pages&gt;738-745&lt;/pages&gt;&lt;volume&gt;97&lt;/volume&gt;&lt;number&gt;4&lt;/number&gt;&lt;dates&gt;&lt;year&gt;1999&lt;/year&gt;&lt;/dates&gt;&lt;urls&gt;&lt;/urls&gt;&lt;/record&gt;&lt;/Cite&gt;&lt;/EndNote&gt;</w:instrText>
      </w:r>
      <w:r w:rsidR="007D2C8B"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Aceves-Medina et al. 1999)</w:t>
      </w:r>
      <w:r w:rsidR="007D2C8B" w:rsidRPr="00657095">
        <w:rPr>
          <w:rFonts w:ascii="Times New Roman" w:hAnsi="Times New Roman" w:cs="Times New Roman"/>
          <w:color w:val="auto"/>
          <w:sz w:val="24"/>
          <w:szCs w:val="24"/>
        </w:rPr>
        <w:fldChar w:fldCharType="end"/>
      </w:r>
      <w:r w:rsidR="007D2C8B"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The pelvic fin is absent in </w:t>
      </w:r>
      <w:r w:rsidR="009335B8" w:rsidRPr="00657095">
        <w:rPr>
          <w:rFonts w:ascii="Times New Roman" w:hAnsi="Times New Roman" w:cs="Times New Roman"/>
          <w:color w:val="auto"/>
          <w:sz w:val="24"/>
          <w:szCs w:val="24"/>
        </w:rPr>
        <w:t xml:space="preserve">2,140 </w:t>
      </w:r>
      <w:r w:rsidRPr="00657095">
        <w:rPr>
          <w:rFonts w:ascii="Times New Roman" w:hAnsi="Times New Roman" w:cs="Times New Roman"/>
          <w:color w:val="auto"/>
          <w:sz w:val="24"/>
          <w:szCs w:val="24"/>
        </w:rPr>
        <w:t xml:space="preserve">of the </w:t>
      </w:r>
      <w:r w:rsidR="009335B8" w:rsidRPr="00657095">
        <w:rPr>
          <w:rFonts w:ascii="Times New Roman" w:hAnsi="Times New Roman" w:cs="Times New Roman"/>
          <w:color w:val="auto"/>
          <w:sz w:val="24"/>
          <w:szCs w:val="24"/>
        </w:rPr>
        <w:t xml:space="preserve">12,582 </w:t>
      </w:r>
      <w:r w:rsidRPr="00657095">
        <w:rPr>
          <w:rFonts w:ascii="Times New Roman" w:hAnsi="Times New Roman" w:cs="Times New Roman"/>
          <w:color w:val="auto"/>
          <w:sz w:val="24"/>
          <w:szCs w:val="24"/>
        </w:rPr>
        <w:t xml:space="preserve">matched species, and </w:t>
      </w:r>
      <w:r w:rsidR="009335B8" w:rsidRPr="00657095">
        <w:rPr>
          <w:rFonts w:ascii="Times New Roman" w:hAnsi="Times New Roman" w:cs="Times New Roman"/>
          <w:color w:val="auto"/>
          <w:sz w:val="24"/>
          <w:szCs w:val="24"/>
        </w:rPr>
        <w:t xml:space="preserve">108 </w:t>
      </w:r>
      <w:r w:rsidRPr="00657095">
        <w:rPr>
          <w:rFonts w:ascii="Times New Roman" w:hAnsi="Times New Roman" w:cs="Times New Roman"/>
          <w:color w:val="auto"/>
          <w:sz w:val="24"/>
          <w:szCs w:val="24"/>
        </w:rPr>
        <w:t>of the 526 teleost VTO families (</w:t>
      </w:r>
      <w:r w:rsidR="003F36B7" w:rsidRPr="00657095">
        <w:rPr>
          <w:rFonts w:ascii="Times New Roman" w:hAnsi="Times New Roman" w:cs="Times New Roman"/>
          <w:color w:val="auto"/>
          <w:sz w:val="24"/>
          <w:szCs w:val="24"/>
        </w:rPr>
        <w:t xml:space="preserve">Supplementary Materials Table </w:t>
      </w:r>
      <w:r w:rsidR="009335B8" w:rsidRPr="00657095">
        <w:rPr>
          <w:rFonts w:ascii="Times New Roman" w:hAnsi="Times New Roman" w:cs="Times New Roman"/>
          <w:color w:val="auto"/>
          <w:sz w:val="24"/>
          <w:szCs w:val="24"/>
        </w:rPr>
        <w:t>4</w:t>
      </w:r>
      <w:r w:rsidR="005670FB" w:rsidRPr="00657095">
        <w:rPr>
          <w:rFonts w:ascii="Times New Roman" w:hAnsi="Times New Roman" w:cs="Times New Roman"/>
          <w:color w:val="auto"/>
          <w:sz w:val="24"/>
          <w:szCs w:val="24"/>
        </w:rPr>
        <w:t>). This</w:t>
      </w:r>
      <w:r w:rsidR="009335B8" w:rsidRPr="00657095">
        <w:rPr>
          <w:rFonts w:ascii="Times New Roman" w:hAnsi="Times New Roman" w:cs="Times New Roman"/>
          <w:color w:val="auto"/>
          <w:sz w:val="24"/>
          <w:szCs w:val="24"/>
        </w:rPr>
        <w:t xml:space="preserve"> does not include </w:t>
      </w:r>
      <w:r w:rsidR="005670FB" w:rsidRPr="00657095">
        <w:rPr>
          <w:rFonts w:ascii="Times New Roman" w:hAnsi="Times New Roman" w:cs="Times New Roman"/>
          <w:color w:val="auto"/>
          <w:sz w:val="24"/>
          <w:szCs w:val="24"/>
        </w:rPr>
        <w:t>Siluridae and Schilbidae,</w:t>
      </w:r>
      <w:r w:rsidR="009335B8" w:rsidRPr="00657095">
        <w:rPr>
          <w:rFonts w:ascii="Times New Roman" w:hAnsi="Times New Roman" w:cs="Times New Roman"/>
          <w:color w:val="auto"/>
          <w:sz w:val="24"/>
          <w:szCs w:val="24"/>
        </w:rPr>
        <w:t xml:space="preserve"> </w:t>
      </w:r>
      <w:r w:rsidR="005670FB" w:rsidRPr="00657095">
        <w:rPr>
          <w:rFonts w:ascii="Times New Roman" w:hAnsi="Times New Roman" w:cs="Times New Roman"/>
          <w:color w:val="auto"/>
          <w:sz w:val="24"/>
          <w:szCs w:val="24"/>
        </w:rPr>
        <w:t>where</w:t>
      </w:r>
      <w:r w:rsidR="009335B8" w:rsidRPr="00657095">
        <w:rPr>
          <w:rFonts w:ascii="Times New Roman" w:hAnsi="Times New Roman" w:cs="Times New Roman"/>
          <w:color w:val="auto"/>
          <w:sz w:val="24"/>
          <w:szCs w:val="24"/>
        </w:rPr>
        <w:t xml:space="preserve"> family-level assertions of absence were untraceable to a species</w:t>
      </w:r>
      <w:r w:rsidRPr="00657095">
        <w:rPr>
          <w:rFonts w:ascii="Times New Roman" w:hAnsi="Times New Roman" w:cs="Times New Roman"/>
          <w:color w:val="auto"/>
          <w:sz w:val="24"/>
          <w:szCs w:val="24"/>
        </w:rPr>
        <w:t xml:space="preserve">. </w:t>
      </w:r>
      <w:r w:rsidR="009335B8" w:rsidRPr="00657095">
        <w:rPr>
          <w:rFonts w:ascii="Times New Roman" w:hAnsi="Times New Roman" w:cs="Times New Roman"/>
          <w:color w:val="auto"/>
          <w:sz w:val="24"/>
          <w:szCs w:val="24"/>
        </w:rPr>
        <w:t xml:space="preserve">Ninety-two (1,652 species) of the 108 families lack only a pelvic fin; 17 families also lack the pectoral fin. </w:t>
      </w:r>
    </w:p>
    <w:p w14:paraId="5DC4735F" w14:textId="7BD5DE55" w:rsidR="008B69EB" w:rsidRPr="00657095" w:rsidRDefault="008B69EB" w:rsidP="00A41564">
      <w:pPr>
        <w:pStyle w:val="Normal1"/>
        <w:spacing w:after="0" w:line="480" w:lineRule="auto"/>
        <w:ind w:left="0" w:firstLine="720"/>
        <w:contextualSpacing/>
        <w:rPr>
          <w:rFonts w:ascii="Times New Roman" w:hAnsi="Times New Roman" w:cs="Times New Roman"/>
          <w:strike/>
          <w:color w:val="auto"/>
          <w:sz w:val="24"/>
          <w:szCs w:val="24"/>
        </w:rPr>
      </w:pPr>
      <w:r w:rsidRPr="00657095">
        <w:rPr>
          <w:rFonts w:ascii="Times New Roman" w:hAnsi="Times New Roman" w:cs="Times New Roman"/>
          <w:color w:val="auto"/>
          <w:sz w:val="24"/>
          <w:szCs w:val="24"/>
        </w:rPr>
        <w:t xml:space="preserve">Based on the Open Tree phylogeny used herein, in which pectoral fin presence is the ancestral condition for Teleostei, there were 73,728 MPRs for pectoral fin evolution, each requiring 27 steps. A summary over 1,000 randomly sampled MPRs show a minimum of 19 losses and a minimum of 3 regains of the pectoral fin (Table 2a). </w:t>
      </w:r>
      <w:r w:rsidR="00CD17BC" w:rsidRPr="00657095">
        <w:rPr>
          <w:rFonts w:ascii="Times New Roman" w:hAnsi="Times New Roman" w:cs="Times New Roman"/>
          <w:color w:val="auto"/>
          <w:sz w:val="24"/>
          <w:szCs w:val="24"/>
        </w:rPr>
        <w:t>All regains occurred in</w:t>
      </w:r>
      <w:r w:rsidRPr="00657095">
        <w:rPr>
          <w:rFonts w:ascii="Times New Roman" w:hAnsi="Times New Roman" w:cs="Times New Roman"/>
          <w:color w:val="auto"/>
          <w:sz w:val="24"/>
          <w:szCs w:val="24"/>
        </w:rPr>
        <w:t xml:space="preserve"> the eels (Anguilliformes</w:t>
      </w:r>
      <w:r w:rsidR="00CD17BC"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w:t>
      </w:r>
      <w:r w:rsidR="00CD17BC" w:rsidRPr="00657095">
        <w:rPr>
          <w:rFonts w:ascii="Times New Roman" w:hAnsi="Times New Roman" w:cs="Times New Roman"/>
          <w:color w:val="auto"/>
          <w:sz w:val="24"/>
          <w:szCs w:val="24"/>
        </w:rPr>
        <w:t xml:space="preserve"> and losses</w:t>
      </w:r>
      <w:r w:rsidR="00EB3F5C" w:rsidRPr="00657095">
        <w:rPr>
          <w:rFonts w:ascii="Times New Roman" w:hAnsi="Times New Roman" w:cs="Times New Roman"/>
          <w:color w:val="auto"/>
          <w:sz w:val="24"/>
          <w:szCs w:val="24"/>
        </w:rPr>
        <w:t xml:space="preserve"> occurred</w:t>
      </w:r>
      <w:r w:rsidR="00CD17BC" w:rsidRPr="00657095">
        <w:rPr>
          <w:rFonts w:ascii="Times New Roman" w:hAnsi="Times New Roman" w:cs="Times New Roman"/>
          <w:color w:val="auto"/>
          <w:sz w:val="24"/>
          <w:szCs w:val="24"/>
        </w:rPr>
        <w:t xml:space="preserve"> in Anguilliformes, </w:t>
      </w:r>
      <w:r w:rsidRPr="00657095">
        <w:rPr>
          <w:rFonts w:ascii="Times New Roman" w:hAnsi="Times New Roman" w:cs="Times New Roman"/>
          <w:color w:val="auto"/>
          <w:sz w:val="24"/>
          <w:szCs w:val="24"/>
        </w:rPr>
        <w:t xml:space="preserve">Gobiesociformes, Ophidiiformes, Pleuronectiformes, Saccopharyngiformes, Siluriformes, Stomiiformes, Synbranchiformes, and Syngnathiformes (Fig. 5). For the pelvic fin, in which presence is also the ancestral condition for Teleostei, there were 99,777,458,995,200 MPRs, each requiring 80 steps. A summary over 1,000 randomly sampled MPRs required the regain of the pelvic fin following a loss a minimum of 14 times, and with a minimum of 48 loss events (Table 2b). For the pelvic fin, this occurred primarily within Perciformes, but also within </w:t>
      </w:r>
      <w:r w:rsidR="00CD17BC" w:rsidRPr="00657095">
        <w:rPr>
          <w:rFonts w:ascii="Times New Roman" w:hAnsi="Times New Roman" w:cs="Times New Roman"/>
          <w:color w:val="auto"/>
          <w:sz w:val="24"/>
          <w:szCs w:val="24"/>
        </w:rPr>
        <w:t>25</w:t>
      </w:r>
      <w:r w:rsidRPr="00657095">
        <w:rPr>
          <w:rFonts w:ascii="Times New Roman" w:hAnsi="Times New Roman" w:cs="Times New Roman"/>
          <w:color w:val="auto"/>
          <w:sz w:val="24"/>
          <w:szCs w:val="24"/>
        </w:rPr>
        <w:t xml:space="preserve"> additional orders, such as Anguilliformes, Lophiiformes, Ophidiiformes, and Synbranchiformes (Fig. 6).</w:t>
      </w:r>
    </w:p>
    <w:p w14:paraId="7C43380A" w14:textId="14F41EFA" w:rsidR="001941FF" w:rsidRPr="00657095" w:rsidRDefault="008B69EB" w:rsidP="008B69EB">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bCs/>
          <w:color w:val="auto"/>
          <w:sz w:val="24"/>
          <w:szCs w:val="24"/>
        </w:rPr>
        <w:t>Because ancestral reconstruction across all teleost fishes suggested that the pectoral fin has been regained a minimum of three times in Anguilliformes, we investigate</w:t>
      </w:r>
      <w:r w:rsidR="0048260B" w:rsidRPr="00657095">
        <w:rPr>
          <w:rFonts w:ascii="Times New Roman" w:hAnsi="Times New Roman" w:cs="Times New Roman"/>
          <w:bCs/>
          <w:color w:val="auto"/>
          <w:sz w:val="24"/>
          <w:szCs w:val="24"/>
        </w:rPr>
        <w:t>d</w:t>
      </w:r>
      <w:r w:rsidRPr="00657095">
        <w:rPr>
          <w:rFonts w:ascii="Times New Roman" w:hAnsi="Times New Roman" w:cs="Times New Roman"/>
          <w:bCs/>
          <w:color w:val="auto"/>
          <w:sz w:val="24"/>
          <w:szCs w:val="24"/>
        </w:rPr>
        <w:t xml:space="preserve"> this in more detail. </w:t>
      </w:r>
      <w:r w:rsidR="00FA2352" w:rsidRPr="00657095">
        <w:rPr>
          <w:rFonts w:ascii="Times New Roman" w:hAnsi="Times New Roman" w:cs="Times New Roman"/>
          <w:color w:val="auto"/>
          <w:sz w:val="24"/>
          <w:szCs w:val="24"/>
        </w:rPr>
        <w:t>A</w:t>
      </w:r>
      <w:r w:rsidR="00B33A54" w:rsidRPr="00657095">
        <w:rPr>
          <w:rFonts w:ascii="Times New Roman" w:hAnsi="Times New Roman" w:cs="Times New Roman"/>
          <w:color w:val="auto"/>
          <w:sz w:val="24"/>
          <w:szCs w:val="24"/>
        </w:rPr>
        <w:t xml:space="preserve"> comparison in the reconstruction was done using various topologies with the following parameters (unordered parsimony, computing branch lengths and performing Mk1 likelihood, randomly resolving polytomies, and assuming missing data as presence).</w:t>
      </w:r>
      <w:r w:rsidR="00B33A54" w:rsidRPr="00657095">
        <w:rPr>
          <w:rFonts w:ascii="Times New Roman" w:hAnsi="Times New Roman" w:cs="Times New Roman"/>
          <w:bCs/>
          <w:color w:val="auto"/>
          <w:sz w:val="24"/>
          <w:szCs w:val="24"/>
        </w:rPr>
        <w:t xml:space="preserve"> </w:t>
      </w:r>
      <w:r w:rsidR="00530E22" w:rsidRPr="00657095">
        <w:rPr>
          <w:rFonts w:ascii="Times New Roman" w:hAnsi="Times New Roman" w:cs="Times New Roman"/>
          <w:bCs/>
          <w:color w:val="auto"/>
          <w:sz w:val="24"/>
          <w:szCs w:val="24"/>
        </w:rPr>
        <w:t>This showed</w:t>
      </w:r>
      <w:r w:rsidR="00B33A54" w:rsidRPr="00657095">
        <w:rPr>
          <w:rFonts w:ascii="Times New Roman" w:hAnsi="Times New Roman" w:cs="Times New Roman"/>
          <w:bCs/>
          <w:color w:val="auto"/>
          <w:sz w:val="24"/>
          <w:szCs w:val="24"/>
        </w:rPr>
        <w:t xml:space="preserve"> that r</w:t>
      </w:r>
      <w:r w:rsidRPr="00657095">
        <w:rPr>
          <w:rFonts w:ascii="Times New Roman" w:hAnsi="Times New Roman" w:cs="Times New Roman"/>
          <w:bCs/>
          <w:color w:val="auto"/>
          <w:sz w:val="24"/>
          <w:szCs w:val="24"/>
        </w:rPr>
        <w:t xml:space="preserve">andom resolution of 1,000 polytomies </w:t>
      </w:r>
      <w:r w:rsidRPr="00657095">
        <w:rPr>
          <w:rFonts w:ascii="Times New Roman" w:hAnsi="Times New Roman" w:cs="Times New Roman"/>
          <w:color w:val="auto"/>
          <w:sz w:val="24"/>
          <w:szCs w:val="24"/>
        </w:rPr>
        <w:t>(</w:t>
      </w:r>
      <w:r w:rsidR="00B33A54" w:rsidRPr="00657095">
        <w:rPr>
          <w:rFonts w:ascii="Times New Roman" w:hAnsi="Times New Roman" w:cs="Times New Roman"/>
          <w:color w:val="auto"/>
          <w:sz w:val="24"/>
          <w:szCs w:val="24"/>
        </w:rPr>
        <w:t>Supplementary Materials</w:t>
      </w:r>
      <w:r w:rsidRPr="00657095">
        <w:rPr>
          <w:rFonts w:ascii="Times New Roman" w:hAnsi="Times New Roman" w:cs="Times New Roman"/>
          <w:color w:val="auto"/>
          <w:sz w:val="24"/>
          <w:szCs w:val="24"/>
        </w:rPr>
        <w:t xml:space="preserve"> File 4)</w:t>
      </w:r>
      <w:r w:rsidRPr="00657095">
        <w:rPr>
          <w:rFonts w:ascii="Times New Roman" w:hAnsi="Times New Roman" w:cs="Times New Roman"/>
          <w:bCs/>
          <w:color w:val="auto"/>
          <w:sz w:val="24"/>
          <w:szCs w:val="24"/>
        </w:rPr>
        <w:t xml:space="preserve"> in Anguilliformes resulted in topologies that minimized the number of regains to two </w:t>
      </w:r>
      <w:r w:rsidR="00B33A54" w:rsidRPr="00657095">
        <w:rPr>
          <w:rFonts w:ascii="Times New Roman" w:hAnsi="Times New Roman" w:cs="Times New Roman"/>
          <w:color w:val="auto"/>
          <w:sz w:val="24"/>
          <w:szCs w:val="24"/>
        </w:rPr>
        <w:t xml:space="preserve">(Fig. 7; </w:t>
      </w:r>
      <w:r w:rsidR="00B33A54" w:rsidRPr="00657095">
        <w:rPr>
          <w:rFonts w:ascii="Times New Roman" w:hAnsi="Times New Roman" w:cs="Times New Roman"/>
          <w:bCs/>
          <w:color w:val="auto"/>
          <w:sz w:val="24"/>
          <w:szCs w:val="24"/>
        </w:rPr>
        <w:t xml:space="preserve">Supplementary Materials </w:t>
      </w:r>
      <w:r w:rsidRPr="00657095">
        <w:rPr>
          <w:rFonts w:ascii="Times New Roman" w:hAnsi="Times New Roman" w:cs="Times New Roman"/>
          <w:bCs/>
          <w:color w:val="auto"/>
          <w:sz w:val="24"/>
          <w:szCs w:val="24"/>
        </w:rPr>
        <w:t>Table 5).</w:t>
      </w:r>
    </w:p>
    <w:p w14:paraId="40ABCF3A" w14:textId="77777777" w:rsidR="008B69EB" w:rsidRPr="00657095" w:rsidRDefault="008B69EB" w:rsidP="00415862">
      <w:pPr>
        <w:pStyle w:val="Normal1"/>
        <w:spacing w:after="0" w:line="480" w:lineRule="auto"/>
        <w:ind w:left="446" w:hanging="446"/>
        <w:contextualSpacing/>
        <w:rPr>
          <w:rFonts w:ascii="Times New Roman" w:hAnsi="Times New Roman" w:cs="Times New Roman"/>
          <w:color w:val="auto"/>
          <w:sz w:val="24"/>
          <w:szCs w:val="24"/>
        </w:rPr>
      </w:pPr>
    </w:p>
    <w:p w14:paraId="39C9DC08" w14:textId="4CD7588D" w:rsidR="001941FF" w:rsidRPr="00657095" w:rsidRDefault="00E14A92" w:rsidP="00415862">
      <w:pPr>
        <w:pStyle w:val="Normal1"/>
        <w:spacing w:after="0" w:line="480" w:lineRule="auto"/>
        <w:ind w:left="446" w:hanging="446"/>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DISCUSSION</w:t>
      </w:r>
    </w:p>
    <w:p w14:paraId="3E91A5B2" w14:textId="27F9AA13" w:rsidR="00813EB7" w:rsidRPr="00657095" w:rsidRDefault="006960F1" w:rsidP="008B69EB">
      <w:pPr>
        <w:pStyle w:val="Normal1"/>
        <w:spacing w:after="0" w:line="480" w:lineRule="auto"/>
        <w:ind w:left="0" w:firstLine="720"/>
        <w:contextualSpacing/>
        <w:rPr>
          <w:rFonts w:ascii="Times New Roman" w:hAnsi="Times New Roman" w:cs="Times New Roman"/>
          <w:color w:val="auto"/>
          <w:sz w:val="24"/>
          <w:szCs w:val="24"/>
        </w:rPr>
      </w:pPr>
      <w:bookmarkStart w:id="20" w:name="_2jww3ipioh77" w:colFirst="0" w:colLast="0"/>
      <w:bookmarkStart w:id="21" w:name="_dd24cgyrbpj0" w:colFirst="0" w:colLast="0"/>
      <w:bookmarkEnd w:id="20"/>
      <w:bookmarkEnd w:id="21"/>
      <w:r w:rsidRPr="00657095">
        <w:rPr>
          <w:rFonts w:ascii="Times New Roman" w:hAnsi="Times New Roman" w:cs="Times New Roman"/>
          <w:color w:val="auto"/>
          <w:sz w:val="24"/>
          <w:szCs w:val="24"/>
        </w:rPr>
        <w:t xml:space="preserve">Addressing many questions in </w:t>
      </w:r>
      <w:r w:rsidR="00E92645" w:rsidRPr="00657095">
        <w:rPr>
          <w:rFonts w:ascii="Times New Roman" w:hAnsi="Times New Roman" w:cs="Times New Roman"/>
          <w:color w:val="auto"/>
          <w:sz w:val="24"/>
          <w:szCs w:val="24"/>
        </w:rPr>
        <w:t>organismal and evolutionary biology</w:t>
      </w:r>
      <w:r w:rsidRPr="00657095">
        <w:rPr>
          <w:rFonts w:ascii="Times New Roman" w:hAnsi="Times New Roman" w:cs="Times New Roman"/>
          <w:color w:val="auto"/>
          <w:sz w:val="24"/>
          <w:szCs w:val="24"/>
        </w:rPr>
        <w:t xml:space="preserve"> require</w:t>
      </w:r>
      <w:r w:rsidR="00DD10D3" w:rsidRPr="00657095">
        <w:rPr>
          <w:rFonts w:ascii="Times New Roman" w:hAnsi="Times New Roman" w:cs="Times New Roman"/>
          <w:color w:val="auto"/>
          <w:sz w:val="24"/>
          <w:szCs w:val="24"/>
        </w:rPr>
        <w:t>s</w:t>
      </w:r>
      <w:r w:rsidRPr="00657095">
        <w:rPr>
          <w:rFonts w:ascii="Times New Roman" w:hAnsi="Times New Roman" w:cs="Times New Roman"/>
          <w:color w:val="auto"/>
          <w:sz w:val="24"/>
          <w:szCs w:val="24"/>
        </w:rPr>
        <w:t xml:space="preserve"> knowledge of the traits that species possess or lack, the evolutionary relationships of those species, and th</w:t>
      </w:r>
      <w:r w:rsidR="00FA1C41" w:rsidRPr="00657095">
        <w:rPr>
          <w:rFonts w:ascii="Times New Roman" w:hAnsi="Times New Roman" w:cs="Times New Roman"/>
          <w:color w:val="auto"/>
          <w:sz w:val="24"/>
          <w:szCs w:val="24"/>
        </w:rPr>
        <w:t>e integration of this knowledge—</w:t>
      </w:r>
      <w:r w:rsidRPr="00657095">
        <w:rPr>
          <w:rFonts w:ascii="Times New Roman" w:hAnsi="Times New Roman" w:cs="Times New Roman"/>
          <w:color w:val="auto"/>
          <w:sz w:val="24"/>
          <w:szCs w:val="24"/>
        </w:rPr>
        <w:t>i.e., a mapping of the traits to tree</w:t>
      </w:r>
      <w:r w:rsidR="00FA1C41" w:rsidRPr="00657095">
        <w:rPr>
          <w:rFonts w:ascii="Times New Roman" w:hAnsi="Times New Roman" w:cs="Times New Roman"/>
          <w:color w:val="auto"/>
          <w:sz w:val="24"/>
          <w:szCs w:val="24"/>
        </w:rPr>
        <w:t>s</w:t>
      </w:r>
      <w:r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00E92645" w:rsidRPr="00657095">
        <w:rPr>
          <w:rFonts w:ascii="Times New Roman" w:hAnsi="Times New Roman" w:cs="Times New Roman"/>
          <w:color w:val="auto"/>
          <w:sz w:val="24"/>
          <w:szCs w:val="24"/>
        </w:rPr>
        <w:t xml:space="preserve">Many excellent examples have demonstrated the value of this approach, primarily by acquiring the trait data through direct observation of </w:t>
      </w:r>
      <w:r w:rsidR="006E024F" w:rsidRPr="00657095">
        <w:rPr>
          <w:rFonts w:ascii="Times New Roman" w:hAnsi="Times New Roman" w:cs="Times New Roman"/>
          <w:color w:val="auto"/>
          <w:sz w:val="24"/>
          <w:szCs w:val="24"/>
        </w:rPr>
        <w:t>a</w:t>
      </w:r>
      <w:r w:rsidR="00E92645" w:rsidRPr="00657095">
        <w:rPr>
          <w:rFonts w:ascii="Times New Roman" w:hAnsi="Times New Roman" w:cs="Times New Roman"/>
          <w:color w:val="auto"/>
          <w:sz w:val="24"/>
          <w:szCs w:val="24"/>
        </w:rPr>
        <w:t xml:space="preserve"> limited number of species and mapping it to </w:t>
      </w:r>
      <w:r w:rsidR="00DF6D77" w:rsidRPr="00657095">
        <w:rPr>
          <w:rFonts w:ascii="Times New Roman" w:hAnsi="Times New Roman" w:cs="Times New Roman"/>
          <w:color w:val="auto"/>
          <w:sz w:val="24"/>
          <w:szCs w:val="24"/>
        </w:rPr>
        <w:t>a companion</w:t>
      </w:r>
      <w:r w:rsidR="00E92645" w:rsidRPr="00657095">
        <w:rPr>
          <w:rFonts w:ascii="Times New Roman" w:hAnsi="Times New Roman" w:cs="Times New Roman"/>
          <w:color w:val="auto"/>
          <w:sz w:val="24"/>
          <w:szCs w:val="24"/>
        </w:rPr>
        <w:t xml:space="preserve"> phylogeny </w:t>
      </w:r>
      <w:r w:rsidR="00DF6D77" w:rsidRPr="00657095">
        <w:rPr>
          <w:rFonts w:ascii="Times New Roman" w:hAnsi="Times New Roman" w:cs="Times New Roman"/>
          <w:color w:val="auto"/>
          <w:sz w:val="24"/>
          <w:szCs w:val="24"/>
        </w:rPr>
        <w:t>that is often generated using molecular data.</w:t>
      </w:r>
      <w:r w:rsidR="00E962A3" w:rsidRPr="00657095">
        <w:rPr>
          <w:rFonts w:ascii="Times New Roman" w:hAnsi="Times New Roman" w:cs="Times New Roman"/>
          <w:color w:val="auto"/>
          <w:sz w:val="24"/>
          <w:szCs w:val="24"/>
        </w:rPr>
        <w:t xml:space="preserve"> </w:t>
      </w:r>
      <w:r w:rsidR="0056764C" w:rsidRPr="00657095">
        <w:rPr>
          <w:rFonts w:ascii="Times New Roman" w:hAnsi="Times New Roman" w:cs="Times New Roman"/>
          <w:color w:val="auto"/>
          <w:sz w:val="24"/>
          <w:szCs w:val="24"/>
        </w:rPr>
        <w:t xml:space="preserve">The availability of trait data, however, has remained limited by the time required for traditional data acquisition, while large phylogenies are increasingly available because of the dramatically accelerated use of molecular data. Further, the concatenation of trait data across different characters and taxa that have been sampled in dispersed and generally small studies has been necessarily manual and thus rarely accomplished on a large scale. This has resulted in a situation where trait data—even simple presence </w:t>
      </w:r>
      <w:r w:rsidR="0056764C" w:rsidRPr="00657095">
        <w:rPr>
          <w:rFonts w:ascii="Times New Roman" w:hAnsi="Times New Roman" w:cs="Times New Roman"/>
          <w:i/>
          <w:color w:val="auto"/>
          <w:sz w:val="24"/>
          <w:szCs w:val="24"/>
        </w:rPr>
        <w:t>vs.</w:t>
      </w:r>
      <w:r w:rsidR="0056764C" w:rsidRPr="00657095">
        <w:rPr>
          <w:rFonts w:ascii="Times New Roman" w:hAnsi="Times New Roman" w:cs="Times New Roman"/>
          <w:color w:val="auto"/>
          <w:sz w:val="24"/>
          <w:szCs w:val="24"/>
        </w:rPr>
        <w:t xml:space="preserve"> absence—needed to inform questions relevant to the species assembled in increasingly comprehensive phylogenies, are sparse.</w:t>
      </w:r>
    </w:p>
    <w:p w14:paraId="49876109" w14:textId="09278727" w:rsidR="00B927E1" w:rsidRPr="00657095" w:rsidRDefault="003732AF" w:rsidP="00A41564">
      <w:pPr>
        <w:pStyle w:val="Normal1"/>
        <w:spacing w:after="0" w:line="480" w:lineRule="auto"/>
        <w:ind w:left="0" w:firstLine="44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It was recently shown</w:t>
      </w:r>
      <w:r w:rsidR="0052784B" w:rsidRPr="00657095">
        <w:rPr>
          <w:rFonts w:ascii="Times New Roman" w:hAnsi="Times New Roman" w:cs="Times New Roman"/>
          <w:color w:val="auto"/>
          <w:sz w:val="24"/>
          <w:szCs w:val="24"/>
        </w:rPr>
        <w:t xml:space="preserve"> </w:t>
      </w:r>
      <w:r w:rsidR="00082A16" w:rsidRPr="00657095">
        <w:rPr>
          <w:rFonts w:ascii="Times New Roman" w:hAnsi="Times New Roman" w:cs="Times New Roman"/>
          <w:color w:val="auto"/>
          <w:sz w:val="24"/>
          <w:szCs w:val="24"/>
        </w:rPr>
        <w:t xml:space="preserve">that </w:t>
      </w:r>
      <w:r w:rsidR="0056764C" w:rsidRPr="00657095">
        <w:rPr>
          <w:rFonts w:ascii="Times New Roman" w:hAnsi="Times New Roman" w:cs="Times New Roman"/>
          <w:color w:val="auto"/>
          <w:sz w:val="24"/>
          <w:szCs w:val="24"/>
        </w:rPr>
        <w:t xml:space="preserve">morphological data can be readily integrated across matrices by annotating it with ontologies, i.e., by making it computable </w:t>
      </w:r>
      <w:r w:rsidR="00A2276D" w:rsidRPr="00657095">
        <w:rPr>
          <w:rFonts w:ascii="Times New Roman" w:hAnsi="Times New Roman" w:cs="Times New Roman"/>
          <w:color w:val="auto"/>
          <w:sz w:val="24"/>
          <w:szCs w:val="24"/>
        </w:rPr>
        <w:fldChar w:fldCharType="begin">
          <w:fldData xml:space="preserve">PEVuZE5vdGU+PENpdGU+PEF1dGhvcj5EYWhkdWw8L0F1dGhvcj48WWVhcj4yMDEwPC9ZZWFyPjxS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PEVuZE5vdGU+PENpdGU+PEF1dGhvcj5EYWhkdWw8L0F1dGhvcj48WWVhcj4yMDEwPC9ZZWFyPjxS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00A2276D" w:rsidRPr="00657095">
        <w:rPr>
          <w:rFonts w:ascii="Times New Roman" w:hAnsi="Times New Roman" w:cs="Times New Roman"/>
          <w:color w:val="auto"/>
          <w:sz w:val="24"/>
          <w:szCs w:val="24"/>
        </w:rPr>
      </w:r>
      <w:r w:rsidR="00A2276D" w:rsidRPr="00657095">
        <w:rPr>
          <w:rFonts w:ascii="Times New Roman" w:hAnsi="Times New Roman" w:cs="Times New Roman"/>
          <w:color w:val="auto"/>
          <w:sz w:val="24"/>
          <w:szCs w:val="24"/>
        </w:rPr>
        <w:fldChar w:fldCharType="separate"/>
      </w:r>
      <w:r w:rsidR="00573C10" w:rsidRPr="00657095">
        <w:rPr>
          <w:rFonts w:ascii="Times New Roman" w:hAnsi="Times New Roman" w:cs="Times New Roman"/>
          <w:noProof/>
          <w:color w:val="auto"/>
          <w:sz w:val="24"/>
          <w:szCs w:val="24"/>
        </w:rPr>
        <w:t xml:space="preserve">(Ramírez et al. 2007; Dahdul et al. 2010; </w:t>
      </w:r>
      <w:r w:rsidR="0056764C" w:rsidRPr="00657095">
        <w:rPr>
          <w:rFonts w:ascii="Times New Roman" w:hAnsi="Times New Roman" w:cs="Times New Roman"/>
          <w:color w:val="auto"/>
          <w:sz w:val="24"/>
          <w:szCs w:val="24"/>
        </w:rPr>
        <w:fldChar w:fldCharType="begin"/>
      </w:r>
      <w:r w:rsidR="0056764C" w:rsidRPr="00657095">
        <w:rPr>
          <w:rFonts w:ascii="Times New Roman" w:hAnsi="Times New Roman" w:cs="Times New Roman"/>
          <w:color w:val="auto"/>
          <w:sz w:val="24"/>
          <w:szCs w:val="24"/>
        </w:rPr>
        <w:instrText xml:space="preserve"> ADDIN EN.CITE &lt;EndNote&gt;&lt;Cite&gt;&lt;Author&gt;Walls&lt;/Author&gt;&lt;Year&gt;2012&lt;/Year&gt;&lt;RecNum&gt;312&lt;/RecNum&gt;&lt;DisplayText&gt;(Walls et al. 2012)&lt;/DisplayText&gt;&lt;record&gt;&lt;rec-number&gt;312&lt;/rec-number&gt;&lt;foreign-keys&gt;&lt;key app="EN" db-id="eazevtzdfsxexlefx585rxt5rzp59xetp5xs" timestamp="1484810232"&gt;312&lt;/key&gt;&lt;/foreign-keys&gt;&lt;ref-type name="Journal Article"&gt;17&lt;/ref-type&gt;&lt;contributors&gt;&lt;authors&gt;&lt;author&gt;Walls, Ramona L.&lt;/author&gt;&lt;author&gt;Athreya, Balaji&lt;/author&gt;&lt;author&gt;Cooper, Laurel&lt;/author&gt;&lt;author&gt;Elser, Justin&lt;/author&gt;&lt;author&gt;Gandolfo, Maria A.&lt;/author&gt;&lt;author&gt;Jaiswal, Pankaj&lt;/author&gt;&lt;author&gt;Mungall, Christopher J.&lt;/author&gt;&lt;author&gt;Preece, Justin&lt;/author&gt;&lt;author&gt;Rensing, Stefan&lt;/author&gt;&lt;author&gt;Smith, Barry&lt;/author&gt;&lt;author&gt;Stevenson, Dennis W.&lt;/author&gt;&lt;/authors&gt;&lt;/contributors&gt;&lt;titles&gt;&lt;title&gt;Ontologies as integrative tools for plant science&lt;/title&gt;&lt;secondary-title&gt;American journal of botany&lt;/secondary-title&gt;&lt;/titles&gt;&lt;periodical&gt;&lt;full-title&gt;American journal of botany&lt;/full-title&gt;&lt;abbr-1&gt;Am. J. Bot.&lt;/abbr-1&gt;&lt;/periodical&gt;&lt;pages&gt;1263-1275&lt;/pages&gt;&lt;volume&gt;99&lt;/volume&gt;&lt;number&gt;8&lt;/number&gt;&lt;dates&gt;&lt;year&gt;2012&lt;/year&gt;&lt;pub-dates&gt;&lt;date&gt;07/30&lt;/date&gt;&lt;/pub-dates&gt;&lt;/dates&gt;&lt;isbn&gt;0002-9122&amp;#xD;1537-2197&lt;/isbn&gt;&lt;accession-num&gt;PMC3492881&lt;/accession-num&gt;&lt;urls&gt;&lt;related-urls&gt;&lt;url&gt;http://www.ncbi.nlm.nih.gov/pmc/articles/PMC3492881/&lt;/url&gt;&lt;/related-urls&gt;&lt;/urls&gt;&lt;electronic-resource-num&gt;10.3732/ajb.1200222&lt;/electronic-resource-num&gt;&lt;remote-database-name&gt;PMC&lt;/remote-database-name&gt;&lt;/record&gt;&lt;/Cite&gt;&lt;/EndNote&gt;</w:instrText>
      </w:r>
      <w:r w:rsidR="0056764C" w:rsidRPr="00657095">
        <w:rPr>
          <w:rFonts w:ascii="Times New Roman" w:hAnsi="Times New Roman" w:cs="Times New Roman"/>
          <w:color w:val="auto"/>
          <w:sz w:val="24"/>
          <w:szCs w:val="24"/>
        </w:rPr>
        <w:fldChar w:fldCharType="separate"/>
      </w:r>
      <w:r w:rsidR="0056764C" w:rsidRPr="00657095">
        <w:rPr>
          <w:rFonts w:ascii="Times New Roman" w:hAnsi="Times New Roman" w:cs="Times New Roman"/>
          <w:noProof/>
          <w:color w:val="auto"/>
          <w:sz w:val="24"/>
          <w:szCs w:val="24"/>
        </w:rPr>
        <w:t>Walls et al. 2012;</w:t>
      </w:r>
      <w:r w:rsidR="0056764C" w:rsidRPr="00657095">
        <w:rPr>
          <w:rFonts w:ascii="Times New Roman" w:hAnsi="Times New Roman" w:cs="Times New Roman"/>
          <w:color w:val="auto"/>
          <w:sz w:val="24"/>
          <w:szCs w:val="24"/>
        </w:rPr>
        <w:fldChar w:fldCharType="end"/>
      </w:r>
      <w:r w:rsidR="0056764C" w:rsidRPr="00657095">
        <w:rPr>
          <w:rFonts w:ascii="Times New Roman" w:hAnsi="Times New Roman" w:cs="Times New Roman"/>
          <w:color w:val="auto"/>
          <w:sz w:val="24"/>
          <w:szCs w:val="24"/>
        </w:rPr>
        <w:t xml:space="preserve"> </w:t>
      </w:r>
      <w:r w:rsidR="00573C10" w:rsidRPr="00657095">
        <w:rPr>
          <w:rFonts w:ascii="Times New Roman" w:hAnsi="Times New Roman" w:cs="Times New Roman"/>
          <w:noProof/>
          <w:color w:val="auto"/>
          <w:sz w:val="24"/>
          <w:szCs w:val="24"/>
        </w:rPr>
        <w:t>Deans et al. 2015)</w:t>
      </w:r>
      <w:r w:rsidR="00A2276D" w:rsidRPr="00657095">
        <w:rPr>
          <w:rFonts w:ascii="Times New Roman" w:hAnsi="Times New Roman" w:cs="Times New Roman"/>
          <w:color w:val="auto"/>
          <w:sz w:val="24"/>
          <w:szCs w:val="24"/>
        </w:rPr>
        <w:fldChar w:fldCharType="end"/>
      </w:r>
      <w:r w:rsidR="002411FC"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0056764C" w:rsidRPr="00657095">
        <w:rPr>
          <w:rFonts w:ascii="Times New Roman" w:hAnsi="Times New Roman" w:cs="Times New Roman"/>
          <w:color w:val="auto"/>
          <w:sz w:val="24"/>
          <w:szCs w:val="24"/>
        </w:rPr>
        <w:t xml:space="preserve">A substantial level of missing data, however, is the inevitable result of combining morphological data matrices: different characters and taxa are sampled in dispersed and generally small studies. Ontology annotations, however, enable the extension of sparse morphological data </w:t>
      </w:r>
      <w:r w:rsidR="00797080" w:rsidRPr="00657095">
        <w:rPr>
          <w:rFonts w:ascii="Times New Roman" w:hAnsi="Times New Roman" w:cs="Times New Roman"/>
          <w:color w:val="auto"/>
          <w:sz w:val="24"/>
          <w:szCs w:val="24"/>
        </w:rPr>
        <w:t xml:space="preserve">to </w:t>
      </w:r>
      <w:r w:rsidR="00E94F87" w:rsidRPr="00657095">
        <w:rPr>
          <w:rFonts w:ascii="Times New Roman" w:hAnsi="Times New Roman" w:cs="Times New Roman"/>
          <w:color w:val="auto"/>
          <w:sz w:val="24"/>
          <w:szCs w:val="24"/>
        </w:rPr>
        <w:t xml:space="preserve">additional species through inference </w:t>
      </w:r>
      <w:r w:rsidR="0052784B"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&lt;EndNote&gt;&lt;Cite&gt;&lt;Author&gt;Dececchi&lt;/Author&gt;&lt;Year&gt;2015&lt;/Year&gt;&lt;RecNum&gt;21&lt;/RecNum&gt;&lt;DisplayText&gt;(Dececchi et al. 2015)&lt;/DisplayText&gt;&lt;record&gt;&lt;rec-number&gt;21&lt;/rec-number&gt;&lt;foreign-keys&gt;&lt;key app="EN" db-id="eazevtzdfsxexlefx585rxt5rzp59xetp5xs" timestamp="0"&gt;21&lt;/key&gt;&lt;/foreign-keys&gt;&lt;ref-type name="Journal Article"&gt;17&lt;/ref-type&gt;&lt;contributors&gt;&lt;authors&gt;&lt;author&gt;Dececchi, T. Alexander&lt;/author&gt;&lt;author&gt;Balhoff, James P.&lt;/author&gt;&lt;author&gt;Lapp, Hilmar&lt;/author&gt;&lt;author&gt;Mabee, Paula M.&lt;/author&gt;&lt;/authors&gt;&lt;/contributors&gt;&lt;titles&gt;&lt;title&gt;Toward synthesizing our knowledge of morphology: using ontologies and machine reasoning to extract presence/absence evolutionary phenotypes across studies&lt;/title&gt;&lt;secondary-title&gt;Systematic Biology&lt;/secondary-title&gt;&lt;short-title&gt;Syst Biol&lt;/short-title&gt;&lt;/titles&gt;&lt;periodical&gt;&lt;full-title&gt;Systematic Biology&lt;/full-title&gt;&lt;abbr-1&gt;Syst. Biol.&lt;/abbr-1&gt;&lt;/periodical&gt;&lt;pages&gt;936-952&lt;/pages&gt;&lt;volume&gt;64&lt;/volume&gt;&lt;number&gt;6&lt;/number&gt;&lt;dates&gt;&lt;year&gt;2015&lt;/year&gt;&lt;pub-dates&gt;&lt;date&gt;May 26, 2015&lt;/date&gt;&lt;/pub-dates&gt;&lt;/dates&gt;&lt;urls&gt;&lt;related-urls&gt;&lt;url&gt;http://sysbio.oxfordjournals.org/content/early/2015/05/26/sysbio.syv031.abstract&lt;/url&gt;&lt;url&gt;http://sysbio.oxfordjournals.org/content/64/6/936.full.pdf&lt;/url&gt;&lt;/related-urls&gt;&lt;/urls&gt;&lt;electronic-resource-num&gt;10.1093/sysbio/syv031&lt;/electronic-resource-num&gt;&lt;/record&gt;&lt;/Cite&gt;&lt;/EndNote&gt;</w:instrText>
      </w:r>
      <w:r w:rsidR="0052784B"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(Dececchi et al. 2015)</w:t>
      </w:r>
      <w:r w:rsidR="0052784B" w:rsidRPr="00657095">
        <w:rPr>
          <w:rFonts w:ascii="Times New Roman" w:hAnsi="Times New Roman" w:cs="Times New Roman"/>
          <w:color w:val="auto"/>
          <w:sz w:val="24"/>
          <w:szCs w:val="24"/>
        </w:rPr>
        <w:fldChar w:fldCharType="end"/>
      </w:r>
      <w:r w:rsidR="00E94F87"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00B3468A" w:rsidRPr="00657095">
        <w:rPr>
          <w:rFonts w:ascii="Times New Roman" w:hAnsi="Times New Roman" w:cs="Times New Roman"/>
          <w:color w:val="auto"/>
          <w:sz w:val="24"/>
          <w:szCs w:val="24"/>
        </w:rPr>
        <w:t xml:space="preserve">Using a synthetic </w:t>
      </w:r>
      <w:r w:rsidR="0056764C" w:rsidRPr="00657095">
        <w:rPr>
          <w:rFonts w:ascii="Times New Roman" w:hAnsi="Times New Roman" w:cs="Times New Roman"/>
          <w:color w:val="auto"/>
          <w:sz w:val="24"/>
          <w:szCs w:val="24"/>
        </w:rPr>
        <w:t xml:space="preserve">morphological supermatrix approach, these authors reduced missing data from 98.5% to 78.2% for </w:t>
      </w:r>
      <w:r w:rsidR="003F1BF9" w:rsidRPr="00657095">
        <w:rPr>
          <w:rFonts w:ascii="Times New Roman" w:hAnsi="Times New Roman" w:cs="Times New Roman"/>
          <w:color w:val="auto"/>
          <w:sz w:val="24"/>
          <w:szCs w:val="24"/>
        </w:rPr>
        <w:t xml:space="preserve">a matrix of </w:t>
      </w:r>
      <w:r w:rsidR="00B3468A" w:rsidRPr="00657095">
        <w:rPr>
          <w:rFonts w:ascii="Times New Roman" w:hAnsi="Times New Roman" w:cs="Times New Roman"/>
          <w:color w:val="auto"/>
          <w:sz w:val="24"/>
          <w:szCs w:val="24"/>
        </w:rPr>
        <w:t xml:space="preserve">639 characters and 1,052 </w:t>
      </w:r>
      <w:r w:rsidR="0056764C" w:rsidRPr="00657095">
        <w:rPr>
          <w:rFonts w:ascii="Times New Roman" w:hAnsi="Times New Roman" w:cs="Times New Roman"/>
          <w:color w:val="auto"/>
          <w:sz w:val="24"/>
          <w:szCs w:val="24"/>
        </w:rPr>
        <w:t xml:space="preserve">sarcopterygian vertebrates. </w:t>
      </w:r>
      <w:r w:rsidR="003F1BF9" w:rsidRPr="00657095">
        <w:rPr>
          <w:rFonts w:ascii="Times New Roman" w:hAnsi="Times New Roman" w:cs="Times New Roman"/>
          <w:color w:val="auto"/>
          <w:sz w:val="24"/>
          <w:szCs w:val="24"/>
        </w:rPr>
        <w:t>Here</w:t>
      </w:r>
      <w:r w:rsidR="00B927E1" w:rsidRPr="00657095">
        <w:rPr>
          <w:rFonts w:ascii="Times New Roman" w:hAnsi="Times New Roman" w:cs="Times New Roman"/>
          <w:color w:val="auto"/>
          <w:sz w:val="24"/>
          <w:szCs w:val="24"/>
        </w:rPr>
        <w:t xml:space="preserve"> we show a similar reduction in missing data (98.0% to 85.9%) by applying the same logical reasoning to pectoral and pelvic fin traits.</w:t>
      </w:r>
    </w:p>
    <w:p w14:paraId="6F7C60C4" w14:textId="30876756" w:rsidR="006F55AD" w:rsidRPr="00657095" w:rsidRDefault="002345E6" w:rsidP="006F55AD">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Uniquely </w:t>
      </w:r>
      <w:r w:rsidR="006F55AD" w:rsidRPr="00657095">
        <w:rPr>
          <w:rFonts w:ascii="Times New Roman" w:hAnsi="Times New Roman" w:cs="Times New Roman"/>
          <w:color w:val="auto"/>
          <w:sz w:val="24"/>
          <w:szCs w:val="24"/>
        </w:rPr>
        <w:t xml:space="preserve">in this study, </w:t>
      </w:r>
      <w:r w:rsidRPr="00657095">
        <w:rPr>
          <w:rFonts w:ascii="Times New Roman" w:hAnsi="Times New Roman" w:cs="Times New Roman"/>
          <w:color w:val="auto"/>
          <w:sz w:val="24"/>
          <w:szCs w:val="24"/>
        </w:rPr>
        <w:t xml:space="preserve">we used </w:t>
      </w:r>
      <w:r w:rsidR="00E704F3" w:rsidRPr="00657095">
        <w:rPr>
          <w:rFonts w:ascii="Times New Roman" w:hAnsi="Times New Roman" w:cs="Times New Roman"/>
          <w:color w:val="auto"/>
          <w:sz w:val="24"/>
          <w:szCs w:val="24"/>
        </w:rPr>
        <w:t xml:space="preserve">phylogenetic </w:t>
      </w:r>
      <w:r w:rsidRPr="00657095">
        <w:rPr>
          <w:rFonts w:ascii="Times New Roman" w:hAnsi="Times New Roman" w:cs="Times New Roman"/>
          <w:color w:val="auto"/>
          <w:sz w:val="24"/>
          <w:szCs w:val="24"/>
        </w:rPr>
        <w:t>propagation</w:t>
      </w:r>
      <w:r w:rsidR="006F55AD" w:rsidRPr="00657095">
        <w:rPr>
          <w:rFonts w:ascii="Times New Roman" w:hAnsi="Times New Roman" w:cs="Times New Roman"/>
          <w:color w:val="auto"/>
          <w:sz w:val="24"/>
          <w:szCs w:val="24"/>
        </w:rPr>
        <w:t>, i.e., transferring data from families and genera to included species,</w:t>
      </w:r>
      <w:r w:rsidR="00E704F3"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to </w:t>
      </w:r>
      <w:r w:rsidR="00E704F3" w:rsidRPr="00657095">
        <w:rPr>
          <w:rFonts w:ascii="Times New Roman" w:hAnsi="Times New Roman" w:cs="Times New Roman"/>
          <w:color w:val="auto"/>
          <w:sz w:val="24"/>
          <w:szCs w:val="24"/>
        </w:rPr>
        <w:t xml:space="preserve">yet </w:t>
      </w:r>
      <w:r w:rsidRPr="00657095">
        <w:rPr>
          <w:rFonts w:ascii="Times New Roman" w:hAnsi="Times New Roman" w:cs="Times New Roman"/>
          <w:color w:val="auto"/>
          <w:sz w:val="24"/>
          <w:szCs w:val="24"/>
        </w:rPr>
        <w:t>further extend the data</w:t>
      </w:r>
      <w:r w:rsidR="00943D35" w:rsidRPr="00657095">
        <w:rPr>
          <w:rFonts w:ascii="Times New Roman" w:hAnsi="Times New Roman" w:cs="Times New Roman"/>
          <w:color w:val="auto"/>
          <w:sz w:val="24"/>
          <w:szCs w:val="24"/>
        </w:rPr>
        <w:t>.</w:t>
      </w:r>
      <w:r w:rsidR="001B1A4A" w:rsidRPr="00657095">
        <w:rPr>
          <w:rFonts w:ascii="Times New Roman" w:hAnsi="Times New Roman" w:cs="Times New Roman"/>
          <w:color w:val="auto"/>
          <w:sz w:val="24"/>
          <w:szCs w:val="24"/>
        </w:rPr>
        <w:t xml:space="preserve"> </w:t>
      </w:r>
      <w:r w:rsidR="006F55AD" w:rsidRPr="00657095">
        <w:rPr>
          <w:rFonts w:ascii="Times New Roman" w:hAnsi="Times New Roman" w:cs="Times New Roman"/>
          <w:color w:val="auto"/>
          <w:sz w:val="24"/>
          <w:szCs w:val="24"/>
        </w:rPr>
        <w:t>In doing so we increased the number of species with data and dramatically reduced missing data to 34.8% in the final output matrix (Supplementary Materials Matrix 4; Fig. 4). The use of propagation was motivated by the desire to preserve the data associated with higher-level taxa, which were included as taxonomic units in over a quarter of the phylogenetic studies mined in the assembly of the supermatrix</w:t>
      </w:r>
      <w:r w:rsidR="00BB6377" w:rsidRPr="00657095">
        <w:rPr>
          <w:rFonts w:ascii="Times New Roman" w:hAnsi="Times New Roman" w:cs="Times New Roman"/>
          <w:color w:val="auto"/>
          <w:sz w:val="24"/>
          <w:szCs w:val="24"/>
        </w:rPr>
        <w:t xml:space="preserve">. </w:t>
      </w:r>
      <w:r w:rsidR="006F55AD" w:rsidRPr="00657095">
        <w:rPr>
          <w:rFonts w:ascii="Times New Roman" w:hAnsi="Times New Roman" w:cs="Times New Roman"/>
          <w:color w:val="auto"/>
          <w:sz w:val="24"/>
          <w:szCs w:val="24"/>
        </w:rPr>
        <w:t xml:space="preserve">There </w:t>
      </w:r>
      <w:r w:rsidR="0043717B" w:rsidRPr="00657095">
        <w:rPr>
          <w:rFonts w:ascii="Times New Roman" w:hAnsi="Times New Roman" w:cs="Times New Roman"/>
          <w:color w:val="auto"/>
          <w:sz w:val="24"/>
          <w:szCs w:val="24"/>
        </w:rPr>
        <w:t xml:space="preserve">were </w:t>
      </w:r>
      <w:r w:rsidR="006F55AD" w:rsidRPr="00657095">
        <w:rPr>
          <w:rFonts w:ascii="Times New Roman" w:hAnsi="Times New Roman" w:cs="Times New Roman"/>
          <w:color w:val="auto"/>
          <w:sz w:val="24"/>
          <w:szCs w:val="24"/>
        </w:rPr>
        <w:t>several considerations in this process. First, we propagated the data from genera and families, but not high</w:t>
      </w:r>
      <w:r w:rsidR="0043717B" w:rsidRPr="00657095">
        <w:rPr>
          <w:rFonts w:ascii="Times New Roman" w:hAnsi="Times New Roman" w:cs="Times New Roman"/>
          <w:color w:val="auto"/>
          <w:sz w:val="24"/>
          <w:szCs w:val="24"/>
        </w:rPr>
        <w:t>er</w:t>
      </w:r>
      <w:r w:rsidR="006F55AD" w:rsidRPr="00657095">
        <w:rPr>
          <w:rFonts w:ascii="Times New Roman" w:hAnsi="Times New Roman" w:cs="Times New Roman"/>
          <w:color w:val="auto"/>
          <w:sz w:val="24"/>
          <w:szCs w:val="24"/>
        </w:rPr>
        <w:t>-level ranks, given the increasing expectation of evolutionary change</w:t>
      </w:r>
      <w:r w:rsidR="0043717B" w:rsidRPr="00657095">
        <w:rPr>
          <w:rFonts w:ascii="Times New Roman" w:hAnsi="Times New Roman" w:cs="Times New Roman"/>
          <w:color w:val="auto"/>
          <w:sz w:val="24"/>
          <w:szCs w:val="24"/>
        </w:rPr>
        <w:t>s</w:t>
      </w:r>
      <w:r w:rsidR="006F55AD" w:rsidRPr="00657095">
        <w:rPr>
          <w:rFonts w:ascii="Times New Roman" w:hAnsi="Times New Roman" w:cs="Times New Roman"/>
          <w:color w:val="auto"/>
          <w:sz w:val="24"/>
          <w:szCs w:val="24"/>
        </w:rPr>
        <w:t xml:space="preserve"> </w:t>
      </w:r>
      <w:r w:rsidR="0043717B" w:rsidRPr="00657095">
        <w:rPr>
          <w:rFonts w:ascii="Times New Roman" w:hAnsi="Times New Roman" w:cs="Times New Roman"/>
          <w:color w:val="auto"/>
          <w:sz w:val="24"/>
          <w:szCs w:val="24"/>
        </w:rPr>
        <w:t xml:space="preserve">in character </w:t>
      </w:r>
      <w:r w:rsidR="006F55AD" w:rsidRPr="00657095">
        <w:rPr>
          <w:rFonts w:ascii="Times New Roman" w:hAnsi="Times New Roman" w:cs="Times New Roman"/>
          <w:color w:val="auto"/>
          <w:sz w:val="24"/>
          <w:szCs w:val="24"/>
        </w:rPr>
        <w:t>state with increasing divergence time. Second, we eliminated all annotations of ‘0&amp;1’ to higher-level taxa so th</w:t>
      </w:r>
      <w:r w:rsidR="00841D3F" w:rsidRPr="00657095">
        <w:rPr>
          <w:rFonts w:ascii="Times New Roman" w:hAnsi="Times New Roman" w:cs="Times New Roman"/>
          <w:color w:val="auto"/>
          <w:sz w:val="24"/>
          <w:szCs w:val="24"/>
        </w:rPr>
        <w:t xml:space="preserve">at they were </w:t>
      </w:r>
      <w:r w:rsidR="0043717B" w:rsidRPr="00657095">
        <w:rPr>
          <w:rFonts w:ascii="Times New Roman" w:hAnsi="Times New Roman" w:cs="Times New Roman"/>
          <w:color w:val="auto"/>
          <w:sz w:val="24"/>
          <w:szCs w:val="24"/>
        </w:rPr>
        <w:t xml:space="preserve">not </w:t>
      </w:r>
      <w:r w:rsidR="00841D3F" w:rsidRPr="00657095">
        <w:rPr>
          <w:rFonts w:ascii="Times New Roman" w:hAnsi="Times New Roman" w:cs="Times New Roman"/>
          <w:color w:val="auto"/>
          <w:sz w:val="24"/>
          <w:szCs w:val="24"/>
        </w:rPr>
        <w:t>propagated. Authors use these annotations, which we termed ‘apparent polymorphisms’,</w:t>
      </w:r>
      <w:r w:rsidR="006F55AD" w:rsidRPr="00657095">
        <w:rPr>
          <w:rFonts w:ascii="Times New Roman" w:hAnsi="Times New Roman" w:cs="Times New Roman"/>
          <w:color w:val="auto"/>
          <w:sz w:val="24"/>
          <w:szCs w:val="24"/>
        </w:rPr>
        <w:t xml:space="preserve"> as </w:t>
      </w:r>
      <w:r w:rsidR="00841D3F" w:rsidRPr="00657095">
        <w:rPr>
          <w:rFonts w:ascii="Times New Roman" w:hAnsi="Times New Roman" w:cs="Times New Roman"/>
          <w:color w:val="auto"/>
          <w:sz w:val="24"/>
          <w:szCs w:val="24"/>
        </w:rPr>
        <w:t>a shorthand</w:t>
      </w:r>
      <w:r w:rsidR="006F55AD" w:rsidRPr="00657095">
        <w:rPr>
          <w:rFonts w:ascii="Times New Roman" w:hAnsi="Times New Roman" w:cs="Times New Roman"/>
          <w:color w:val="auto"/>
          <w:sz w:val="24"/>
          <w:szCs w:val="24"/>
        </w:rPr>
        <w:t xml:space="preserve"> to indicate that both the presence and absence of a trait are found in the species contained in the higher</w:t>
      </w:r>
      <w:r w:rsidR="00841D3F" w:rsidRPr="00657095">
        <w:rPr>
          <w:rFonts w:ascii="Times New Roman" w:hAnsi="Times New Roman" w:cs="Times New Roman"/>
          <w:color w:val="auto"/>
          <w:sz w:val="24"/>
          <w:szCs w:val="24"/>
        </w:rPr>
        <w:t>-level clade.</w:t>
      </w:r>
      <w:r w:rsidR="006F55AD" w:rsidRPr="00657095">
        <w:rPr>
          <w:rFonts w:ascii="Times New Roman" w:hAnsi="Times New Roman" w:cs="Times New Roman"/>
          <w:color w:val="auto"/>
          <w:sz w:val="24"/>
          <w:szCs w:val="24"/>
        </w:rPr>
        <w:t xml:space="preserve"> </w:t>
      </w:r>
      <w:r w:rsidR="0043717B" w:rsidRPr="00657095">
        <w:rPr>
          <w:rFonts w:ascii="Times New Roman" w:hAnsi="Times New Roman" w:cs="Times New Roman"/>
          <w:color w:val="auto"/>
          <w:sz w:val="24"/>
          <w:szCs w:val="24"/>
        </w:rPr>
        <w:t>In these cases</w:t>
      </w:r>
      <w:r w:rsidR="006F55AD" w:rsidRPr="00657095">
        <w:rPr>
          <w:rFonts w:ascii="Times New Roman" w:hAnsi="Times New Roman" w:cs="Times New Roman"/>
          <w:color w:val="auto"/>
          <w:sz w:val="24"/>
          <w:szCs w:val="24"/>
        </w:rPr>
        <w:t xml:space="preserve"> the identity of which specific species possess it </w:t>
      </w:r>
      <w:r w:rsidR="006F55AD" w:rsidRPr="00657095">
        <w:rPr>
          <w:rFonts w:ascii="Times New Roman" w:hAnsi="Times New Roman" w:cs="Times New Roman"/>
          <w:i/>
          <w:color w:val="auto"/>
          <w:sz w:val="24"/>
          <w:szCs w:val="24"/>
        </w:rPr>
        <w:t>vs</w:t>
      </w:r>
      <w:r w:rsidR="006F55AD" w:rsidRPr="00657095">
        <w:rPr>
          <w:rFonts w:ascii="Times New Roman" w:hAnsi="Times New Roman" w:cs="Times New Roman"/>
          <w:color w:val="auto"/>
          <w:sz w:val="24"/>
          <w:szCs w:val="24"/>
        </w:rPr>
        <w:t>. which lack it, is not provided. Propagating both states to descendant species would be uninformative and misleading, and hence</w:t>
      </w:r>
      <w:r w:rsidR="00841D3F" w:rsidRPr="00657095">
        <w:rPr>
          <w:rFonts w:ascii="Times New Roman" w:hAnsi="Times New Roman" w:cs="Times New Roman"/>
          <w:color w:val="auto"/>
          <w:sz w:val="24"/>
          <w:szCs w:val="24"/>
        </w:rPr>
        <w:t xml:space="preserve"> we removed these annotations. </w:t>
      </w:r>
      <w:r w:rsidR="006F55AD" w:rsidRPr="00657095">
        <w:rPr>
          <w:rFonts w:ascii="Times New Roman" w:hAnsi="Times New Roman" w:cs="Times New Roman"/>
          <w:color w:val="auto"/>
          <w:sz w:val="24"/>
          <w:szCs w:val="24"/>
        </w:rPr>
        <w:t xml:space="preserve">Third, we never propagated data from higher-level nodes to </w:t>
      </w:r>
      <w:r w:rsidR="00841D3F" w:rsidRPr="00657095">
        <w:rPr>
          <w:rFonts w:ascii="Times New Roman" w:hAnsi="Times New Roman" w:cs="Times New Roman"/>
          <w:color w:val="auto"/>
          <w:sz w:val="24"/>
          <w:szCs w:val="24"/>
        </w:rPr>
        <w:t>species that had existing data.</w:t>
      </w:r>
      <w:r w:rsidR="006F55AD" w:rsidRPr="00657095">
        <w:rPr>
          <w:rFonts w:ascii="Times New Roman" w:hAnsi="Times New Roman" w:cs="Times New Roman"/>
          <w:color w:val="auto"/>
          <w:sz w:val="24"/>
          <w:szCs w:val="24"/>
        </w:rPr>
        <w:t xml:space="preserve"> That is, if a species had either asserted or inferred data, it was never ‘overwritten’ by data propagat</w:t>
      </w:r>
      <w:r w:rsidR="00841D3F" w:rsidRPr="00657095">
        <w:rPr>
          <w:rFonts w:ascii="Times New Roman" w:hAnsi="Times New Roman" w:cs="Times New Roman"/>
          <w:color w:val="auto"/>
          <w:sz w:val="24"/>
          <w:szCs w:val="24"/>
        </w:rPr>
        <w:t xml:space="preserve">ed from the higher-level node. </w:t>
      </w:r>
      <w:r w:rsidR="006F55AD" w:rsidRPr="00657095">
        <w:rPr>
          <w:rFonts w:ascii="Times New Roman" w:hAnsi="Times New Roman" w:cs="Times New Roman"/>
          <w:color w:val="auto"/>
          <w:sz w:val="24"/>
          <w:szCs w:val="24"/>
        </w:rPr>
        <w:t xml:space="preserve">We discovered that a relatively low number of species (only </w:t>
      </w:r>
      <w:r w:rsidR="004761C5" w:rsidRPr="00657095">
        <w:rPr>
          <w:rFonts w:ascii="Times New Roman" w:hAnsi="Times New Roman" w:cs="Times New Roman"/>
          <w:color w:val="auto"/>
          <w:sz w:val="24"/>
          <w:szCs w:val="24"/>
        </w:rPr>
        <w:t>12</w:t>
      </w:r>
      <w:r w:rsidR="006F55AD" w:rsidRPr="00657095">
        <w:rPr>
          <w:rFonts w:ascii="Times New Roman" w:hAnsi="Times New Roman" w:cs="Times New Roman"/>
          <w:color w:val="auto"/>
          <w:sz w:val="24"/>
          <w:szCs w:val="24"/>
        </w:rPr>
        <w:t xml:space="preserve"> of the </w:t>
      </w:r>
      <w:r w:rsidR="00D66553" w:rsidRPr="00657095">
        <w:rPr>
          <w:rFonts w:ascii="Times New Roman" w:hAnsi="Times New Roman" w:cs="Times New Roman"/>
          <w:color w:val="auto"/>
          <w:sz w:val="24"/>
          <w:szCs w:val="24"/>
        </w:rPr>
        <w:t>11,293</w:t>
      </w:r>
      <w:r w:rsidR="006F55AD" w:rsidRPr="00657095">
        <w:rPr>
          <w:rFonts w:ascii="Times New Roman" w:hAnsi="Times New Roman" w:cs="Times New Roman"/>
          <w:color w:val="auto"/>
          <w:sz w:val="24"/>
          <w:szCs w:val="24"/>
        </w:rPr>
        <w:t xml:space="preserve">) would have had erroneous data propagated to them, indicating a low risk, at least at the level of simple presence </w:t>
      </w:r>
      <w:r w:rsidR="006F55AD" w:rsidRPr="00657095">
        <w:rPr>
          <w:rFonts w:ascii="Times New Roman" w:hAnsi="Times New Roman" w:cs="Times New Roman"/>
          <w:i/>
          <w:color w:val="auto"/>
          <w:sz w:val="24"/>
          <w:szCs w:val="24"/>
        </w:rPr>
        <w:t>vs</w:t>
      </w:r>
      <w:r w:rsidR="006F55AD" w:rsidRPr="00657095">
        <w:rPr>
          <w:rFonts w:ascii="Times New Roman" w:hAnsi="Times New Roman" w:cs="Times New Roman"/>
          <w:color w:val="auto"/>
          <w:sz w:val="24"/>
          <w:szCs w:val="24"/>
        </w:rPr>
        <w:t xml:space="preserve">. absence for these fins. Fourth, we used care at the time of annotation to match the author’s intended higher-level taxon with the taxonomy </w:t>
      </w:r>
      <w:r w:rsidR="00841D3F" w:rsidRPr="00657095">
        <w:rPr>
          <w:rFonts w:ascii="Times New Roman" w:hAnsi="Times New Roman" w:cs="Times New Roman"/>
          <w:color w:val="auto"/>
          <w:sz w:val="24"/>
          <w:szCs w:val="24"/>
        </w:rPr>
        <w:t xml:space="preserve">used in Phenoscape (VTO). </w:t>
      </w:r>
      <w:r w:rsidR="006F55AD" w:rsidRPr="00657095">
        <w:rPr>
          <w:rFonts w:ascii="Times New Roman" w:hAnsi="Times New Roman" w:cs="Times New Roman"/>
          <w:color w:val="auto"/>
          <w:sz w:val="24"/>
          <w:szCs w:val="24"/>
        </w:rPr>
        <w:t xml:space="preserve">The propagation step occurs in the context of the VTO, i.e., data are propagated from a higher-level VTO taxon to all </w:t>
      </w:r>
      <w:r w:rsidR="00A06C8A" w:rsidRPr="00657095">
        <w:rPr>
          <w:rFonts w:ascii="Times New Roman" w:hAnsi="Times New Roman" w:cs="Times New Roman"/>
          <w:color w:val="auto"/>
          <w:sz w:val="24"/>
          <w:szCs w:val="24"/>
        </w:rPr>
        <w:t xml:space="preserve">included </w:t>
      </w:r>
      <w:r w:rsidR="006F55AD" w:rsidRPr="00657095">
        <w:rPr>
          <w:rFonts w:ascii="Times New Roman" w:hAnsi="Times New Roman" w:cs="Times New Roman"/>
          <w:color w:val="auto"/>
          <w:sz w:val="24"/>
          <w:szCs w:val="24"/>
        </w:rPr>
        <w:t>spec</w:t>
      </w:r>
      <w:r w:rsidR="00841D3F" w:rsidRPr="00657095">
        <w:rPr>
          <w:rFonts w:ascii="Times New Roman" w:hAnsi="Times New Roman" w:cs="Times New Roman"/>
          <w:color w:val="auto"/>
          <w:sz w:val="24"/>
          <w:szCs w:val="24"/>
        </w:rPr>
        <w:t xml:space="preserve">ies. </w:t>
      </w:r>
      <w:r w:rsidR="006F55AD" w:rsidRPr="00657095">
        <w:rPr>
          <w:rFonts w:ascii="Times New Roman" w:hAnsi="Times New Roman" w:cs="Times New Roman"/>
          <w:color w:val="auto"/>
          <w:sz w:val="24"/>
          <w:szCs w:val="24"/>
        </w:rPr>
        <w:t xml:space="preserve">However, we recognize the risk of propagating the data to species unintended by the original author because of changes in taxonomic inclusion </w:t>
      </w:r>
      <w:r w:rsidR="006F55AD" w:rsidRPr="00657095">
        <w:rPr>
          <w:rFonts w:ascii="Times New Roman" w:hAnsi="Times New Roman" w:cs="Times New Roman"/>
          <w:color w:val="auto"/>
          <w:sz w:val="24"/>
          <w:szCs w:val="24"/>
        </w:rPr>
        <w:fldChar w:fldCharType="begin"/>
      </w:r>
      <w:r w:rsidR="006F55AD" w:rsidRPr="00657095">
        <w:rPr>
          <w:rFonts w:ascii="Times New Roman" w:hAnsi="Times New Roman" w:cs="Times New Roman"/>
          <w:color w:val="auto"/>
          <w:sz w:val="24"/>
          <w:szCs w:val="24"/>
        </w:rPr>
        <w:instrText xml:space="preserve"> ADDIN EN.CITE &lt;EndNote&gt;&lt;Cite&gt;&lt;Author&gt;Franz&lt;/Author&gt;&lt;Year&gt;2015&lt;/Year&gt;&lt;RecNum&gt;285&lt;/RecNum&gt;&lt;DisplayText&gt;(Franz et al. 2015)&lt;/DisplayText&gt;&lt;record&gt;&lt;rec-number&gt;285&lt;/rec-number&gt;&lt;foreign-keys&gt;&lt;key app="EN" db-id="eazevtzdfsxexlefx585rxt5rzp59xetp5xs" timestamp="1482444035"&gt;285&lt;/key&gt;&lt;/foreign-keys&gt;&lt;ref-type name="Journal Article"&gt;17&lt;/ref-type&gt;&lt;contributors&gt;&lt;authors&gt;&lt;author&gt;Franz, Nico M.&lt;/author&gt;&lt;author&gt;Chen, Mingmin&lt;/author&gt;&lt;author&gt;Yu, Shizhuo&lt;/author&gt;&lt;author&gt;Kianmajd, Parisa&lt;/author&gt;&lt;author&gt;Bowers, Shawn&lt;/author&gt;&lt;author&gt;Ludäscher, Bertram&lt;/author&gt;&lt;/authors&gt;&lt;/contributors&gt;&lt;titles&gt;&lt;title&gt;&lt;style face="normal" font="default" size="100%"&gt;Reasoning over taxonomic change: exploring alignments for the &lt;/style&gt;&lt;style face="italic" font="default" size="100%"&gt;Perelleschus&lt;/style&gt;&lt;style face="normal" font="default" size="100%"&gt; use case&lt;/style&gt;&lt;/title&gt;&lt;secondary-title&gt;PLoS ONE&lt;/secondary-title&gt;&lt;/titles&gt;&lt;periodical&gt;&lt;full-title&gt;PLoS ONE&lt;/full-title&gt;&lt;abbr-1&gt;PLoS ONE&lt;/abbr-1&gt;&lt;/periodical&gt;&lt;pages&gt;e0118247&lt;/pages&gt;&lt;volume&gt;10&lt;/volume&gt;&lt;number&gt;2&lt;/number&gt;&lt;dates&gt;&lt;year&gt;2015&lt;/year&gt;&lt;/dates&gt;&lt;publisher&gt;Public Library of Science&lt;/publisher&gt;&lt;urls&gt;&lt;related-urls&gt;&lt;url&gt;http://dx.doi.org/10.1371%2Fjournal.pone.0118247&lt;/url&gt;&lt;url&gt;https://www.ncbi.nlm.nih.gov/pmc/articles/PMC4336294/pdf/pone.0118247.pdf&lt;/url&gt;&lt;url&gt;http://journals.plos.org/plosone/article/file?id=10.1371/journal.pone.0118247&amp;amp;type=printable&lt;/url&gt;&lt;url&gt;https://www.ncbi.nlm.nih.gov/pmc/articles/PMC4336294/&lt;/url&gt;&lt;/related-urls&gt;&lt;/urls&gt;&lt;electronic-resource-num&gt;10.1371/journal.pone.0118247&lt;/electronic-resource-num&gt;&lt;/record&gt;&lt;/Cite&gt;&lt;/EndNote&gt;</w:instrText>
      </w:r>
      <w:r w:rsidR="006F55AD" w:rsidRPr="00657095">
        <w:rPr>
          <w:rFonts w:ascii="Times New Roman" w:hAnsi="Times New Roman" w:cs="Times New Roman"/>
          <w:color w:val="auto"/>
          <w:sz w:val="24"/>
          <w:szCs w:val="24"/>
        </w:rPr>
        <w:fldChar w:fldCharType="separate"/>
      </w:r>
      <w:r w:rsidR="006F55AD" w:rsidRPr="00657095">
        <w:rPr>
          <w:rFonts w:ascii="Times New Roman" w:hAnsi="Times New Roman" w:cs="Times New Roman"/>
          <w:noProof/>
          <w:color w:val="auto"/>
          <w:sz w:val="24"/>
          <w:szCs w:val="24"/>
        </w:rPr>
        <w:t>(Franz et al. 2015)</w:t>
      </w:r>
      <w:r w:rsidR="006F55AD" w:rsidRPr="00657095">
        <w:rPr>
          <w:rFonts w:ascii="Times New Roman" w:hAnsi="Times New Roman" w:cs="Times New Roman"/>
          <w:color w:val="auto"/>
          <w:sz w:val="24"/>
          <w:szCs w:val="24"/>
        </w:rPr>
        <w:fldChar w:fldCharType="end"/>
      </w:r>
      <w:r w:rsidR="006F55AD" w:rsidRPr="00657095">
        <w:rPr>
          <w:rFonts w:ascii="Times New Roman" w:hAnsi="Times New Roman" w:cs="Times New Roman"/>
          <w:color w:val="auto"/>
          <w:sz w:val="24"/>
          <w:szCs w:val="24"/>
        </w:rPr>
        <w:t>. For example, Labridae</w:t>
      </w:r>
      <w:r w:rsidR="00A06C8A" w:rsidRPr="00657095">
        <w:rPr>
          <w:rFonts w:ascii="Times New Roman" w:hAnsi="Times New Roman" w:cs="Times New Roman"/>
          <w:color w:val="auto"/>
          <w:sz w:val="24"/>
          <w:szCs w:val="24"/>
        </w:rPr>
        <w:t>,</w:t>
      </w:r>
      <w:r w:rsidR="006F55AD" w:rsidRPr="00657095">
        <w:rPr>
          <w:rFonts w:ascii="Times New Roman" w:hAnsi="Times New Roman" w:cs="Times New Roman"/>
          <w:color w:val="auto"/>
          <w:sz w:val="24"/>
          <w:szCs w:val="24"/>
        </w:rPr>
        <w:t xml:space="preserve"> </w:t>
      </w:r>
      <w:r w:rsidR="00A06C8A" w:rsidRPr="00657095">
        <w:rPr>
          <w:rFonts w:ascii="Times New Roman" w:hAnsi="Times New Roman" w:cs="Times New Roman"/>
          <w:color w:val="auto"/>
          <w:sz w:val="24"/>
          <w:szCs w:val="24"/>
        </w:rPr>
        <w:t xml:space="preserve">according to Nelson </w:t>
      </w:r>
      <w:r w:rsidR="00A06C8A" w:rsidRPr="00657095">
        <w:rPr>
          <w:rFonts w:ascii="Times New Roman" w:hAnsi="Times New Roman" w:cs="Times New Roman"/>
          <w:color w:val="auto"/>
          <w:sz w:val="24"/>
          <w:szCs w:val="24"/>
        </w:rPr>
        <w:fldChar w:fldCharType="begin"/>
      </w:r>
      <w:r w:rsidR="00A06C8A" w:rsidRPr="00657095">
        <w:rPr>
          <w:rFonts w:ascii="Times New Roman" w:hAnsi="Times New Roman" w:cs="Times New Roman"/>
          <w:color w:val="auto"/>
          <w:sz w:val="24"/>
          <w:szCs w:val="24"/>
        </w:rPr>
        <w:instrText xml:space="preserve"> ADDIN EN.CITE &lt;EndNote&gt;&lt;Cite ExcludeAuth="1"&gt;&lt;Author&gt;Nelson&lt;/Author&gt;&lt;Year&gt;2006&lt;/Year&gt;&lt;RecNum&gt;20&lt;/RecNum&gt;&lt;DisplayText&gt;(2006)&lt;/DisplayText&gt;&lt;record&gt;&lt;rec-number&gt;20&lt;/rec-number&gt;&lt;foreign-keys&gt;&lt;key app="EN" db-id="eazevtzdfsxexlefx585rxt5rzp59xetp5xs" timestamp="0"&gt;20&lt;/key&gt;&lt;/foreign-keys&gt;&lt;ref-type name="Book"&gt;6&lt;/ref-type&gt;&lt;contributors&gt;&lt;authors&gt;&lt;author&gt;Nelson, J.S.&lt;/author&gt;&lt;/authors&gt;&lt;tertiary-authors&gt;&lt;author&gt;4th&lt;/author&gt;&lt;/tertiary-authors&gt;&lt;/contributors&gt;&lt;titles&gt;&lt;title&gt;Fishes of the World&lt;/title&gt;&lt;/titles&gt;&lt;pages&gt;601&lt;/pages&gt;&lt;edition&gt;4th&lt;/edition&gt;&lt;dates&gt;&lt;year&gt;2006&lt;/year&gt;&lt;/dates&gt;&lt;pub-location&gt;New York&lt;/pub-location&gt;&lt;publisher&gt;John Wiley &amp;amp; Sons, Inc.&lt;/publisher&gt;&lt;urls&gt;&lt;/urls&gt;&lt;/record&gt;&lt;/Cite&gt;&lt;/EndNote&gt;</w:instrText>
      </w:r>
      <w:r w:rsidR="00A06C8A" w:rsidRPr="00657095">
        <w:rPr>
          <w:rFonts w:ascii="Times New Roman" w:hAnsi="Times New Roman" w:cs="Times New Roman"/>
          <w:color w:val="auto"/>
          <w:sz w:val="24"/>
          <w:szCs w:val="24"/>
        </w:rPr>
        <w:fldChar w:fldCharType="separate"/>
      </w:r>
      <w:r w:rsidR="00A06C8A" w:rsidRPr="00657095">
        <w:rPr>
          <w:rFonts w:ascii="Times New Roman" w:hAnsi="Times New Roman" w:cs="Times New Roman"/>
          <w:noProof/>
          <w:color w:val="auto"/>
          <w:sz w:val="24"/>
          <w:szCs w:val="24"/>
        </w:rPr>
        <w:t>(2006)</w:t>
      </w:r>
      <w:r w:rsidR="00A06C8A" w:rsidRPr="00657095">
        <w:rPr>
          <w:rFonts w:ascii="Times New Roman" w:hAnsi="Times New Roman" w:cs="Times New Roman"/>
          <w:color w:val="auto"/>
          <w:sz w:val="24"/>
          <w:szCs w:val="24"/>
        </w:rPr>
        <w:fldChar w:fldCharType="end"/>
      </w:r>
      <w:r w:rsidR="00A06C8A" w:rsidRPr="00657095">
        <w:rPr>
          <w:rFonts w:ascii="Times New Roman" w:hAnsi="Times New Roman" w:cs="Times New Roman"/>
          <w:color w:val="auto"/>
          <w:sz w:val="24"/>
          <w:szCs w:val="24"/>
        </w:rPr>
        <w:t xml:space="preserve">, possess </w:t>
      </w:r>
      <w:r w:rsidR="006F55AD" w:rsidRPr="00657095">
        <w:rPr>
          <w:rFonts w:ascii="Times New Roman" w:hAnsi="Times New Roman" w:cs="Times New Roman"/>
          <w:color w:val="auto"/>
          <w:sz w:val="24"/>
          <w:szCs w:val="24"/>
        </w:rPr>
        <w:t xml:space="preserve">pectoral fins and consist of </w:t>
      </w:r>
      <w:r w:rsidR="00640D30" w:rsidRPr="00657095">
        <w:rPr>
          <w:rFonts w:ascii="Times New Roman" w:hAnsi="Times New Roman" w:cs="Times New Roman"/>
          <w:color w:val="auto"/>
          <w:sz w:val="24"/>
          <w:szCs w:val="24"/>
        </w:rPr>
        <w:t xml:space="preserve">about </w:t>
      </w:r>
      <w:r w:rsidR="006F55AD" w:rsidRPr="00657095">
        <w:rPr>
          <w:rFonts w:ascii="Times New Roman" w:hAnsi="Times New Roman" w:cs="Times New Roman"/>
          <w:color w:val="auto"/>
          <w:sz w:val="24"/>
          <w:szCs w:val="24"/>
        </w:rPr>
        <w:t xml:space="preserve">68 genera and 453 species. </w:t>
      </w:r>
      <w:r w:rsidR="001C3DC4" w:rsidRPr="00657095">
        <w:rPr>
          <w:rFonts w:ascii="Times New Roman" w:hAnsi="Times New Roman" w:cs="Times New Roman"/>
          <w:color w:val="auto"/>
          <w:sz w:val="24"/>
          <w:szCs w:val="24"/>
        </w:rPr>
        <w:t>However,</w:t>
      </w:r>
      <w:r w:rsidR="006F55AD" w:rsidRPr="00657095">
        <w:rPr>
          <w:rFonts w:ascii="Times New Roman" w:hAnsi="Times New Roman" w:cs="Times New Roman"/>
          <w:color w:val="auto"/>
          <w:sz w:val="24"/>
          <w:szCs w:val="24"/>
        </w:rPr>
        <w:t xml:space="preserve"> </w:t>
      </w:r>
      <w:r w:rsidR="00034CCA" w:rsidRPr="00657095">
        <w:rPr>
          <w:rFonts w:ascii="Times New Roman" w:hAnsi="Times New Roman" w:cs="Times New Roman"/>
          <w:color w:val="auto"/>
          <w:sz w:val="24"/>
          <w:szCs w:val="24"/>
        </w:rPr>
        <w:t xml:space="preserve">Labridae of the </w:t>
      </w:r>
      <w:r w:rsidR="006F55AD" w:rsidRPr="00657095">
        <w:rPr>
          <w:rFonts w:ascii="Times New Roman" w:hAnsi="Times New Roman" w:cs="Times New Roman"/>
          <w:color w:val="auto"/>
          <w:sz w:val="24"/>
          <w:szCs w:val="24"/>
        </w:rPr>
        <w:t>VTO</w:t>
      </w:r>
      <w:r w:rsidR="00034CCA" w:rsidRPr="00657095">
        <w:rPr>
          <w:rFonts w:ascii="Times New Roman" w:hAnsi="Times New Roman" w:cs="Times New Roman"/>
          <w:color w:val="auto"/>
          <w:sz w:val="24"/>
          <w:szCs w:val="24"/>
        </w:rPr>
        <w:t xml:space="preserve"> (derived from CoF</w:t>
      </w:r>
      <w:r w:rsidR="001C47F0" w:rsidRPr="00657095">
        <w:rPr>
          <w:rFonts w:ascii="Times New Roman" w:hAnsi="Times New Roman" w:cs="Times New Roman"/>
          <w:color w:val="auto"/>
          <w:sz w:val="24"/>
          <w:szCs w:val="24"/>
        </w:rPr>
        <w:t>;</w:t>
      </w:r>
      <w:r w:rsidR="00841D3F" w:rsidRPr="00657095">
        <w:rPr>
          <w:rFonts w:ascii="Times New Roman" w:hAnsi="Times New Roman" w:cs="Times New Roman"/>
          <w:color w:val="auto"/>
          <w:sz w:val="24"/>
          <w:szCs w:val="24"/>
        </w:rPr>
        <w:t xml:space="preserve"> </w:t>
      </w:r>
      <w:r w:rsidR="00841D3F" w:rsidRPr="00657095">
        <w:rPr>
          <w:rFonts w:ascii="Times New Roman" w:hAnsi="Times New Roman" w:cs="Times New Roman"/>
          <w:color w:val="auto"/>
          <w:sz w:val="24"/>
          <w:szCs w:val="24"/>
        </w:rPr>
        <w:fldChar w:fldCharType="begin"/>
      </w:r>
      <w:r w:rsidR="00841D3F" w:rsidRPr="00657095">
        <w:rPr>
          <w:rFonts w:ascii="Times New Roman" w:hAnsi="Times New Roman" w:cs="Times New Roman"/>
          <w:color w:val="auto"/>
          <w:sz w:val="24"/>
          <w:szCs w:val="24"/>
        </w:rPr>
        <w:instrText xml:space="preserve"> ADDIN EN.CITE &lt;EndNote&gt;&lt;Cite&gt;&lt;Author&gt;Midford&lt;/Author&gt;&lt;Year&gt;2013&lt;/Year&gt;&lt;RecNum&gt;191&lt;/RecNum&gt;&lt;DisplayText&gt;(Midford et al. 2013)&lt;/DisplayText&gt;&lt;record&gt;&lt;rec-number&gt;191&lt;/rec-number&gt;&lt;foreign-keys&gt;&lt;key app="EN" db-id="eazevtzdfsxexlefx585rxt5rzp59xetp5xs" timestamp="1477926663"&gt;191&lt;/key&gt;&lt;/foreign-keys&gt;&lt;ref-type name="Journal Article"&gt;17&lt;/ref-type&gt;&lt;contributors&gt;&lt;authors&gt;&lt;author&gt;Midford, P. E.&lt;/author&gt;&lt;author&gt;Dececchi, T. A.&lt;/author&gt;&lt;author&gt;Balhoff, J. P.&lt;/author&gt;&lt;author&gt;Dahdul, W. M.&lt;/author&gt;&lt;author&gt;Ibrahim, N.&lt;/author&gt;&lt;author&gt;Lapp, H.&lt;/author&gt;&lt;author&gt;Lundberg, J. G.&lt;/author&gt;&lt;author&gt;Mabee, P. M.&lt;/author&gt;&lt;author&gt;Sereno, P. C.&lt;/author&gt;&lt;author&gt;Westerfield, M.&lt;/author&gt;&lt;author&gt;Vision, T. J.&lt;/author&gt;&lt;author&gt;Blackburn, D. C.&lt;/author&gt;&lt;/authors&gt;&lt;/contributors&gt;&lt;auth-address&gt;Department of Vertebrate Zoology and Anthropology, California Academy of Sciences, San Francisco, California, USA. dblackburn@calacademy.org.&lt;/auth-address&gt;&lt;titles&gt;&lt;title&gt;The vertebrate taxonomy ontology: a framework for reasoning across model organism and species phenotypes&lt;/title&gt;&lt;secondary-title&gt;Journal of Biomedical Semantics&lt;/secondary-title&gt;&lt;alt-title&gt;Journal of biomedical semantics&lt;/alt-title&gt;&lt;/titles&gt;&lt;periodical&gt;&lt;full-title&gt;Journal of Biomedical Semantics&lt;/full-title&gt;&lt;abbr-1&gt;J. Biomed. Semantics&lt;/abbr-1&gt;&lt;/periodical&gt;&lt;alt-periodical&gt;&lt;full-title&gt;Journal of Biomedical Semantics&lt;/full-title&gt;&lt;abbr-1&gt;J. Biomed. Semantics&lt;/abbr-1&gt;&lt;/alt-periodical&gt;&lt;pages&gt;34&lt;/pages&gt;&lt;volume&gt;4&lt;/volume&gt;&lt;number&gt;1&lt;/number&gt;&lt;edition&gt;2013/11/26&lt;/edition&gt;&lt;dates&gt;&lt;year&gt;2013&lt;/year&gt;&lt;pub-dates&gt;&lt;date&gt;Nov 22&lt;/date&gt;&lt;/pub-dates&gt;&lt;/dates&gt;&lt;accession-num&gt;24267744&lt;/accession-num&gt;&lt;urls&gt;&lt;related-urls&gt;&lt;url&gt;http://www.ncbi.nlm.nih.gov/pubmed/24267744&lt;/url&gt;&lt;/related-urls&gt;&lt;/urls&gt;&lt;custom2&gt;4177199&lt;/custom2&gt;&lt;electronic-resource-num&gt;10.1186/2041-1480-4-34&lt;/electronic-resource-num&gt;&lt;/record&gt;&lt;/Cite&gt;&lt;/EndNote&gt;</w:instrText>
      </w:r>
      <w:r w:rsidR="00841D3F" w:rsidRPr="00657095">
        <w:rPr>
          <w:rFonts w:ascii="Times New Roman" w:hAnsi="Times New Roman" w:cs="Times New Roman"/>
          <w:color w:val="auto"/>
          <w:sz w:val="24"/>
          <w:szCs w:val="24"/>
        </w:rPr>
        <w:fldChar w:fldCharType="separate"/>
      </w:r>
      <w:r w:rsidR="00841D3F" w:rsidRPr="00657095">
        <w:rPr>
          <w:rFonts w:ascii="Times New Roman" w:hAnsi="Times New Roman" w:cs="Times New Roman"/>
          <w:noProof/>
          <w:color w:val="auto"/>
          <w:sz w:val="24"/>
          <w:szCs w:val="24"/>
        </w:rPr>
        <w:t>Midford et al. 2013)</w:t>
      </w:r>
      <w:r w:rsidR="00841D3F" w:rsidRPr="00657095">
        <w:rPr>
          <w:rFonts w:ascii="Times New Roman" w:hAnsi="Times New Roman" w:cs="Times New Roman"/>
          <w:color w:val="auto"/>
          <w:sz w:val="24"/>
          <w:szCs w:val="24"/>
        </w:rPr>
        <w:fldChar w:fldCharType="end"/>
      </w:r>
      <w:r w:rsidR="00397448" w:rsidRPr="00657095">
        <w:rPr>
          <w:rFonts w:ascii="Times New Roman" w:hAnsi="Times New Roman" w:cs="Times New Roman"/>
          <w:color w:val="auto"/>
          <w:sz w:val="24"/>
          <w:szCs w:val="24"/>
        </w:rPr>
        <w:t>, consist</w:t>
      </w:r>
      <w:r w:rsidR="006F55AD" w:rsidRPr="00657095">
        <w:rPr>
          <w:rFonts w:ascii="Times New Roman" w:hAnsi="Times New Roman" w:cs="Times New Roman"/>
          <w:color w:val="auto"/>
          <w:sz w:val="24"/>
          <w:szCs w:val="24"/>
        </w:rPr>
        <w:t xml:space="preserve"> of 70 genera</w:t>
      </w:r>
      <w:r w:rsidR="00841D3F" w:rsidRPr="00657095">
        <w:rPr>
          <w:rFonts w:ascii="Times New Roman" w:hAnsi="Times New Roman" w:cs="Times New Roman"/>
          <w:color w:val="auto"/>
          <w:sz w:val="24"/>
          <w:szCs w:val="24"/>
        </w:rPr>
        <w:t xml:space="preserve"> and 526 species. </w:t>
      </w:r>
      <w:r w:rsidR="00EE40FC" w:rsidRPr="00657095">
        <w:rPr>
          <w:rFonts w:ascii="Times New Roman" w:hAnsi="Times New Roman" w:cs="Times New Roman"/>
          <w:color w:val="auto"/>
          <w:sz w:val="24"/>
          <w:szCs w:val="24"/>
        </w:rPr>
        <w:t>Because</w:t>
      </w:r>
      <w:r w:rsidR="00841D3F" w:rsidRPr="00657095">
        <w:rPr>
          <w:rFonts w:ascii="Times New Roman" w:hAnsi="Times New Roman" w:cs="Times New Roman"/>
          <w:color w:val="auto"/>
          <w:sz w:val="24"/>
          <w:szCs w:val="24"/>
        </w:rPr>
        <w:t xml:space="preserve"> ‘pectoral fin present</w:t>
      </w:r>
      <w:r w:rsidR="006F55AD" w:rsidRPr="00657095">
        <w:rPr>
          <w:rFonts w:ascii="Times New Roman" w:hAnsi="Times New Roman" w:cs="Times New Roman"/>
          <w:color w:val="auto"/>
          <w:sz w:val="24"/>
          <w:szCs w:val="24"/>
        </w:rPr>
        <w:t xml:space="preserve">’ was annotated to ‘Labridae’ as per the VTO, </w:t>
      </w:r>
      <w:r w:rsidR="00EE40FC" w:rsidRPr="00657095">
        <w:rPr>
          <w:rFonts w:ascii="Times New Roman" w:hAnsi="Times New Roman" w:cs="Times New Roman"/>
          <w:color w:val="auto"/>
          <w:sz w:val="24"/>
          <w:szCs w:val="24"/>
        </w:rPr>
        <w:t>this trait</w:t>
      </w:r>
      <w:r w:rsidR="006F55AD" w:rsidRPr="00657095">
        <w:rPr>
          <w:rFonts w:ascii="Times New Roman" w:hAnsi="Times New Roman" w:cs="Times New Roman"/>
          <w:color w:val="auto"/>
          <w:sz w:val="24"/>
          <w:szCs w:val="24"/>
        </w:rPr>
        <w:t xml:space="preserve"> was linked</w:t>
      </w:r>
      <w:r w:rsidR="00841D3F" w:rsidRPr="00657095">
        <w:rPr>
          <w:rFonts w:ascii="Times New Roman" w:hAnsi="Times New Roman" w:cs="Times New Roman"/>
          <w:color w:val="auto"/>
          <w:sz w:val="24"/>
          <w:szCs w:val="24"/>
        </w:rPr>
        <w:t xml:space="preserve"> to each of these 526 species</w:t>
      </w:r>
      <w:r w:rsidR="00EE40FC" w:rsidRPr="00657095">
        <w:rPr>
          <w:rFonts w:ascii="Times New Roman" w:hAnsi="Times New Roman" w:cs="Times New Roman"/>
          <w:color w:val="auto"/>
          <w:sz w:val="24"/>
          <w:szCs w:val="24"/>
        </w:rPr>
        <w:t xml:space="preserve"> following propagation</w:t>
      </w:r>
      <w:r w:rsidR="00841D3F" w:rsidRPr="00657095">
        <w:rPr>
          <w:rFonts w:ascii="Times New Roman" w:hAnsi="Times New Roman" w:cs="Times New Roman"/>
          <w:color w:val="auto"/>
          <w:sz w:val="24"/>
          <w:szCs w:val="24"/>
        </w:rPr>
        <w:t xml:space="preserve">. </w:t>
      </w:r>
      <w:r w:rsidR="006F55AD" w:rsidRPr="00657095">
        <w:rPr>
          <w:rFonts w:ascii="Times New Roman" w:hAnsi="Times New Roman" w:cs="Times New Roman"/>
          <w:color w:val="auto"/>
          <w:sz w:val="24"/>
          <w:szCs w:val="24"/>
        </w:rPr>
        <w:t>These data are now applied to species not considered by the original author, thus clearly incurring a</w:t>
      </w:r>
      <w:r w:rsidR="00841D3F" w:rsidRPr="00657095">
        <w:rPr>
          <w:rFonts w:ascii="Times New Roman" w:hAnsi="Times New Roman" w:cs="Times New Roman"/>
          <w:color w:val="auto"/>
          <w:sz w:val="24"/>
          <w:szCs w:val="24"/>
        </w:rPr>
        <w:t xml:space="preserve"> risk that they </w:t>
      </w:r>
      <w:r w:rsidR="00044188" w:rsidRPr="00657095">
        <w:rPr>
          <w:rFonts w:ascii="Times New Roman" w:hAnsi="Times New Roman" w:cs="Times New Roman"/>
          <w:color w:val="auto"/>
          <w:sz w:val="24"/>
          <w:szCs w:val="24"/>
        </w:rPr>
        <w:t xml:space="preserve">may be </w:t>
      </w:r>
      <w:r w:rsidR="00841D3F" w:rsidRPr="00657095">
        <w:rPr>
          <w:rFonts w:ascii="Times New Roman" w:hAnsi="Times New Roman" w:cs="Times New Roman"/>
          <w:color w:val="auto"/>
          <w:sz w:val="24"/>
          <w:szCs w:val="24"/>
        </w:rPr>
        <w:t>incorrect.</w:t>
      </w:r>
    </w:p>
    <w:p w14:paraId="7E2D683F" w14:textId="5421321F" w:rsidR="001941FF" w:rsidRPr="00657095" w:rsidRDefault="006F55AD" w:rsidP="00296EC1">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We discovered that after propagation, nearly double the number of species have data for the pectoral fin </w:t>
      </w:r>
      <w:r w:rsidRPr="00657095">
        <w:rPr>
          <w:rFonts w:ascii="Times New Roman" w:hAnsi="Times New Roman" w:cs="Times New Roman"/>
          <w:i/>
          <w:color w:val="auto"/>
          <w:sz w:val="24"/>
          <w:szCs w:val="24"/>
        </w:rPr>
        <w:t>vs.</w:t>
      </w:r>
      <w:r w:rsidRPr="00657095">
        <w:rPr>
          <w:rFonts w:ascii="Times New Roman" w:hAnsi="Times New Roman" w:cs="Times New Roman"/>
          <w:color w:val="auto"/>
          <w:sz w:val="24"/>
          <w:szCs w:val="24"/>
        </w:rPr>
        <w:t xml:space="preserve"> the pelvic fin (Fig. 4), though before propagation</w:t>
      </w:r>
      <w:r w:rsidR="00044188"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the n</w:t>
      </w:r>
      <w:r w:rsidR="00296EC1" w:rsidRPr="00657095">
        <w:rPr>
          <w:rFonts w:ascii="Times New Roman" w:hAnsi="Times New Roman" w:cs="Times New Roman"/>
          <w:color w:val="auto"/>
          <w:sz w:val="24"/>
          <w:szCs w:val="24"/>
        </w:rPr>
        <w:t xml:space="preserve">umber is similar between fins. </w:t>
      </w:r>
      <w:r w:rsidRPr="00657095">
        <w:rPr>
          <w:rFonts w:ascii="Times New Roman" w:hAnsi="Times New Roman" w:cs="Times New Roman"/>
          <w:color w:val="auto"/>
          <w:sz w:val="24"/>
          <w:szCs w:val="24"/>
        </w:rPr>
        <w:t>This is likely because the number o</w:t>
      </w:r>
      <w:r w:rsidR="003172AC" w:rsidRPr="00657095">
        <w:rPr>
          <w:rFonts w:ascii="Times New Roman" w:hAnsi="Times New Roman" w:cs="Times New Roman"/>
          <w:color w:val="auto"/>
          <w:sz w:val="24"/>
          <w:szCs w:val="24"/>
        </w:rPr>
        <w:t>f families and genera</w:t>
      </w:r>
      <w:r w:rsidRPr="00657095">
        <w:rPr>
          <w:rFonts w:ascii="Times New Roman" w:hAnsi="Times New Roman" w:cs="Times New Roman"/>
          <w:color w:val="auto"/>
          <w:sz w:val="24"/>
          <w:szCs w:val="24"/>
        </w:rPr>
        <w:t xml:space="preserve"> from which data are propagated is higher for the pectoral fin </w:t>
      </w:r>
      <w:r w:rsidR="003172AC" w:rsidRPr="00657095">
        <w:rPr>
          <w:rFonts w:ascii="Times New Roman" w:hAnsi="Times New Roman" w:cs="Times New Roman"/>
          <w:color w:val="auto"/>
          <w:sz w:val="24"/>
          <w:szCs w:val="24"/>
        </w:rPr>
        <w:t>(151 families, 97 genera)</w:t>
      </w:r>
      <w:r w:rsidR="0025167A" w:rsidRPr="00657095">
        <w:rPr>
          <w:rFonts w:ascii="Times New Roman" w:hAnsi="Times New Roman" w:cs="Times New Roman"/>
          <w:color w:val="auto"/>
          <w:sz w:val="24"/>
          <w:szCs w:val="24"/>
        </w:rPr>
        <w:t xml:space="preserve"> </w:t>
      </w:r>
      <w:r w:rsidR="00D723BB" w:rsidRPr="00657095">
        <w:rPr>
          <w:rFonts w:ascii="Times New Roman" w:hAnsi="Times New Roman" w:cs="Times New Roman"/>
          <w:i/>
          <w:color w:val="auto"/>
          <w:sz w:val="24"/>
          <w:szCs w:val="24"/>
        </w:rPr>
        <w:t>vs.</w:t>
      </w:r>
      <w:r w:rsidRPr="00657095">
        <w:rPr>
          <w:rFonts w:ascii="Times New Roman" w:hAnsi="Times New Roman" w:cs="Times New Roman"/>
          <w:color w:val="auto"/>
          <w:sz w:val="24"/>
          <w:szCs w:val="24"/>
        </w:rPr>
        <w:t xml:space="preserve"> pelvic fin (90 families, 71 genera). In addition, most of the families in the VTO to which pectoral fin data are annotated are more speciose (e.g., Loricariidae, 899 species; Labridae, 526 species) than those for which there are p</w:t>
      </w:r>
      <w:r w:rsidR="008110BC" w:rsidRPr="00657095">
        <w:rPr>
          <w:rFonts w:ascii="Times New Roman" w:hAnsi="Times New Roman" w:cs="Times New Roman"/>
          <w:color w:val="auto"/>
          <w:sz w:val="24"/>
          <w:szCs w:val="24"/>
        </w:rPr>
        <w:t>elvic fin data (e.g., Congridae: 214 species; Synodontidae:</w:t>
      </w:r>
      <w:r w:rsidRPr="00657095">
        <w:rPr>
          <w:rFonts w:ascii="Times New Roman" w:hAnsi="Times New Roman" w:cs="Times New Roman"/>
          <w:color w:val="auto"/>
          <w:sz w:val="24"/>
          <w:szCs w:val="24"/>
        </w:rPr>
        <w:t xml:space="preserve"> 71 species). </w:t>
      </w:r>
    </w:p>
    <w:p w14:paraId="6BB085B3" w14:textId="77777777" w:rsidR="00020279" w:rsidRPr="00657095" w:rsidRDefault="001941FF" w:rsidP="00C91D17">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The question of confidence arises with respect to </w:t>
      </w:r>
      <w:r w:rsidR="001B5DDC" w:rsidRPr="00657095">
        <w:rPr>
          <w:rFonts w:ascii="Times New Roman" w:hAnsi="Times New Roman" w:cs="Times New Roman"/>
          <w:color w:val="auto"/>
          <w:sz w:val="24"/>
          <w:szCs w:val="24"/>
        </w:rPr>
        <w:t xml:space="preserve">data that </w:t>
      </w:r>
      <w:r w:rsidR="00C91D17" w:rsidRPr="00657095">
        <w:rPr>
          <w:rFonts w:ascii="Times New Roman" w:hAnsi="Times New Roman" w:cs="Times New Roman"/>
          <w:color w:val="auto"/>
          <w:sz w:val="24"/>
          <w:szCs w:val="24"/>
        </w:rPr>
        <w:t xml:space="preserve">are </w:t>
      </w:r>
      <w:r w:rsidR="001B5DDC" w:rsidRPr="00657095">
        <w:rPr>
          <w:rFonts w:ascii="Times New Roman" w:hAnsi="Times New Roman" w:cs="Times New Roman"/>
          <w:color w:val="auto"/>
          <w:sz w:val="24"/>
          <w:szCs w:val="24"/>
        </w:rPr>
        <w:t>generated through</w:t>
      </w:r>
      <w:r w:rsidRPr="00657095">
        <w:rPr>
          <w:rFonts w:ascii="Times New Roman" w:hAnsi="Times New Roman" w:cs="Times New Roman"/>
          <w:color w:val="auto"/>
          <w:sz w:val="24"/>
          <w:szCs w:val="24"/>
        </w:rPr>
        <w:t xml:space="preserve"> inference</w:t>
      </w:r>
      <w:r w:rsidR="00943D35" w:rsidRPr="00657095">
        <w:rPr>
          <w:rFonts w:ascii="Times New Roman" w:hAnsi="Times New Roman" w:cs="Times New Roman"/>
          <w:color w:val="auto"/>
          <w:sz w:val="24"/>
          <w:szCs w:val="24"/>
        </w:rPr>
        <w:t>.</w:t>
      </w:r>
      <w:r w:rsidR="003073B5" w:rsidRPr="00657095">
        <w:rPr>
          <w:rFonts w:ascii="Times New Roman" w:hAnsi="Times New Roman" w:cs="Times New Roman"/>
          <w:color w:val="auto"/>
          <w:sz w:val="24"/>
          <w:szCs w:val="24"/>
        </w:rPr>
        <w:t xml:space="preserve"> </w:t>
      </w:r>
      <w:r w:rsidR="00C91D17" w:rsidRPr="00657095">
        <w:rPr>
          <w:rFonts w:ascii="Times New Roman" w:hAnsi="Times New Roman" w:cs="Times New Roman"/>
          <w:color w:val="auto"/>
          <w:sz w:val="24"/>
          <w:szCs w:val="24"/>
        </w:rPr>
        <w:t xml:space="preserve">Clearly a high </w:t>
      </w:r>
      <w:r w:rsidRPr="00657095">
        <w:rPr>
          <w:rFonts w:ascii="Times New Roman" w:hAnsi="Times New Roman" w:cs="Times New Roman"/>
          <w:color w:val="auto"/>
          <w:sz w:val="24"/>
          <w:szCs w:val="24"/>
        </w:rPr>
        <w:t xml:space="preserve">level of </w:t>
      </w:r>
      <w:r w:rsidR="003073B5" w:rsidRPr="00657095">
        <w:rPr>
          <w:rFonts w:ascii="Times New Roman" w:hAnsi="Times New Roman" w:cs="Times New Roman"/>
          <w:color w:val="auto"/>
          <w:sz w:val="24"/>
          <w:szCs w:val="24"/>
        </w:rPr>
        <w:t>certainty</w:t>
      </w:r>
      <w:r w:rsidRPr="00657095">
        <w:rPr>
          <w:rFonts w:ascii="Times New Roman" w:hAnsi="Times New Roman" w:cs="Times New Roman"/>
          <w:color w:val="auto"/>
          <w:sz w:val="24"/>
          <w:szCs w:val="24"/>
        </w:rPr>
        <w:t xml:space="preserve"> </w:t>
      </w:r>
      <w:r w:rsidR="00C91D17" w:rsidRPr="00657095">
        <w:rPr>
          <w:rFonts w:ascii="Times New Roman" w:hAnsi="Times New Roman" w:cs="Times New Roman"/>
          <w:color w:val="auto"/>
          <w:sz w:val="24"/>
          <w:szCs w:val="24"/>
        </w:rPr>
        <w:t xml:space="preserve">can be </w:t>
      </w:r>
      <w:r w:rsidRPr="00657095">
        <w:rPr>
          <w:rFonts w:ascii="Times New Roman" w:hAnsi="Times New Roman" w:cs="Times New Roman"/>
          <w:color w:val="auto"/>
          <w:sz w:val="24"/>
          <w:szCs w:val="24"/>
        </w:rPr>
        <w:t xml:space="preserve">associated with direct author </w:t>
      </w:r>
      <w:r w:rsidR="00C91D17" w:rsidRPr="00657095">
        <w:rPr>
          <w:rFonts w:ascii="Times New Roman" w:hAnsi="Times New Roman" w:cs="Times New Roman"/>
          <w:color w:val="auto"/>
          <w:sz w:val="24"/>
          <w:szCs w:val="24"/>
        </w:rPr>
        <w:t xml:space="preserve">statements concerning </w:t>
      </w:r>
      <w:r w:rsidRPr="00657095">
        <w:rPr>
          <w:rFonts w:ascii="Times New Roman" w:hAnsi="Times New Roman" w:cs="Times New Roman"/>
          <w:color w:val="auto"/>
          <w:sz w:val="24"/>
          <w:szCs w:val="24"/>
        </w:rPr>
        <w:t>morphological features at the species</w:t>
      </w:r>
      <w:r w:rsidR="00271ED9" w:rsidRPr="00657095">
        <w:rPr>
          <w:rFonts w:ascii="Times New Roman" w:hAnsi="Times New Roman" w:cs="Times New Roman"/>
          <w:color w:val="auto"/>
          <w:sz w:val="24"/>
          <w:szCs w:val="24"/>
        </w:rPr>
        <w:t xml:space="preserve"> level</w:t>
      </w:r>
      <w:r w:rsidRPr="00657095">
        <w:rPr>
          <w:rFonts w:ascii="Times New Roman" w:hAnsi="Times New Roman" w:cs="Times New Roman"/>
          <w:color w:val="auto"/>
          <w:sz w:val="24"/>
          <w:szCs w:val="24"/>
        </w:rPr>
        <w:t xml:space="preserve">, particularly if they are associated with voucher specimens. For example, the asserted absence of the pelvic fin and girdle in the knifefish </w:t>
      </w:r>
      <w:r w:rsidR="001E04FB" w:rsidRPr="00657095">
        <w:rPr>
          <w:rFonts w:ascii="Times New Roman" w:hAnsi="Times New Roman" w:cs="Times New Roman"/>
          <w:color w:val="auto"/>
          <w:sz w:val="24"/>
          <w:szCs w:val="24"/>
        </w:rPr>
        <w:t>(</w:t>
      </w:r>
      <w:r w:rsidRPr="00657095">
        <w:rPr>
          <w:rFonts w:ascii="Times New Roman" w:hAnsi="Times New Roman" w:cs="Times New Roman"/>
          <w:i/>
          <w:color w:val="auto"/>
          <w:sz w:val="24"/>
          <w:szCs w:val="24"/>
        </w:rPr>
        <w:t>Apteronotus apurensis</w:t>
      </w:r>
      <w:r w:rsidR="001E04FB" w:rsidRPr="00657095">
        <w:rPr>
          <w:rFonts w:ascii="Times New Roman" w:hAnsi="Times New Roman" w:cs="Times New Roman"/>
          <w:color w:val="auto"/>
          <w:sz w:val="24"/>
          <w:szCs w:val="24"/>
        </w:rPr>
        <w:t>,</w:t>
      </w:r>
      <w:r w:rsidRPr="00657095">
        <w:rPr>
          <w:rFonts w:ascii="Times New Roman" w:hAnsi="Times New Roman" w:cs="Times New Roman"/>
          <w:i/>
          <w:color w:val="auto"/>
          <w:sz w:val="24"/>
          <w:szCs w:val="24"/>
        </w:rPr>
        <w:t xml:space="preserve"> </w:t>
      </w:r>
      <w:r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&lt;EndNote&gt;&lt;Cite&gt;&lt;Author&gt;Albert&lt;/Author&gt;&lt;Year&gt;2001&lt;/Year&gt;&lt;RecNum&gt;30&lt;/RecNum&gt;&lt;DisplayText&gt;(Albert 2001)&lt;/DisplayText&gt;&lt;record&gt;&lt;rec-number&gt;30&lt;/rec-number&gt;&lt;foreign-keys&gt;&lt;key app="EN" db-id="eazevtzdfsxexlefx585rxt5rzp59xetp5xs" timestamp="0"&gt;30&lt;/key&gt;&lt;/foreign-keys&gt;&lt;ref-type name="Journal Article"&gt;17&lt;/ref-type&gt;&lt;contributors&gt;&lt;authors&gt;&lt;author&gt;Albert, James S.&lt;/author&gt;&lt;/authors&gt;&lt;/contributors&gt;&lt;titles&gt;&lt;title&gt;Species diversity and phylogenetic systematics of American Knifefishes (Gymnotiformes, Teleostei)&lt;/title&gt;&lt;secondary-title&gt;Miscellaneous Publications, Museum of Zoology, University of Michigan&lt;/secondary-title&gt;&lt;/titles&gt;&lt;periodical&gt;&lt;full-title&gt;Miscellaneous Publications, Museum of Zoology, University of Michigan&lt;/full-title&gt;&lt;abbr-1&gt;Misc. publ. - Mus. Zool., Univ. Mich.&lt;/abbr-1&gt;&lt;/periodical&gt;&lt;pages&gt;1-140&lt;/pages&gt;&lt;volume&gt;190&lt;/volume&gt;&lt;dates&gt;&lt;year&gt;2001&lt;/year&gt;&lt;/dates&gt;&lt;urls&gt;&lt;/urls&gt;&lt;/record&gt;&lt;/Cite&gt;&lt;/EndNote&gt;</w:instrText>
      </w:r>
      <w:r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Albert 2001)</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comes from the author’s observations on voucher specimens that are housed in various collections, e.g., the Field M</w:t>
      </w:r>
      <w:r w:rsidR="00FF76F3" w:rsidRPr="00657095">
        <w:rPr>
          <w:rFonts w:ascii="Times New Roman" w:hAnsi="Times New Roman" w:cs="Times New Roman"/>
          <w:color w:val="auto"/>
          <w:sz w:val="24"/>
          <w:szCs w:val="24"/>
        </w:rPr>
        <w:t>useum of Natural History (FMNH)</w:t>
      </w:r>
      <w:r w:rsidRPr="00657095">
        <w:rPr>
          <w:rFonts w:ascii="Times New Roman" w:hAnsi="Times New Roman" w:cs="Times New Roman"/>
          <w:color w:val="auto"/>
          <w:sz w:val="24"/>
          <w:szCs w:val="24"/>
        </w:rPr>
        <w:t xml:space="preserve">. The specimen lot numbers provide access to the specific individuals on which the observations were made (e.g., FMNH </w:t>
      </w:r>
      <w:r w:rsidR="002E0632" w:rsidRPr="00657095">
        <w:rPr>
          <w:rFonts w:ascii="Times New Roman" w:hAnsi="Times New Roman" w:cs="Times New Roman"/>
          <w:color w:val="auto"/>
          <w:sz w:val="24"/>
          <w:szCs w:val="24"/>
        </w:rPr>
        <w:t>85499, FMNH 100738</w:t>
      </w:r>
      <w:r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A </w:t>
      </w:r>
      <w:r w:rsidR="00C91D17" w:rsidRPr="00657095">
        <w:rPr>
          <w:rFonts w:ascii="Times New Roman" w:hAnsi="Times New Roman" w:cs="Times New Roman"/>
          <w:color w:val="auto"/>
          <w:sz w:val="24"/>
          <w:szCs w:val="24"/>
        </w:rPr>
        <w:t xml:space="preserve">similar </w:t>
      </w:r>
      <w:r w:rsidRPr="00657095">
        <w:rPr>
          <w:rFonts w:ascii="Times New Roman" w:hAnsi="Times New Roman" w:cs="Times New Roman"/>
          <w:color w:val="auto"/>
          <w:sz w:val="24"/>
          <w:szCs w:val="24"/>
        </w:rPr>
        <w:t>level of confidence can be associated with the inferred presence or absence of morphological features</w:t>
      </w:r>
      <w:r w:rsidR="00F4001D" w:rsidRPr="00657095">
        <w:rPr>
          <w:rFonts w:ascii="Times New Roman" w:hAnsi="Times New Roman" w:cs="Times New Roman"/>
          <w:color w:val="auto"/>
          <w:sz w:val="24"/>
          <w:szCs w:val="24"/>
        </w:rPr>
        <w:t xml:space="preserve">, </w:t>
      </w:r>
      <w:r w:rsidR="003C4561" w:rsidRPr="00657095">
        <w:rPr>
          <w:rFonts w:ascii="Times New Roman" w:hAnsi="Times New Roman" w:cs="Times New Roman"/>
          <w:color w:val="auto"/>
          <w:sz w:val="24"/>
          <w:szCs w:val="24"/>
        </w:rPr>
        <w:t xml:space="preserve">particularly if inferred from an observation on </w:t>
      </w:r>
      <w:r w:rsidR="003C32BA" w:rsidRPr="00657095">
        <w:rPr>
          <w:rFonts w:ascii="Times New Roman" w:hAnsi="Times New Roman" w:cs="Times New Roman"/>
          <w:color w:val="auto"/>
          <w:sz w:val="24"/>
          <w:szCs w:val="24"/>
        </w:rPr>
        <w:t>vouchered material</w:t>
      </w:r>
      <w:r w:rsidRPr="00657095">
        <w:rPr>
          <w:rFonts w:ascii="Times New Roman" w:hAnsi="Times New Roman" w:cs="Times New Roman"/>
          <w:color w:val="auto"/>
          <w:sz w:val="24"/>
          <w:szCs w:val="24"/>
        </w:rPr>
        <w:t>. For instance, the presence of a pelvic fin in the armored catfish (</w:t>
      </w:r>
      <w:r w:rsidRPr="00657095">
        <w:rPr>
          <w:rFonts w:ascii="Times New Roman" w:hAnsi="Times New Roman" w:cs="Times New Roman"/>
          <w:i/>
          <w:color w:val="auto"/>
          <w:sz w:val="24"/>
          <w:szCs w:val="24"/>
        </w:rPr>
        <w:t>Acanthicus hystrix</w:t>
      </w:r>
      <w:r w:rsidRPr="00657095">
        <w:rPr>
          <w:rFonts w:ascii="Times New Roman" w:hAnsi="Times New Roman" w:cs="Times New Roman"/>
          <w:color w:val="auto"/>
          <w:sz w:val="24"/>
          <w:szCs w:val="24"/>
        </w:rPr>
        <w:t>)</w:t>
      </w:r>
      <w:r w:rsidRPr="00657095">
        <w:rPr>
          <w:rFonts w:ascii="Times New Roman" w:hAnsi="Times New Roman" w:cs="Times New Roman"/>
          <w:i/>
          <w:color w:val="auto"/>
          <w:sz w:val="24"/>
          <w:szCs w:val="24"/>
        </w:rPr>
        <w:t xml:space="preserve"> </w:t>
      </w:r>
      <w:r w:rsidRPr="00657095">
        <w:rPr>
          <w:rFonts w:ascii="Times New Roman" w:hAnsi="Times New Roman" w:cs="Times New Roman"/>
          <w:color w:val="auto"/>
          <w:sz w:val="24"/>
          <w:szCs w:val="24"/>
        </w:rPr>
        <w:t xml:space="preserve">was inferred based on the </w:t>
      </w:r>
      <w:r w:rsidR="00D93764" w:rsidRPr="00657095">
        <w:rPr>
          <w:rFonts w:ascii="Times New Roman" w:hAnsi="Times New Roman" w:cs="Times New Roman"/>
          <w:color w:val="auto"/>
          <w:sz w:val="24"/>
          <w:szCs w:val="24"/>
        </w:rPr>
        <w:t xml:space="preserve">observation </w:t>
      </w:r>
      <w:r w:rsidR="004D4BB4" w:rsidRPr="00657095">
        <w:rPr>
          <w:rFonts w:ascii="Times New Roman" w:hAnsi="Times New Roman" w:cs="Times New Roman"/>
          <w:color w:val="auto"/>
          <w:sz w:val="24"/>
          <w:szCs w:val="24"/>
        </w:rPr>
        <w:t xml:space="preserve">by </w:t>
      </w:r>
      <w:r w:rsidR="006C7B93" w:rsidRPr="00657095">
        <w:rPr>
          <w:rFonts w:ascii="Times New Roman" w:hAnsi="Times New Roman" w:cs="Times New Roman"/>
          <w:color w:val="auto"/>
          <w:sz w:val="24"/>
          <w:szCs w:val="24"/>
        </w:rPr>
        <w:t xml:space="preserve">Armbruster </w:t>
      </w:r>
      <w:r w:rsidR="006C7B93"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 ExcludeAuth="1"&gt;&lt;Author&gt;Armbruster&lt;/Author&gt;&lt;Year&gt;2004&lt;/Year&gt;&lt;RecNum&gt;94&lt;/RecNum&gt;&lt;DisplayText&gt;(2004)&lt;/DisplayText&gt;&lt;record&gt;&lt;rec-number&gt;94&lt;/rec-number&gt;&lt;foreign-keys&gt;&lt;key app="EN" db-id="eazevtzdfsxexlefx585rxt5rzp59xetp5xs" timestamp="0"&gt;94&lt;/key&gt;&lt;/foreign-keys&gt;&lt;ref-type name="Journal Article"&gt;17&lt;/ref-type&gt;&lt;contributors&gt;&lt;authors&gt;&lt;author&gt;Armbruster, J. W.&lt;/author&gt;&lt;/authors&gt;&lt;/contributors&gt;&lt;titles&gt;&lt;title&gt;Phylogenetic relationships of the suckermouth armoured catfishes (Loricariidae) with emphasis on the Hypostominae and the Ancistrinae&lt;/title&gt;&lt;secondary-title&gt;Zoological Journal of the Linnean Society&lt;/secondary-title&gt;&lt;/titles&gt;&lt;periodical&gt;&lt;full-title&gt;Zoological Journal of the Linnean Society&lt;/full-title&gt;&lt;abbr-1&gt;Zool. J. Linn. Soc.&lt;/abbr-1&gt;&lt;/periodical&gt;&lt;pages&gt;1-80&lt;/pages&gt;&lt;volume&gt;141&lt;/volume&gt;&lt;number&gt;1&lt;/number&gt;&lt;dates&gt;&lt;year&gt;2004&lt;/year&gt;&lt;/dates&gt;&lt;urls&gt;&lt;/urls&gt;&lt;/record&gt;&lt;/Cite&gt;&lt;/EndNote&gt;</w:instrText>
      </w:r>
      <w:r w:rsidR="006C7B93" w:rsidRPr="00657095">
        <w:rPr>
          <w:rFonts w:ascii="Times New Roman" w:hAnsi="Times New Roman" w:cs="Times New Roman"/>
          <w:color w:val="auto"/>
          <w:sz w:val="24"/>
          <w:szCs w:val="24"/>
        </w:rPr>
        <w:fldChar w:fldCharType="separate"/>
      </w:r>
      <w:r w:rsidR="00F013C2" w:rsidRPr="00657095">
        <w:rPr>
          <w:rFonts w:ascii="Times New Roman" w:hAnsi="Times New Roman" w:cs="Times New Roman"/>
          <w:noProof/>
          <w:color w:val="auto"/>
          <w:sz w:val="24"/>
          <w:szCs w:val="24"/>
        </w:rPr>
        <w:t>(2004)</w:t>
      </w:r>
      <w:r w:rsidR="006C7B93" w:rsidRPr="00657095">
        <w:rPr>
          <w:rFonts w:ascii="Times New Roman" w:hAnsi="Times New Roman" w:cs="Times New Roman"/>
          <w:color w:val="auto"/>
          <w:sz w:val="24"/>
          <w:szCs w:val="24"/>
        </w:rPr>
        <w:fldChar w:fldCharType="end"/>
      </w:r>
      <w:r w:rsidR="006C7B93" w:rsidRPr="00657095">
        <w:rPr>
          <w:rFonts w:ascii="Times New Roman" w:hAnsi="Times New Roman" w:cs="Times New Roman"/>
          <w:color w:val="auto"/>
          <w:sz w:val="24"/>
          <w:szCs w:val="24"/>
        </w:rPr>
        <w:t xml:space="preserve"> </w:t>
      </w:r>
      <w:r w:rsidR="00D93764" w:rsidRPr="00657095">
        <w:rPr>
          <w:rFonts w:ascii="Times New Roman" w:hAnsi="Times New Roman" w:cs="Times New Roman"/>
          <w:color w:val="auto"/>
          <w:sz w:val="24"/>
          <w:szCs w:val="24"/>
        </w:rPr>
        <w:t xml:space="preserve">on vouchered specimens </w:t>
      </w:r>
      <w:r w:rsidRPr="00657095">
        <w:rPr>
          <w:rFonts w:ascii="Times New Roman" w:hAnsi="Times New Roman" w:cs="Times New Roman"/>
          <w:color w:val="auto"/>
          <w:sz w:val="24"/>
          <w:szCs w:val="24"/>
        </w:rPr>
        <w:t xml:space="preserve">that ‘two rows of the first pelvic-fin ray are fused’ in this species. </w:t>
      </w:r>
      <w:r w:rsidR="00C91D17" w:rsidRPr="00657095">
        <w:rPr>
          <w:rFonts w:ascii="Times New Roman" w:hAnsi="Times New Roman" w:cs="Times New Roman"/>
          <w:color w:val="auto"/>
          <w:sz w:val="24"/>
          <w:szCs w:val="24"/>
        </w:rPr>
        <w:t xml:space="preserve">Even though </w:t>
      </w:r>
      <w:r w:rsidRPr="00657095">
        <w:rPr>
          <w:rFonts w:ascii="Times New Roman" w:hAnsi="Times New Roman" w:cs="Times New Roman"/>
          <w:color w:val="auto"/>
          <w:sz w:val="24"/>
          <w:szCs w:val="24"/>
        </w:rPr>
        <w:t xml:space="preserve">the author did not directly state that the pelvic fin is present, the </w:t>
      </w:r>
      <w:r w:rsidR="00C91D17" w:rsidRPr="00657095">
        <w:rPr>
          <w:rFonts w:ascii="Times New Roman" w:hAnsi="Times New Roman" w:cs="Times New Roman"/>
          <w:color w:val="auto"/>
          <w:sz w:val="24"/>
          <w:szCs w:val="24"/>
        </w:rPr>
        <w:t xml:space="preserve">logic leading to an inference of </w:t>
      </w:r>
      <w:r w:rsidRPr="00657095">
        <w:rPr>
          <w:rFonts w:ascii="Times New Roman" w:hAnsi="Times New Roman" w:cs="Times New Roman"/>
          <w:color w:val="auto"/>
          <w:sz w:val="24"/>
          <w:szCs w:val="24"/>
        </w:rPr>
        <w:t xml:space="preserve">presence is based on </w:t>
      </w:r>
      <w:r w:rsidR="00377B55" w:rsidRPr="00657095">
        <w:rPr>
          <w:rFonts w:ascii="Times New Roman" w:hAnsi="Times New Roman" w:cs="Times New Roman"/>
          <w:color w:val="auto"/>
          <w:sz w:val="24"/>
          <w:szCs w:val="24"/>
        </w:rPr>
        <w:t>their</w:t>
      </w:r>
      <w:r w:rsidR="00BD5AB5" w:rsidRPr="00657095">
        <w:rPr>
          <w:rFonts w:ascii="Times New Roman" w:hAnsi="Times New Roman" w:cs="Times New Roman"/>
          <w:color w:val="auto"/>
          <w:sz w:val="24"/>
          <w:szCs w:val="24"/>
        </w:rPr>
        <w:t xml:space="preserve"> reproducible </w:t>
      </w:r>
      <w:r w:rsidRPr="00657095">
        <w:rPr>
          <w:rFonts w:ascii="Times New Roman" w:hAnsi="Times New Roman" w:cs="Times New Roman"/>
          <w:color w:val="auto"/>
          <w:sz w:val="24"/>
          <w:szCs w:val="24"/>
        </w:rPr>
        <w:t>observation.</w:t>
      </w:r>
    </w:p>
    <w:p w14:paraId="31399843" w14:textId="784A78CF" w:rsidR="001941FF" w:rsidRPr="00657095" w:rsidRDefault="00020279" w:rsidP="00C91D17">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Though large-scale molecular phylogenies are increasingly obtainable, they are rarely   available at the scale required by this study (38,000+ tips). Supertree approaches are required to synthesize previous phylogenetic trees. The Open Tree supertree pipeline yielded a </w:t>
      </w:r>
      <w:r w:rsidR="00ED1584" w:rsidRPr="00657095">
        <w:rPr>
          <w:rFonts w:ascii="Times New Roman" w:hAnsi="Times New Roman" w:cs="Times New Roman"/>
          <w:color w:val="auto"/>
          <w:sz w:val="24"/>
          <w:szCs w:val="24"/>
        </w:rPr>
        <w:t>phylogeny</w:t>
      </w:r>
      <w:r w:rsidRPr="00657095">
        <w:rPr>
          <w:rFonts w:ascii="Times New Roman" w:hAnsi="Times New Roman" w:cs="Times New Roman"/>
          <w:color w:val="auto"/>
          <w:sz w:val="24"/>
          <w:szCs w:val="24"/>
        </w:rPr>
        <w:t xml:space="preserve"> that to our knowledge is the most comprehensive synthetic tree ever assembled for teleosts, harvesting 200 source phylogenies</w:t>
      </w:r>
      <w:r w:rsidR="001E455D" w:rsidRPr="00657095">
        <w:rPr>
          <w:rFonts w:ascii="Times New Roman" w:hAnsi="Times New Roman" w:cs="Times New Roman"/>
          <w:color w:val="auto"/>
          <w:sz w:val="24"/>
          <w:szCs w:val="24"/>
        </w:rPr>
        <w:t xml:space="preserve"> (Supplementary Materials File 2</w:t>
      </w:r>
      <w:r w:rsidRPr="00657095">
        <w:rPr>
          <w:rFonts w:ascii="Times New Roman" w:hAnsi="Times New Roman" w:cs="Times New Roman"/>
          <w:color w:val="auto"/>
          <w:sz w:val="24"/>
          <w:szCs w:val="24"/>
        </w:rPr>
        <w:t>). In contrast, a recent large supertree assembled for a study on basal vertebrates relied on 118 source trees (38</w:t>
      </w:r>
      <w:r w:rsidR="008110BC" w:rsidRPr="00657095">
        <w:rPr>
          <w:rFonts w:ascii="Times New Roman" w:hAnsi="Times New Roman" w:cs="Times New Roman"/>
          <w:color w:val="auto"/>
          <w:sz w:val="24"/>
          <w:szCs w:val="24"/>
        </w:rPr>
        <w:t xml:space="preserve"> for</w:t>
      </w:r>
      <w:r w:rsidRPr="00657095">
        <w:rPr>
          <w:rFonts w:ascii="Times New Roman" w:hAnsi="Times New Roman" w:cs="Times New Roman"/>
          <w:color w:val="auto"/>
          <w:sz w:val="24"/>
          <w:szCs w:val="24"/>
        </w:rPr>
        <w:t xml:space="preserve"> teleost</w:t>
      </w:r>
      <w:r w:rsidR="008110BC" w:rsidRPr="00657095">
        <w:rPr>
          <w:rFonts w:ascii="Times New Roman" w:hAnsi="Times New Roman" w:cs="Times New Roman"/>
          <w:color w:val="auto"/>
          <w:sz w:val="24"/>
          <w:szCs w:val="24"/>
        </w:rPr>
        <w:t>s</w:t>
      </w:r>
      <w:r w:rsidRPr="00657095">
        <w:rPr>
          <w:rFonts w:ascii="Times New Roman" w:hAnsi="Times New Roman" w:cs="Times New Roman"/>
          <w:color w:val="auto"/>
          <w:sz w:val="24"/>
          <w:szCs w:val="24"/>
        </w:rPr>
        <w:t xml:space="preserve">) and had only 2,730 tips </w:t>
      </w:r>
      <w:r w:rsidRPr="00657095">
        <w:rPr>
          <w:rFonts w:ascii="Times New Roman" w:hAnsi="Times New Roman" w:cs="Times New Roman"/>
          <w:color w:val="auto"/>
          <w:sz w:val="24"/>
          <w:szCs w:val="24"/>
        </w:rPr>
        <w:fldChar w:fldCharType="begin"/>
      </w:r>
      <w:r w:rsidRPr="00657095">
        <w:rPr>
          <w:rFonts w:ascii="Times New Roman" w:hAnsi="Times New Roman" w:cs="Times New Roman"/>
          <w:color w:val="auto"/>
          <w:sz w:val="24"/>
          <w:szCs w:val="24"/>
        </w:rPr>
        <w:instrText xml:space="preserve"> ADDIN EN.CITE &lt;EndNote&gt;&lt;Cite&gt;&lt;Author&gt;Larouche&lt;/Author&gt;&lt;Year&gt;2017&lt;/Year&gt;&lt;RecNum&gt;321&lt;/RecNum&gt;&lt;DisplayText&gt;(Larouche et al. 2017)&lt;/DisplayText&gt;&lt;record&gt;&lt;rec-number&gt;321&lt;/rec-number&gt;&lt;foreign-keys&gt;&lt;key app="EN" db-id="eazevtzdfsxexlefx585rxt5rzp59xetp5xs" timestamp="1499731514"&gt;321&lt;/key&gt;&lt;/foreign-keys&gt;&lt;ref-type name="Journal Article"&gt;17&lt;/ref-type&gt;&lt;contributors&gt;&lt;authors&gt;&lt;author&gt;Larouche, O.&lt;/author&gt;&lt;author&gt;Zelditch, M. L.&lt;/author&gt;&lt;author&gt;Cloutier, R.&lt;/author&gt;&lt;/authors&gt;&lt;/contributors&gt;&lt;auth-address&gt;Laboratoire de Paleontologie et de Biologie evolutive, Universite du Quebec a Rimouski, Rimouski, Quebec, G5L 3A1, Canada.&amp;#xD;Museum of Paleontology, University of Michigan, Ann Arbor, MI, 48109, USA.&amp;#xD;Laboratoire de Paleontologie et de Biologie evolutive, Universite du Quebec a Rimouski, Rimouski, Quebec, G5L 3A1, Canada. richard_cloutier@uqar.ca.&lt;/auth-address&gt;&lt;titles&gt;&lt;title&gt;Fin modules: an evolutionary perspective on appendage disparity in basal vertebrates&lt;/title&gt;&lt;secondary-title&gt;BMC Biol&lt;/secondary-title&gt;&lt;/titles&gt;&lt;periodical&gt;&lt;full-title&gt;BMC Biol&lt;/full-title&gt;&lt;abbr-1&gt;BMC Bioinformatics&lt;/abbr-1&gt;&lt;/periodical&gt;&lt;pages&gt;32&lt;/pages&gt;&lt;volume&gt;15&lt;/volume&gt;&lt;number&gt;1&lt;/number&gt;&lt;keywords&gt;&lt;keyword&gt;Agnathans&lt;/keyword&gt;&lt;keyword&gt;Chondrichthyans&lt;/keyword&gt;&lt;keyword&gt;Evolutionary modularity&lt;/keyword&gt;&lt;keyword&gt;Fishes&lt;/keyword&gt;&lt;keyword&gt;Gnathostomes&lt;/keyword&gt;&lt;keyword&gt;Median fins&lt;/keyword&gt;&lt;keyword&gt;Morphological disparity&lt;/keyword&gt;&lt;keyword&gt;Osteichthyans&lt;/keyword&gt;&lt;keyword&gt;Paired fins&lt;/keyword&gt;&lt;keyword&gt;Phylogenetic supertree&lt;/keyword&gt;&lt;/keywords&gt;&lt;dates&gt;&lt;year&gt;2017&lt;/year&gt;&lt;pub-dates&gt;&lt;date&gt;Apr 27&lt;/date&gt;&lt;/pub-dates&gt;&lt;/dates&gt;&lt;isbn&gt;1741-7007 (Electronic)&amp;#xD;1741-7007 (Linking)&lt;/isbn&gt;&lt;accession-num&gt;28449681&lt;/accession-num&gt;&lt;urls&gt;&lt;related-urls&gt;&lt;url&gt;https://www.ncbi.nlm.nih.gov/pubmed/28449681&lt;/url&gt;&lt;/related-urls&gt;&lt;/urls&gt;&lt;custom2&gt;PMC5406925&lt;/custom2&gt;&lt;electronic-resource-num&gt;10.1186/s12915-017-0370-x&lt;/electronic-resource-num&gt;&lt;/record&gt;&lt;/Cite&gt;&lt;/EndNote&gt;</w:instrText>
      </w:r>
      <w:r w:rsidRPr="00657095">
        <w:rPr>
          <w:rFonts w:ascii="Times New Roman" w:hAnsi="Times New Roman" w:cs="Times New Roman"/>
          <w:color w:val="auto"/>
          <w:sz w:val="24"/>
          <w:szCs w:val="24"/>
        </w:rPr>
        <w:fldChar w:fldCharType="separate"/>
      </w:r>
      <w:r w:rsidRPr="00657095">
        <w:rPr>
          <w:rFonts w:ascii="Times New Roman" w:hAnsi="Times New Roman" w:cs="Times New Roman"/>
          <w:noProof/>
          <w:color w:val="auto"/>
          <w:sz w:val="24"/>
          <w:szCs w:val="24"/>
        </w:rPr>
        <w:t>(Larouche et al. 2017)</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The Open Tree approach affords access to all source trees, node-based provenance, and brings in species that may not have been included in source trees through a reference taxonomy. The latter point was critical in this work, because many of the species with trait data had not previously been studied phylogenetically, thus not available in source trees.</w:t>
      </w:r>
    </w:p>
    <w:p w14:paraId="5B66D817" w14:textId="77777777" w:rsidR="00D63053" w:rsidRPr="00657095" w:rsidRDefault="00D63053" w:rsidP="00415862">
      <w:pPr>
        <w:pStyle w:val="Normal1"/>
        <w:spacing w:after="0" w:line="480" w:lineRule="auto"/>
        <w:contextualSpacing/>
        <w:rPr>
          <w:rFonts w:ascii="Times New Roman" w:hAnsi="Times New Roman" w:cs="Times New Roman"/>
          <w:strike/>
          <w:color w:val="auto"/>
          <w:sz w:val="24"/>
          <w:szCs w:val="24"/>
        </w:rPr>
      </w:pPr>
    </w:p>
    <w:p w14:paraId="1412D768" w14:textId="0464C92D" w:rsidR="001941FF" w:rsidRPr="00657095" w:rsidRDefault="00444458" w:rsidP="00A41564">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Opportunities</w:t>
      </w:r>
      <w:r w:rsidR="004578C6" w:rsidRPr="00657095">
        <w:rPr>
          <w:rFonts w:ascii="Times New Roman" w:hAnsi="Times New Roman" w:cs="Times New Roman"/>
          <w:i/>
          <w:color w:val="auto"/>
          <w:sz w:val="24"/>
          <w:szCs w:val="24"/>
        </w:rPr>
        <w:t>,</w:t>
      </w:r>
      <w:r w:rsidRPr="00657095">
        <w:rPr>
          <w:rFonts w:ascii="Times New Roman" w:hAnsi="Times New Roman" w:cs="Times New Roman"/>
          <w:i/>
          <w:color w:val="auto"/>
          <w:sz w:val="24"/>
          <w:szCs w:val="24"/>
        </w:rPr>
        <w:t xml:space="preserve"> C</w:t>
      </w:r>
      <w:r w:rsidR="008E7235" w:rsidRPr="00657095">
        <w:rPr>
          <w:rFonts w:ascii="Times New Roman" w:hAnsi="Times New Roman" w:cs="Times New Roman"/>
          <w:i/>
          <w:color w:val="auto"/>
          <w:sz w:val="24"/>
          <w:szCs w:val="24"/>
        </w:rPr>
        <w:t>hallenges</w:t>
      </w:r>
      <w:r w:rsidR="004578C6" w:rsidRPr="00657095">
        <w:rPr>
          <w:rFonts w:ascii="Times New Roman" w:hAnsi="Times New Roman" w:cs="Times New Roman"/>
          <w:i/>
          <w:color w:val="auto"/>
          <w:sz w:val="24"/>
          <w:szCs w:val="24"/>
        </w:rPr>
        <w:t>, and Future Directions</w:t>
      </w:r>
      <w:r w:rsidR="008E7235" w:rsidRPr="00657095">
        <w:rPr>
          <w:rFonts w:ascii="Times New Roman" w:hAnsi="Times New Roman" w:cs="Times New Roman"/>
          <w:i/>
          <w:color w:val="auto"/>
          <w:sz w:val="24"/>
          <w:szCs w:val="24"/>
        </w:rPr>
        <w:t xml:space="preserve"> in Integrating Traits and Trees </w:t>
      </w:r>
    </w:p>
    <w:p w14:paraId="31DE7EEF" w14:textId="41059FF5" w:rsidR="001941FF" w:rsidRPr="00657095" w:rsidRDefault="00FA4DB6" w:rsidP="00A41564">
      <w:pPr>
        <w:pStyle w:val="Normal1"/>
        <w:spacing w:after="0" w:line="480" w:lineRule="auto"/>
        <w:ind w:left="0" w:firstLine="720"/>
        <w:contextualSpacing/>
        <w:rPr>
          <w:rFonts w:ascii="Times New Roman" w:hAnsi="Times New Roman" w:cs="Times New Roman"/>
          <w:color w:val="auto"/>
          <w:sz w:val="24"/>
          <w:szCs w:val="24"/>
        </w:rPr>
      </w:pPr>
      <w:bookmarkStart w:id="22" w:name="_713lizkzbu9" w:colFirst="0" w:colLast="0"/>
      <w:bookmarkEnd w:id="22"/>
      <w:r w:rsidRPr="00657095">
        <w:rPr>
          <w:rFonts w:ascii="Times New Roman" w:hAnsi="Times New Roman" w:cs="Times New Roman"/>
          <w:color w:val="auto"/>
          <w:sz w:val="24"/>
          <w:szCs w:val="24"/>
        </w:rPr>
        <w:t xml:space="preserve">Two developments made the opportunity ripe for this study: </w:t>
      </w:r>
      <w:r w:rsidR="00D14464" w:rsidRPr="00657095">
        <w:rPr>
          <w:rFonts w:ascii="Times New Roman" w:hAnsi="Times New Roman" w:cs="Times New Roman"/>
          <w:color w:val="auto"/>
          <w:sz w:val="24"/>
          <w:szCs w:val="24"/>
        </w:rPr>
        <w:t>huge phylogenies with provenance</w:t>
      </w:r>
      <w:r w:rsidR="000A602D" w:rsidRPr="00657095">
        <w:rPr>
          <w:rFonts w:ascii="Times New Roman" w:hAnsi="Times New Roman" w:cs="Times New Roman"/>
          <w:color w:val="auto"/>
          <w:sz w:val="24"/>
          <w:szCs w:val="24"/>
        </w:rPr>
        <w:t>,</w:t>
      </w:r>
      <w:r w:rsidR="00D14572" w:rsidRPr="00657095">
        <w:rPr>
          <w:rFonts w:ascii="Times New Roman" w:hAnsi="Times New Roman" w:cs="Times New Roman"/>
          <w:color w:val="auto"/>
          <w:sz w:val="24"/>
          <w:szCs w:val="24"/>
        </w:rPr>
        <w:t xml:space="preserve"> and</w:t>
      </w:r>
      <w:r w:rsidRPr="00657095">
        <w:rPr>
          <w:rFonts w:ascii="Times New Roman" w:hAnsi="Times New Roman" w:cs="Times New Roman"/>
          <w:color w:val="auto"/>
          <w:sz w:val="24"/>
          <w:szCs w:val="24"/>
        </w:rPr>
        <w:t xml:space="preserve"> </w:t>
      </w:r>
      <w:r w:rsidR="00D14464" w:rsidRPr="00657095">
        <w:rPr>
          <w:rFonts w:ascii="Times New Roman" w:hAnsi="Times New Roman" w:cs="Times New Roman"/>
          <w:color w:val="auto"/>
          <w:sz w:val="24"/>
          <w:szCs w:val="24"/>
        </w:rPr>
        <w:t xml:space="preserve">computable traits </w:t>
      </w:r>
      <w:r w:rsidR="001A4B42" w:rsidRPr="00657095">
        <w:rPr>
          <w:rFonts w:ascii="Times New Roman" w:hAnsi="Times New Roman" w:cs="Times New Roman"/>
          <w:color w:val="auto"/>
          <w:sz w:val="24"/>
          <w:szCs w:val="24"/>
        </w:rPr>
        <w:t xml:space="preserve">with </w:t>
      </w:r>
      <w:r w:rsidR="00D14464" w:rsidRPr="00657095">
        <w:rPr>
          <w:rFonts w:ascii="Times New Roman" w:hAnsi="Times New Roman" w:cs="Times New Roman"/>
          <w:color w:val="auto"/>
          <w:sz w:val="24"/>
          <w:szCs w:val="24"/>
        </w:rPr>
        <w:t>tools for aggregation into a supermatrix</w:t>
      </w:r>
      <w:r w:rsidRPr="00657095">
        <w:rPr>
          <w:rFonts w:ascii="Times New Roman" w:hAnsi="Times New Roman" w:cs="Times New Roman"/>
          <w:color w:val="auto"/>
          <w:sz w:val="24"/>
          <w:szCs w:val="24"/>
        </w:rPr>
        <w:t xml:space="preserve">. </w:t>
      </w:r>
      <w:r w:rsidR="001941FF" w:rsidRPr="00657095">
        <w:rPr>
          <w:rFonts w:ascii="Times New Roman" w:hAnsi="Times New Roman" w:cs="Times New Roman"/>
          <w:color w:val="auto"/>
          <w:sz w:val="24"/>
          <w:szCs w:val="24"/>
        </w:rPr>
        <w:t>Taxonomic reconciliation, i.e., matching taxa from differ</w:t>
      </w:r>
      <w:r w:rsidR="00EC61E6" w:rsidRPr="00657095">
        <w:rPr>
          <w:rFonts w:ascii="Times New Roman" w:hAnsi="Times New Roman" w:cs="Times New Roman"/>
          <w:color w:val="auto"/>
          <w:sz w:val="24"/>
          <w:szCs w:val="24"/>
        </w:rPr>
        <w:t>ent sources, was the</w:t>
      </w:r>
      <w:r w:rsidR="001941FF" w:rsidRPr="00657095">
        <w:rPr>
          <w:rFonts w:ascii="Times New Roman" w:hAnsi="Times New Roman" w:cs="Times New Roman"/>
          <w:color w:val="auto"/>
          <w:sz w:val="24"/>
          <w:szCs w:val="24"/>
        </w:rPr>
        <w:t xml:space="preserve"> primary challenge involved in merging the trait data from the KB</w:t>
      </w:r>
      <w:r w:rsidR="001A4B42" w:rsidRPr="00657095">
        <w:rPr>
          <w:rFonts w:ascii="Times New Roman" w:hAnsi="Times New Roman" w:cs="Times New Roman"/>
          <w:color w:val="auto"/>
          <w:sz w:val="24"/>
          <w:szCs w:val="24"/>
        </w:rPr>
        <w:t xml:space="preserve"> </w:t>
      </w:r>
      <w:r w:rsidR="001941FF" w:rsidRPr="00657095">
        <w:rPr>
          <w:rFonts w:ascii="Times New Roman" w:hAnsi="Times New Roman" w:cs="Times New Roman"/>
          <w:color w:val="auto"/>
          <w:sz w:val="24"/>
          <w:szCs w:val="24"/>
        </w:rPr>
        <w:t xml:space="preserve">with the phylogenies provided by Open Tree. </w:t>
      </w:r>
      <w:r w:rsidR="00C443CC" w:rsidRPr="00657095">
        <w:rPr>
          <w:rFonts w:ascii="Times New Roman" w:hAnsi="Times New Roman" w:cs="Times New Roman"/>
          <w:color w:val="auto"/>
          <w:sz w:val="24"/>
          <w:szCs w:val="24"/>
        </w:rPr>
        <w:t>Neither Phenoscape nor Open Tree is attempting to develop a</w:t>
      </w:r>
      <w:r w:rsidR="007D65D4" w:rsidRPr="00657095">
        <w:rPr>
          <w:rFonts w:ascii="Times New Roman" w:hAnsi="Times New Roman" w:cs="Times New Roman"/>
          <w:color w:val="auto"/>
          <w:sz w:val="24"/>
          <w:szCs w:val="24"/>
        </w:rPr>
        <w:t xml:space="preserve"> taxonomic standard; </w:t>
      </w:r>
      <w:r w:rsidR="00C443CC" w:rsidRPr="00657095">
        <w:rPr>
          <w:rFonts w:ascii="Times New Roman" w:hAnsi="Times New Roman" w:cs="Times New Roman"/>
          <w:color w:val="auto"/>
          <w:sz w:val="24"/>
          <w:szCs w:val="24"/>
        </w:rPr>
        <w:t xml:space="preserve">both are harvesting a subset of the available resources. </w:t>
      </w:r>
      <w:r w:rsidR="007D65D4" w:rsidRPr="00657095">
        <w:rPr>
          <w:rFonts w:ascii="Times New Roman" w:hAnsi="Times New Roman" w:cs="Times New Roman"/>
          <w:color w:val="auto"/>
          <w:sz w:val="24"/>
          <w:szCs w:val="24"/>
        </w:rPr>
        <w:t xml:space="preserve">The </w:t>
      </w:r>
      <w:r w:rsidR="000B186E" w:rsidRPr="00657095">
        <w:rPr>
          <w:rFonts w:ascii="Times New Roman" w:hAnsi="Times New Roman" w:cs="Times New Roman"/>
          <w:color w:val="auto"/>
          <w:sz w:val="24"/>
          <w:szCs w:val="24"/>
        </w:rPr>
        <w:t>sources of</w:t>
      </w:r>
      <w:r w:rsidR="007D65D4" w:rsidRPr="00657095">
        <w:rPr>
          <w:rFonts w:ascii="Times New Roman" w:hAnsi="Times New Roman" w:cs="Times New Roman"/>
          <w:color w:val="auto"/>
          <w:sz w:val="24"/>
          <w:szCs w:val="24"/>
        </w:rPr>
        <w:t xml:space="preserve"> differences in the case of teleost fishes are the lack of incorporation of a source of extinct taxa </w:t>
      </w:r>
      <w:r w:rsidR="000B186E" w:rsidRPr="00657095">
        <w:rPr>
          <w:rFonts w:ascii="Times New Roman" w:hAnsi="Times New Roman" w:cs="Times New Roman"/>
          <w:color w:val="auto"/>
          <w:sz w:val="24"/>
          <w:szCs w:val="24"/>
        </w:rPr>
        <w:t xml:space="preserve">and </w:t>
      </w:r>
      <w:r w:rsidR="007D65D4" w:rsidRPr="00657095">
        <w:rPr>
          <w:rFonts w:ascii="Times New Roman" w:hAnsi="Times New Roman" w:cs="Times New Roman"/>
          <w:color w:val="auto"/>
          <w:sz w:val="24"/>
          <w:szCs w:val="24"/>
        </w:rPr>
        <w:t xml:space="preserve">the expert fish reference taxonomy (CoF). </w:t>
      </w:r>
      <w:r w:rsidR="000904BC" w:rsidRPr="00657095">
        <w:rPr>
          <w:rFonts w:ascii="Times New Roman" w:hAnsi="Times New Roman" w:cs="Times New Roman"/>
          <w:color w:val="auto"/>
          <w:sz w:val="24"/>
          <w:szCs w:val="24"/>
        </w:rPr>
        <w:t xml:space="preserve">Future unification of </w:t>
      </w:r>
      <w:r w:rsidR="00EA569A" w:rsidRPr="00657095">
        <w:rPr>
          <w:rFonts w:ascii="Times New Roman" w:hAnsi="Times New Roman" w:cs="Times New Roman"/>
          <w:color w:val="auto"/>
          <w:sz w:val="24"/>
          <w:szCs w:val="24"/>
        </w:rPr>
        <w:t xml:space="preserve">disparate </w:t>
      </w:r>
      <w:r w:rsidR="000904BC" w:rsidRPr="00657095">
        <w:rPr>
          <w:rFonts w:ascii="Times New Roman" w:hAnsi="Times New Roman" w:cs="Times New Roman"/>
          <w:color w:val="auto"/>
          <w:sz w:val="24"/>
          <w:szCs w:val="24"/>
        </w:rPr>
        <w:t xml:space="preserve">sources by the broader taxonomic community will </w:t>
      </w:r>
      <w:r w:rsidR="00AB1CD1" w:rsidRPr="00657095">
        <w:rPr>
          <w:rFonts w:ascii="Times New Roman" w:hAnsi="Times New Roman" w:cs="Times New Roman"/>
          <w:color w:val="auto"/>
          <w:sz w:val="24"/>
          <w:szCs w:val="24"/>
        </w:rPr>
        <w:t xml:space="preserve">reduce </w:t>
      </w:r>
      <w:r w:rsidR="00926BD7" w:rsidRPr="00657095">
        <w:rPr>
          <w:rFonts w:ascii="Times New Roman" w:hAnsi="Times New Roman" w:cs="Times New Roman"/>
          <w:color w:val="auto"/>
          <w:sz w:val="24"/>
          <w:szCs w:val="24"/>
        </w:rPr>
        <w:t xml:space="preserve">some </w:t>
      </w:r>
      <w:r w:rsidR="00AB1CD1" w:rsidRPr="00657095">
        <w:rPr>
          <w:rFonts w:ascii="Times New Roman" w:hAnsi="Times New Roman" w:cs="Times New Roman"/>
          <w:color w:val="auto"/>
          <w:sz w:val="24"/>
          <w:szCs w:val="24"/>
        </w:rPr>
        <w:t xml:space="preserve">reconciliation issues. </w:t>
      </w:r>
    </w:p>
    <w:p w14:paraId="3FB85B9C" w14:textId="5B32C5B5" w:rsidR="001941FF" w:rsidRPr="00657095" w:rsidRDefault="001941FF" w:rsidP="00A41564">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Taxonomic reconciliation across multiple data sources is an active research </w:t>
      </w:r>
      <w:r w:rsidR="00926BD7" w:rsidRPr="00657095">
        <w:rPr>
          <w:rFonts w:ascii="Times New Roman" w:hAnsi="Times New Roman" w:cs="Times New Roman"/>
          <w:color w:val="auto"/>
          <w:sz w:val="24"/>
          <w:szCs w:val="24"/>
        </w:rPr>
        <w:t>area</w:t>
      </w:r>
      <w:r w:rsidRPr="00657095">
        <w:rPr>
          <w:rFonts w:ascii="Times New Roman" w:hAnsi="Times New Roman" w:cs="Times New Roman"/>
          <w:color w:val="auto"/>
          <w:sz w:val="24"/>
          <w:szCs w:val="24"/>
        </w:rPr>
        <w:t xml:space="preserve">, and current methods frequently use </w:t>
      </w:r>
      <w:r w:rsidR="00926BD7" w:rsidRPr="00657095">
        <w:rPr>
          <w:rFonts w:ascii="Times New Roman" w:hAnsi="Times New Roman" w:cs="Times New Roman"/>
          <w:color w:val="auto"/>
          <w:sz w:val="24"/>
          <w:szCs w:val="24"/>
        </w:rPr>
        <w:t xml:space="preserve">the </w:t>
      </w:r>
      <w:r w:rsidRPr="00657095">
        <w:rPr>
          <w:rFonts w:ascii="Times New Roman" w:hAnsi="Times New Roman" w:cs="Times New Roman"/>
          <w:color w:val="auto"/>
          <w:sz w:val="24"/>
          <w:szCs w:val="24"/>
        </w:rPr>
        <w:t xml:space="preserve">taxon name as the integrative unit </w:t>
      </w:r>
      <w:r w:rsidRPr="00657095">
        <w:rPr>
          <w:rFonts w:ascii="Times New Roman" w:hAnsi="Times New Roman" w:cs="Times New Roman"/>
          <w:color w:val="auto"/>
          <w:sz w:val="24"/>
          <w:szCs w:val="24"/>
        </w:rPr>
        <w:fldChar w:fldCharType="begin"/>
      </w:r>
      <w:r w:rsidR="00521A8C" w:rsidRPr="00657095">
        <w:rPr>
          <w:rFonts w:ascii="Times New Roman" w:hAnsi="Times New Roman" w:cs="Times New Roman"/>
          <w:color w:val="auto"/>
          <w:sz w:val="24"/>
          <w:szCs w:val="24"/>
        </w:rPr>
        <w:instrText xml:space="preserve"> ADDIN EN.CITE &lt;EndNote&gt;&lt;Cite&gt;&lt;Author&gt;Patterson&lt;/Author&gt;&lt;Year&gt;2003&lt;/Year&gt;&lt;RecNum&gt;280&lt;/RecNum&gt;&lt;DisplayText&gt;(Patterson 2003)&lt;/DisplayText&gt;&lt;record&gt;&lt;rec-number&gt;280&lt;/rec-number&gt;&lt;foreign-keys&gt;&lt;key app="EN" db-id="eazevtzdfsxexlefx585rxt5rzp59xetp5xs" timestamp="1482267254"&gt;280&lt;/key&gt;&lt;/foreign-keys&gt;&lt;ref-type name="Journal Article"&gt;17&lt;/ref-type&gt;&lt;contributors&gt;&lt;authors&gt;&lt;author&gt;Patterson, David J.&lt;/author&gt;&lt;/authors&gt;&lt;/contributors&gt;&lt;titles&gt;&lt;title&gt;Progressing towards a biological names register&lt;/title&gt;&lt;secondary-title&gt;Nature&lt;/secondary-title&gt;&lt;/titles&gt;&lt;periodical&gt;&lt;full-title&gt;Nature&lt;/full-title&gt;&lt;abbr-1&gt;Nature&lt;/abbr-1&gt;&lt;/periodical&gt;&lt;pages&gt;661&lt;/pages&gt;&lt;volume&gt;422&lt;/volume&gt;&lt;number&gt;6933&lt;/number&gt;&lt;dates&gt;&lt;year&gt;2003&lt;/year&gt;&lt;pub-dates&gt;&lt;date&gt;04/17/print&lt;/date&gt;&lt;/pub-dates&gt;&lt;/dates&gt;&lt;isbn&gt;0028-0836&lt;/isbn&gt;&lt;work-type&gt;10.1038/422661a&lt;/work-type&gt;&lt;urls&gt;&lt;related-urls&gt;&lt;url&gt;http://dx.doi.org/10.1038/422661a&lt;/url&gt;&lt;url&gt;http://www.nature.com/nature/journal/v422/n6933/pdf/422661a.pdf&lt;/url&gt;&lt;/related-urls&gt;&lt;/urls&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(Patterson 2003)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This introduces several challenges, such as resolving synonyms</w:t>
      </w:r>
      <w:r w:rsidR="00926BD7" w:rsidRPr="00657095">
        <w:rPr>
          <w:rFonts w:ascii="Times New Roman" w:hAnsi="Times New Roman" w:cs="Times New Roman"/>
          <w:color w:val="auto"/>
          <w:sz w:val="24"/>
          <w:szCs w:val="24"/>
        </w:rPr>
        <w:t>, abbreviations, misspellings,</w:t>
      </w:r>
      <w:r w:rsidR="00D87CFC" w:rsidRPr="00657095">
        <w:rPr>
          <w:rFonts w:ascii="Times New Roman" w:hAnsi="Times New Roman" w:cs="Times New Roman"/>
          <w:color w:val="auto"/>
          <w:sz w:val="24"/>
          <w:szCs w:val="24"/>
        </w:rPr>
        <w:t xml:space="preserve"> and</w:t>
      </w:r>
      <w:r w:rsidRPr="00657095">
        <w:rPr>
          <w:rFonts w:ascii="Times New Roman" w:hAnsi="Times New Roman" w:cs="Times New Roman"/>
          <w:color w:val="auto"/>
          <w:sz w:val="24"/>
          <w:szCs w:val="24"/>
        </w:rPr>
        <w:t xml:space="preserve"> handling improper naming syntax</w:t>
      </w:r>
      <w:r w:rsidR="00D87CFC"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fldData xml:space="preserve">PEVuZE5vdGU+PENpdGU+PEF1dGhvcj5QYXR0ZXJzb248L0F1dGhvcj48WWVhcj4yMDE2PC9ZZWFy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==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PEVuZE5vdGU+PENpdGU+PEF1dGhvcj5QYXR0ZXJzb248L0F1dGhvcj48WWVhcj4yMDE2PC9ZZWFy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==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(Cranston et al. 2014; Patterson et al. 2016)</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w:t>
      </w:r>
      <w:r w:rsidR="00926BD7" w:rsidRPr="00657095">
        <w:rPr>
          <w:rFonts w:ascii="Times New Roman" w:hAnsi="Times New Roman" w:cs="Times New Roman"/>
          <w:color w:val="auto"/>
          <w:sz w:val="24"/>
          <w:szCs w:val="24"/>
        </w:rPr>
        <w:t xml:space="preserve">Moreover, homonyms can exist when a single taxonomic name belongs to multiple tips within the same taxonomy </w:t>
      </w:r>
      <w:r w:rsidR="00926BD7" w:rsidRPr="00657095">
        <w:rPr>
          <w:rFonts w:ascii="Times New Roman" w:hAnsi="Times New Roman" w:cs="Times New Roman"/>
          <w:color w:val="auto"/>
          <w:sz w:val="24"/>
          <w:szCs w:val="24"/>
        </w:rPr>
        <w:fldChar w:fldCharType="begin"/>
      </w:r>
      <w:r w:rsidR="00926BD7" w:rsidRPr="00657095">
        <w:rPr>
          <w:rFonts w:ascii="Times New Roman" w:hAnsi="Times New Roman" w:cs="Times New Roman"/>
          <w:color w:val="auto"/>
          <w:sz w:val="24"/>
          <w:szCs w:val="24"/>
        </w:rPr>
        <w:instrText xml:space="preserve"> ADDIN EN.CITE &lt;EndNote&gt;&lt;Cite&gt;&lt;Author&gt;Rees&lt;/Author&gt;&lt;Year&gt;2017&lt;/Year&gt;&lt;RecNum&gt;320&lt;/RecNum&gt;&lt;DisplayText&gt;(Rees and Cranston 2017)&lt;/DisplayText&gt;&lt;record&gt;&lt;rec-number&gt;320&lt;/rec-number&gt;&lt;foreign-keys&gt;&lt;key app="EN" db-id="eazevtzdfsxexlefx585rxt5rzp59xetp5xs" timestamp="1497300909"&gt;320&lt;/key&gt;&lt;/foreign-keys&gt;&lt;ref-type name="Journal Article"&gt;17&lt;/ref-type&gt;&lt;contributors&gt;&lt;authors&gt;&lt;author&gt;Rees, Jonathan&lt;/author&gt;&lt;author&gt;Cranston, Karen&lt;/author&gt;&lt;/authors&gt;&lt;/contributors&gt;&lt;titles&gt;&lt;title&gt;Automated assembly of a reference taxonomy for phylogenetic data synthesis&lt;/title&gt;&lt;secondary-title&gt;Biodiversity Data Journal&lt;/secondary-title&gt;&lt;/titles&gt;&lt;periodical&gt;&lt;full-title&gt;Biodiversity Data Journal&lt;/full-title&gt;&lt;abbr-1&gt;Biodivers. Data J.&lt;/abbr-1&gt;&lt;/periodical&gt;&lt;pages&gt;e12581&lt;/pages&gt;&lt;volume&gt;5&lt;/volume&gt;&lt;dates&gt;&lt;year&gt;2017&lt;/year&gt;&lt;/dates&gt;&lt;publisher&gt;Pensoft Publishers&lt;/publisher&gt;&lt;isbn&gt;1314-2836&amp;#xD;1314-2828&lt;/isbn&gt;&lt;work-type&gt;10.3897/BDJ.5.e12581&lt;/work-type&gt;&lt;urls&gt;&lt;related-urls&gt;&lt;url&gt;https://doi.org/10.3897/BDJ.5.e12581&lt;/url&gt;&lt;/related-urls&gt;&lt;/urls&gt;&lt;/record&gt;&lt;/Cite&gt;&lt;/EndNote&gt;</w:instrText>
      </w:r>
      <w:r w:rsidR="00926BD7" w:rsidRPr="00657095">
        <w:rPr>
          <w:rFonts w:ascii="Times New Roman" w:hAnsi="Times New Roman" w:cs="Times New Roman"/>
          <w:color w:val="auto"/>
          <w:sz w:val="24"/>
          <w:szCs w:val="24"/>
        </w:rPr>
        <w:fldChar w:fldCharType="separate"/>
      </w:r>
      <w:r w:rsidR="00926BD7" w:rsidRPr="00657095">
        <w:rPr>
          <w:rFonts w:ascii="Times New Roman" w:hAnsi="Times New Roman" w:cs="Times New Roman"/>
          <w:noProof/>
          <w:color w:val="auto"/>
          <w:sz w:val="24"/>
          <w:szCs w:val="24"/>
        </w:rPr>
        <w:t>(Rees and Cranston 2017)</w:t>
      </w:r>
      <w:r w:rsidR="00926BD7" w:rsidRPr="00657095">
        <w:rPr>
          <w:rFonts w:ascii="Times New Roman" w:hAnsi="Times New Roman" w:cs="Times New Roman"/>
          <w:color w:val="auto"/>
          <w:sz w:val="24"/>
          <w:szCs w:val="24"/>
        </w:rPr>
        <w:fldChar w:fldCharType="end"/>
      </w:r>
      <w:r w:rsidR="00926BD7"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Available solutions include using online servers that perform name resolution</w:t>
      </w:r>
      <w:r w:rsidR="00926BD7"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such as Taxonomic Name Resolution Service (TNRS), which act as scientific name repositories that aggregate data from different sources </w:t>
      </w:r>
      <w:r w:rsidRPr="00657095">
        <w:rPr>
          <w:rFonts w:ascii="Times New Roman" w:hAnsi="Times New Roman" w:cs="Times New Roman"/>
          <w:color w:val="auto"/>
          <w:sz w:val="24"/>
          <w:szCs w:val="24"/>
        </w:rPr>
        <w:fldChar w:fldCharType="begin"/>
      </w:r>
      <w:r w:rsidR="00521A8C" w:rsidRPr="00657095">
        <w:rPr>
          <w:rFonts w:ascii="Times New Roman" w:hAnsi="Times New Roman" w:cs="Times New Roman"/>
          <w:color w:val="auto"/>
          <w:sz w:val="24"/>
          <w:szCs w:val="24"/>
        </w:rPr>
        <w:instrText xml:space="preserve"> ADDIN EN.CITE &lt;EndNote&gt;&lt;Cite&gt;&lt;Author&gt;Boyle&lt;/Author&gt;&lt;Year&gt;2013&lt;/Year&gt;&lt;RecNum&gt;205&lt;/RecNum&gt;&lt;DisplayText&gt;(Boyle et al. 2013)&lt;/DisplayText&gt;&lt;record&gt;&lt;rec-number&gt;205&lt;/rec-number&gt;&lt;foreign-keys&gt;&lt;key app="EN" db-id="eazevtzdfsxexlefx585rxt5rzp59xetp5xs" timestamp="1482267236"&gt;205&lt;/key&gt;&lt;/foreign-keys&gt;&lt;ref-type name="Journal Article"&gt;17&lt;/ref-type&gt;&lt;contributors&gt;&lt;authors&gt;&lt;author&gt;Boyle, Brad&lt;/author&gt;&lt;author&gt;Hopkins, Nicole&lt;/author&gt;&lt;author&gt;Lu, Zhenyuan&lt;/author&gt;&lt;author&gt;Raygoza Garay, Juan Antonio&lt;/author&gt;&lt;author&gt;Mozzherin, Dmitry&lt;/author&gt;&lt;author&gt;Rees, Tony&lt;/author&gt;&lt;author&gt;Matasci, Naim&lt;/author&gt;&lt;author&gt;Narro, Martha L.&lt;/author&gt;&lt;author&gt;Piel, William H.&lt;/author&gt;&lt;author&gt;Mckay, Sheldon J.&lt;/author&gt;&lt;author&gt;Lowry, Sonya&lt;/author&gt;&lt;author&gt;Freeland, Chris&lt;/author&gt;&lt;author&gt;Peet, Robert K.&lt;/author&gt;&lt;author&gt;Enquist, Brian J.&lt;/author&gt;&lt;/authors&gt;&lt;/contributors&gt;&lt;titles&gt;&lt;title&gt;The taxonomic name resolution service: an online tool for automated standardization of plant names&lt;/title&gt;&lt;secondary-title&gt;BMC Bioinformatics&lt;/secondary-title&gt;&lt;/titles&gt;&lt;periodical&gt;&lt;full-title&gt;BMC Bioinformatics&lt;/full-title&gt;&lt;abbr-1&gt;BMC Bioinformatics&lt;/abbr-1&gt;&lt;/periodical&gt;&lt;pages&gt;16&lt;/pages&gt;&lt;volume&gt;14&lt;/volume&gt;&lt;number&gt;1&lt;/number&gt;&lt;dates&gt;&lt;year&gt;2013&lt;/year&gt;&lt;/dates&gt;&lt;isbn&gt;1471-2105&lt;/isbn&gt;&lt;label&gt;Boyle2013&lt;/label&gt;&lt;work-type&gt;journal article&lt;/work-type&gt;&lt;urls&gt;&lt;related-urls&gt;&lt;url&gt;http://dx.doi.org/10.1186/1471-2105-14-16&lt;/url&gt;&lt;url&gt;http://download.springer.com/static/pdf/351/art%253A10.1186%252F1471-2105-14-16.pdf?originUrl=http%3A%2F%2Fbmcbioinformatics.biomedcentral.com%2Farticle%2F10.1186%2F1471-2105-14-16&amp;amp;token2=exp=1482267632~acl=%2Fstatic%2Fpdf%2F351%2Fart%25253A10.1186%25252F1471-2105-14-16.pdf*~hmac=eb4550f07de3c56f7233eb84538729ebc0227f55981a8356add3c0438ff63d3a&lt;/url&gt;&lt;/related-urls&gt;&lt;/urls&gt;&lt;electronic-resource-num&gt;10.1186/1471-2105-14-16&lt;/electronic-resource-num&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(Boyle et al. 2013)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and </w:t>
      </w:r>
      <w:r w:rsidR="00926BD7" w:rsidRPr="00657095">
        <w:rPr>
          <w:rFonts w:ascii="Times New Roman" w:hAnsi="Times New Roman" w:cs="Times New Roman"/>
          <w:color w:val="auto"/>
          <w:sz w:val="24"/>
          <w:szCs w:val="24"/>
        </w:rPr>
        <w:t xml:space="preserve">the </w:t>
      </w:r>
      <w:r w:rsidRPr="00657095">
        <w:rPr>
          <w:rFonts w:ascii="Times New Roman" w:hAnsi="Times New Roman" w:cs="Times New Roman"/>
          <w:color w:val="auto"/>
          <w:sz w:val="24"/>
          <w:szCs w:val="24"/>
        </w:rPr>
        <w:t>use of software like the toolkit distributed by Global Names Architecture (GNA</w:t>
      </w:r>
      <w:r w:rsidR="0077647A"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&lt;EndNote&gt;&lt;Cite&gt;&lt;Author&gt;Patterson&lt;/Author&gt;&lt;Year&gt;2016&lt;/Year&gt;&lt;RecNum&gt;282&lt;/RecNum&gt;&lt;DisplayText&gt;(Patterson et al. 2016)&lt;/DisplayText&gt;&lt;record&gt;&lt;rec-number&gt;282&lt;/rec-number&gt;&lt;foreign-keys&gt;&lt;key app="EN" db-id="eazevtzdfsxexlefx585rxt5rzp59xetp5xs" timestamp="1482267310"&gt;282&lt;/key&gt;&lt;/foreign-keys&gt;&lt;ref-type name="Journal Article"&gt;17&lt;/ref-type&gt;&lt;contributors&gt;&lt;authors&gt;&lt;author&gt;Patterson, David J.&lt;/author&gt;&lt;author&gt;Mozzherin, Dmitry&lt;/author&gt;&lt;author&gt;Shorthouse, David&lt;/author&gt;&lt;author&gt;Thessen, Anne&lt;/author&gt;&lt;/authors&gt;&lt;/contributors&gt;&lt;titles&gt;&lt;title&gt;Challenges with using names to link digital biodiversity information&lt;/title&gt;&lt;secondary-title&gt;Biodiversity Data Journal&lt;/secondary-title&gt;&lt;/titles&gt;&lt;periodical&gt;&lt;full-title&gt;Biodiversity Data Journal&lt;/full-title&gt;&lt;abbr-1&gt;Biodivers. Data J.&lt;/abbr-1&gt;&lt;/periodical&gt;&lt;pages&gt;e8080&lt;/pages&gt;&lt;volume&gt;4&lt;/volume&gt;&lt;dates&gt;&lt;year&gt;2016&lt;/year&gt;&lt;pub-dates&gt;&lt;date&gt;25/05/2016&lt;/date&gt;&lt;/pub-dates&gt;&lt;/dates&gt;&lt;publisher&gt;Pensoft Publishers&lt;/publisher&gt;&lt;isbn&gt;1314-2836&amp;#xD;1314-2828&lt;/isbn&gt;&lt;urls&gt;&lt;related-urls&gt;&lt;url&gt;https://doi.org/10.3897/BDJ.4.e8080&lt;/url&gt;&lt;url&gt;http://bdj.pensoft.net/articles.php?id=8080&lt;/url&gt;&lt;/related-urls&gt;&lt;/urls&gt;&lt;electronic-resource-num&gt;10.3897/BDJ.4.e8080&lt;/electronic-resource-num&gt;&lt;/record&gt;&lt;/Cite&gt;&lt;/EndNote&gt;</w:instrText>
      </w:r>
      <w:r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Patterson et al. 2016)</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w:t>
      </w:r>
      <w:r w:rsidR="00926BD7" w:rsidRPr="00657095">
        <w:rPr>
          <w:rFonts w:ascii="Times New Roman" w:hAnsi="Times New Roman" w:cs="Times New Roman"/>
          <w:color w:val="auto"/>
          <w:sz w:val="24"/>
          <w:szCs w:val="24"/>
        </w:rPr>
        <w:t xml:space="preserve">The Open Tree integrates multiple source taxonomies to build the Open Tree taxonomy, and names are matched from individual taxonomic sources to identify the correct taxonomic name </w:t>
      </w:r>
      <w:r w:rsidR="00926BD7" w:rsidRPr="00657095">
        <w:rPr>
          <w:rFonts w:ascii="Times New Roman" w:hAnsi="Times New Roman" w:cs="Times New Roman"/>
          <w:color w:val="auto"/>
          <w:sz w:val="24"/>
          <w:szCs w:val="24"/>
        </w:rPr>
        <w:fldChar w:fldCharType="begin">
          <w:fldData xml:space="preserve">PEVuZE5vdGU+PENpdGU+PEF1dGhvcj5SZWRlbGluZ3M8L0F1dGhvcj48WWVhcj4yMDE3PC9ZZWFy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</w:fldData>
        </w:fldChar>
      </w:r>
      <w:r w:rsidR="00926BD7" w:rsidRPr="00657095">
        <w:rPr>
          <w:rFonts w:ascii="Times New Roman" w:hAnsi="Times New Roman" w:cs="Times New Roman"/>
          <w:color w:val="auto"/>
          <w:sz w:val="24"/>
          <w:szCs w:val="24"/>
        </w:rPr>
        <w:instrText xml:space="preserve"> ADDIN EN.CITE </w:instrText>
      </w:r>
      <w:r w:rsidR="00926BD7" w:rsidRPr="00657095">
        <w:rPr>
          <w:rFonts w:ascii="Times New Roman" w:hAnsi="Times New Roman" w:cs="Times New Roman"/>
          <w:color w:val="auto"/>
          <w:sz w:val="24"/>
          <w:szCs w:val="24"/>
        </w:rPr>
        <w:fldChar w:fldCharType="begin">
          <w:fldData xml:space="preserve">PEVuZE5vdGU+PENpdGU+PEF1dGhvcj5SZWRlbGluZ3M8L0F1dGhvcj48WWVhcj4yMDE3PC9ZZWFy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</w:fldData>
        </w:fldChar>
      </w:r>
      <w:r w:rsidR="00926BD7" w:rsidRPr="00657095">
        <w:rPr>
          <w:rFonts w:ascii="Times New Roman" w:hAnsi="Times New Roman" w:cs="Times New Roman"/>
          <w:color w:val="auto"/>
          <w:sz w:val="24"/>
          <w:szCs w:val="24"/>
        </w:rPr>
        <w:instrText xml:space="preserve"> ADDIN EN.CITE.DATA </w:instrText>
      </w:r>
      <w:r w:rsidR="00926BD7" w:rsidRPr="00657095">
        <w:rPr>
          <w:rFonts w:ascii="Times New Roman" w:hAnsi="Times New Roman" w:cs="Times New Roman"/>
          <w:color w:val="auto"/>
          <w:sz w:val="24"/>
          <w:szCs w:val="24"/>
        </w:rPr>
      </w:r>
      <w:r w:rsidR="00926BD7" w:rsidRPr="00657095">
        <w:rPr>
          <w:rFonts w:ascii="Times New Roman" w:hAnsi="Times New Roman" w:cs="Times New Roman"/>
          <w:color w:val="auto"/>
          <w:sz w:val="24"/>
          <w:szCs w:val="24"/>
        </w:rPr>
        <w:fldChar w:fldCharType="end"/>
      </w:r>
      <w:r w:rsidR="00926BD7" w:rsidRPr="00657095">
        <w:rPr>
          <w:rFonts w:ascii="Times New Roman" w:hAnsi="Times New Roman" w:cs="Times New Roman"/>
          <w:color w:val="auto"/>
          <w:sz w:val="24"/>
          <w:szCs w:val="24"/>
        </w:rPr>
      </w:r>
      <w:r w:rsidR="00926BD7" w:rsidRPr="00657095">
        <w:rPr>
          <w:rFonts w:ascii="Times New Roman" w:hAnsi="Times New Roman" w:cs="Times New Roman"/>
          <w:color w:val="auto"/>
          <w:sz w:val="24"/>
          <w:szCs w:val="24"/>
        </w:rPr>
        <w:fldChar w:fldCharType="separate"/>
      </w:r>
      <w:r w:rsidR="00926BD7" w:rsidRPr="00657095">
        <w:rPr>
          <w:rFonts w:ascii="Times New Roman" w:hAnsi="Times New Roman" w:cs="Times New Roman"/>
          <w:noProof/>
          <w:color w:val="auto"/>
          <w:sz w:val="24"/>
          <w:szCs w:val="24"/>
        </w:rPr>
        <w:t>(Redelings and Holder 2017; Rees and Cranston 2017)</w:t>
      </w:r>
      <w:r w:rsidR="00926BD7" w:rsidRPr="00657095">
        <w:rPr>
          <w:rFonts w:ascii="Times New Roman" w:hAnsi="Times New Roman" w:cs="Times New Roman"/>
          <w:color w:val="auto"/>
          <w:sz w:val="24"/>
          <w:szCs w:val="24"/>
        </w:rPr>
        <w:fldChar w:fldCharType="end"/>
      </w:r>
      <w:r w:rsidR="00926BD7"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 xml:space="preserve">However, these solutions do not support </w:t>
      </w:r>
      <w:r w:rsidR="0090256A" w:rsidRPr="00657095">
        <w:rPr>
          <w:rFonts w:ascii="Times New Roman" w:hAnsi="Times New Roman" w:cs="Times New Roman"/>
          <w:color w:val="auto"/>
          <w:sz w:val="24"/>
          <w:szCs w:val="24"/>
        </w:rPr>
        <w:t xml:space="preserve">the </w:t>
      </w:r>
      <w:r w:rsidRPr="00657095">
        <w:rPr>
          <w:rFonts w:ascii="Times New Roman" w:hAnsi="Times New Roman" w:cs="Times New Roman"/>
          <w:color w:val="auto"/>
          <w:sz w:val="24"/>
          <w:szCs w:val="24"/>
        </w:rPr>
        <w:t xml:space="preserve">VTO, which thus required us to develop </w:t>
      </w:r>
      <w:r w:rsidR="00926BD7" w:rsidRPr="00657095">
        <w:rPr>
          <w:rFonts w:ascii="Times New Roman" w:hAnsi="Times New Roman" w:cs="Times New Roman"/>
          <w:color w:val="auto"/>
          <w:sz w:val="24"/>
          <w:szCs w:val="24"/>
        </w:rPr>
        <w:t xml:space="preserve">another </w:t>
      </w:r>
      <w:r w:rsidRPr="00657095">
        <w:rPr>
          <w:rFonts w:ascii="Times New Roman" w:hAnsi="Times New Roman" w:cs="Times New Roman"/>
          <w:color w:val="auto"/>
          <w:sz w:val="24"/>
          <w:szCs w:val="24"/>
        </w:rPr>
        <w:t xml:space="preserve">method for efficient reconciliation. Taxonomy ID can be used as an alternative for taxon name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&lt;EndNote&gt;&lt;Cite&gt;&lt;Author&gt;Thomson&lt;/Author&gt;&lt;Year&gt;2010&lt;/Year&gt;&lt;RecNum&gt;281&lt;/RecNum&gt;&lt;DisplayText&gt;(Thomson and Shaffer 2010)&lt;/DisplayText&gt;&lt;record&gt;&lt;rec-number&gt;281&lt;/rec-number&gt;&lt;foreign-keys&gt;&lt;key app="EN" db-id="eazevtzdfsxexlefx585rxt5rzp59xetp5xs" timestamp="1482267274"&gt;281&lt;/key&gt;&lt;/foreign-keys&gt;&lt;ref-type name="Journal Article"&gt;17&lt;/ref-type&gt;&lt;contributors&gt;&lt;authors&gt;&lt;author&gt;Thomson, Robert C.&lt;/author&gt;&lt;author&gt;Shaffer, H. Bradley&lt;/author&gt;&lt;/authors&gt;&lt;/contributors&gt;&lt;titles&gt;&lt;title&gt;Sparse supermatrices for phylogenetic inference: taxonomy, alignment, rogue taxa, and the phylogeny of living turtles&lt;/title&gt;&lt;secondary-title&gt;Systematic Biology&lt;/secondary-title&gt;&lt;/titles&gt;&lt;periodical&gt;&lt;full-title&gt;Systematic Biology&lt;/full-title&gt;&lt;abbr-1&gt;Syst. Biol.&lt;/abbr-1&gt;&lt;/periodical&gt;&lt;pages&gt;42-58&lt;/pages&gt;&lt;volume&gt;59&lt;/volume&gt;&lt;number&gt;1&lt;/number&gt;&lt;dates&gt;&lt;year&gt;2010&lt;/year&gt;&lt;pub-dates&gt;&lt;date&gt;January 1, 2010&lt;/date&gt;&lt;/pub-dates&gt;&lt;/dates&gt;&lt;urls&gt;&lt;related-urls&gt;&lt;url&gt;http://sysbio.oxfordjournals.org/content/59/1/42.abstract&lt;/url&gt;&lt;url&gt;http://sysbio.oxfordjournals.org/content/59/1/42.full.pdf&lt;/url&gt;&lt;/related-urls&gt;&lt;/urls&gt;&lt;electronic-resource-num&gt;10.1093/sysbio/syp075&lt;/electronic-resource-num&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(Thomson and Shaffer 2010)</w:t>
      </w:r>
      <w:r w:rsidRPr="00657095">
        <w:rPr>
          <w:rFonts w:ascii="Times New Roman" w:hAnsi="Times New Roman" w:cs="Times New Roman"/>
          <w:color w:val="auto"/>
          <w:sz w:val="24"/>
          <w:szCs w:val="24"/>
        </w:rPr>
        <w:fldChar w:fldCharType="end"/>
      </w:r>
      <w:r w:rsidR="00926BD7" w:rsidRPr="00657095">
        <w:rPr>
          <w:rFonts w:ascii="Times New Roman" w:hAnsi="Times New Roman" w:cs="Times New Roman"/>
          <w:color w:val="auto"/>
          <w:sz w:val="24"/>
          <w:szCs w:val="24"/>
        </w:rPr>
        <w:t>. However</w:t>
      </w:r>
      <w:r w:rsidRPr="00657095">
        <w:rPr>
          <w:rFonts w:ascii="Times New Roman" w:hAnsi="Times New Roman" w:cs="Times New Roman"/>
          <w:color w:val="auto"/>
          <w:sz w:val="24"/>
          <w:szCs w:val="24"/>
        </w:rPr>
        <w:t xml:space="preserve">, depending </w:t>
      </w:r>
      <w:r w:rsidR="004B75D2" w:rsidRPr="00657095">
        <w:rPr>
          <w:rFonts w:ascii="Times New Roman" w:hAnsi="Times New Roman" w:cs="Times New Roman"/>
          <w:color w:val="auto"/>
          <w:sz w:val="24"/>
          <w:szCs w:val="24"/>
        </w:rPr>
        <w:t xml:space="preserve">solely </w:t>
      </w:r>
      <w:r w:rsidRPr="00657095">
        <w:rPr>
          <w:rFonts w:ascii="Times New Roman" w:hAnsi="Times New Roman" w:cs="Times New Roman"/>
          <w:color w:val="auto"/>
          <w:sz w:val="24"/>
          <w:szCs w:val="24"/>
        </w:rPr>
        <w:t>on NCBI taxonomy IDs for reconciliation was inefficient</w:t>
      </w:r>
      <w:r w:rsidR="007A5BAD" w:rsidRPr="00657095">
        <w:rPr>
          <w:rFonts w:ascii="Times New Roman" w:hAnsi="Times New Roman" w:cs="Times New Roman"/>
          <w:color w:val="auto"/>
          <w:sz w:val="24"/>
          <w:szCs w:val="24"/>
        </w:rPr>
        <w:t xml:space="preserve"> because </w:t>
      </w:r>
      <w:r w:rsidR="003238AB" w:rsidRPr="00657095">
        <w:rPr>
          <w:rFonts w:ascii="Times New Roman" w:hAnsi="Times New Roman" w:cs="Times New Roman"/>
          <w:color w:val="auto"/>
          <w:sz w:val="24"/>
          <w:szCs w:val="24"/>
        </w:rPr>
        <w:t>a</w:t>
      </w:r>
      <w:r w:rsidRPr="00657095">
        <w:rPr>
          <w:rFonts w:ascii="Times New Roman" w:hAnsi="Times New Roman" w:cs="Times New Roman"/>
          <w:color w:val="auto"/>
          <w:sz w:val="24"/>
          <w:szCs w:val="24"/>
        </w:rPr>
        <w:t xml:space="preserve"> large </w:t>
      </w:r>
      <w:r w:rsidR="001E5327" w:rsidRPr="00657095">
        <w:rPr>
          <w:rFonts w:ascii="Times New Roman" w:hAnsi="Times New Roman" w:cs="Times New Roman"/>
          <w:color w:val="auto"/>
          <w:sz w:val="24"/>
          <w:szCs w:val="24"/>
        </w:rPr>
        <w:t>number</w:t>
      </w:r>
      <w:r w:rsidRPr="00657095">
        <w:rPr>
          <w:rFonts w:ascii="Times New Roman" w:hAnsi="Times New Roman" w:cs="Times New Roman"/>
          <w:color w:val="auto"/>
          <w:sz w:val="24"/>
          <w:szCs w:val="24"/>
        </w:rPr>
        <w:t xml:space="preserve"> of VTO taxa (9,522) in the propagated matrix did not have any reference to NCBI taxonomy IDs. Theref</w:t>
      </w:r>
      <w:r w:rsidR="000A602D" w:rsidRPr="00657095">
        <w:rPr>
          <w:rFonts w:ascii="Times New Roman" w:hAnsi="Times New Roman" w:cs="Times New Roman"/>
          <w:color w:val="auto"/>
          <w:sz w:val="24"/>
          <w:szCs w:val="24"/>
        </w:rPr>
        <w:t>ore, two reconciliation methods</w:t>
      </w:r>
      <w:r w:rsidR="000A602D" w:rsidRPr="00657095">
        <w:rPr>
          <w:rFonts w:ascii="Times New Roman" w:hAnsi="Times New Roman" w:cs="Times New Roman"/>
          <w:color w:val="FF0000"/>
          <w:sz w:val="24"/>
          <w:szCs w:val="24"/>
        </w:rPr>
        <w:t>—</w:t>
      </w:r>
      <w:r w:rsidRPr="00657095">
        <w:rPr>
          <w:rFonts w:ascii="Times New Roman" w:hAnsi="Times New Roman" w:cs="Times New Roman"/>
          <w:color w:val="auto"/>
          <w:sz w:val="24"/>
          <w:szCs w:val="24"/>
        </w:rPr>
        <w:t>based on t</w:t>
      </w:r>
      <w:r w:rsidR="000A602D" w:rsidRPr="00657095">
        <w:rPr>
          <w:rFonts w:ascii="Times New Roman" w:hAnsi="Times New Roman" w:cs="Times New Roman"/>
          <w:color w:val="auto"/>
          <w:sz w:val="24"/>
          <w:szCs w:val="24"/>
        </w:rPr>
        <w:t>axon name and NCBI taxonomy IDs—</w:t>
      </w:r>
      <w:r w:rsidRPr="00657095">
        <w:rPr>
          <w:rFonts w:ascii="Times New Roman" w:hAnsi="Times New Roman" w:cs="Times New Roman"/>
          <w:color w:val="auto"/>
          <w:sz w:val="24"/>
          <w:szCs w:val="24"/>
        </w:rPr>
        <w:t>were integrated</w:t>
      </w:r>
      <w:r w:rsidR="00235777" w:rsidRPr="00657095">
        <w:rPr>
          <w:rFonts w:ascii="Times New Roman" w:hAnsi="Times New Roman" w:cs="Times New Roman"/>
          <w:color w:val="auto"/>
          <w:sz w:val="24"/>
          <w:szCs w:val="24"/>
        </w:rPr>
        <w:t xml:space="preserve"> in this work</w:t>
      </w:r>
      <w:r w:rsidRPr="00657095">
        <w:rPr>
          <w:rFonts w:ascii="Times New Roman" w:hAnsi="Times New Roman" w:cs="Times New Roman"/>
          <w:color w:val="auto"/>
          <w:sz w:val="24"/>
          <w:szCs w:val="24"/>
        </w:rPr>
        <w:t>. Taxonomic reconciliation at large scale, however, remains a major challenge.</w:t>
      </w:r>
    </w:p>
    <w:p w14:paraId="790682AC" w14:textId="5077DBF8" w:rsidR="00EC61E6" w:rsidRPr="00657095" w:rsidRDefault="009A43F2" w:rsidP="00A41564">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A second</w:t>
      </w:r>
      <w:r w:rsidR="00C604B8" w:rsidRPr="00657095">
        <w:rPr>
          <w:rFonts w:ascii="Times New Roman" w:hAnsi="Times New Roman" w:cs="Times New Roman"/>
          <w:color w:val="auto"/>
          <w:sz w:val="24"/>
          <w:szCs w:val="24"/>
        </w:rPr>
        <w:t xml:space="preserve"> </w:t>
      </w:r>
      <w:r w:rsidR="000B06F3" w:rsidRPr="00657095">
        <w:rPr>
          <w:rFonts w:ascii="Times New Roman" w:hAnsi="Times New Roman" w:cs="Times New Roman"/>
          <w:color w:val="auto"/>
          <w:sz w:val="24"/>
          <w:szCs w:val="24"/>
        </w:rPr>
        <w:t xml:space="preserve">major technical </w:t>
      </w:r>
      <w:r w:rsidR="00C604B8" w:rsidRPr="00657095">
        <w:rPr>
          <w:rFonts w:ascii="Times New Roman" w:hAnsi="Times New Roman" w:cs="Times New Roman"/>
          <w:color w:val="auto"/>
          <w:sz w:val="24"/>
          <w:szCs w:val="24"/>
        </w:rPr>
        <w:t>challenge in this work</w:t>
      </w:r>
      <w:r w:rsidR="00C65B82" w:rsidRPr="00657095">
        <w:rPr>
          <w:rFonts w:ascii="Times New Roman" w:hAnsi="Times New Roman" w:cs="Times New Roman"/>
          <w:color w:val="auto"/>
          <w:sz w:val="24"/>
          <w:szCs w:val="24"/>
        </w:rPr>
        <w:t xml:space="preserve"> </w:t>
      </w:r>
      <w:r w:rsidR="000B06F3" w:rsidRPr="00657095">
        <w:rPr>
          <w:rFonts w:ascii="Times New Roman" w:hAnsi="Times New Roman" w:cs="Times New Roman"/>
          <w:color w:val="auto"/>
          <w:sz w:val="24"/>
          <w:szCs w:val="24"/>
        </w:rPr>
        <w:t>was</w:t>
      </w:r>
      <w:r w:rsidR="00C65B82" w:rsidRPr="00657095">
        <w:rPr>
          <w:rFonts w:ascii="Times New Roman" w:hAnsi="Times New Roman" w:cs="Times New Roman"/>
          <w:color w:val="auto"/>
          <w:sz w:val="24"/>
          <w:szCs w:val="24"/>
        </w:rPr>
        <w:t xml:space="preserve"> the lack of tools that support visualization </w:t>
      </w:r>
      <w:r w:rsidR="003D5D3D" w:rsidRPr="00657095">
        <w:rPr>
          <w:rFonts w:ascii="Times New Roman" w:hAnsi="Times New Roman" w:cs="Times New Roman"/>
          <w:color w:val="auto"/>
          <w:sz w:val="24"/>
          <w:szCs w:val="24"/>
        </w:rPr>
        <w:t xml:space="preserve">and manipulation </w:t>
      </w:r>
      <w:r w:rsidR="00C65B82" w:rsidRPr="00657095">
        <w:rPr>
          <w:rFonts w:ascii="Times New Roman" w:hAnsi="Times New Roman" w:cs="Times New Roman"/>
          <w:color w:val="auto"/>
          <w:sz w:val="24"/>
          <w:szCs w:val="24"/>
        </w:rPr>
        <w:t xml:space="preserve">of trees at this </w:t>
      </w:r>
      <w:r w:rsidR="00C604B8" w:rsidRPr="00657095">
        <w:rPr>
          <w:rFonts w:ascii="Times New Roman" w:hAnsi="Times New Roman" w:cs="Times New Roman"/>
          <w:color w:val="auto"/>
          <w:sz w:val="24"/>
          <w:szCs w:val="24"/>
        </w:rPr>
        <w:t xml:space="preserve">large </w:t>
      </w:r>
      <w:r w:rsidR="00C65B82" w:rsidRPr="00657095">
        <w:rPr>
          <w:rFonts w:ascii="Times New Roman" w:hAnsi="Times New Roman" w:cs="Times New Roman"/>
          <w:color w:val="auto"/>
          <w:sz w:val="24"/>
          <w:szCs w:val="24"/>
        </w:rPr>
        <w:t>scale. Branch navigation</w:t>
      </w:r>
      <w:r w:rsidR="000B06F3" w:rsidRPr="00657095">
        <w:rPr>
          <w:rFonts w:ascii="Times New Roman" w:hAnsi="Times New Roman" w:cs="Times New Roman"/>
          <w:color w:val="auto"/>
          <w:sz w:val="24"/>
          <w:szCs w:val="24"/>
        </w:rPr>
        <w:t xml:space="preserve"> </w:t>
      </w:r>
      <w:r w:rsidR="00905391" w:rsidRPr="00657095">
        <w:rPr>
          <w:rFonts w:ascii="Times New Roman" w:hAnsi="Times New Roman" w:cs="Times New Roman"/>
          <w:color w:val="auto"/>
          <w:sz w:val="24"/>
          <w:szCs w:val="24"/>
        </w:rPr>
        <w:t xml:space="preserve">on large-scale phylogenies </w:t>
      </w:r>
      <w:r w:rsidR="006746AE" w:rsidRPr="00657095">
        <w:rPr>
          <w:rFonts w:ascii="Times New Roman" w:hAnsi="Times New Roman" w:cs="Times New Roman"/>
          <w:color w:val="auto"/>
          <w:sz w:val="24"/>
          <w:szCs w:val="24"/>
        </w:rPr>
        <w:t xml:space="preserve">is </w:t>
      </w:r>
      <w:r w:rsidR="00C65B82" w:rsidRPr="00657095">
        <w:rPr>
          <w:rFonts w:ascii="Times New Roman" w:hAnsi="Times New Roman" w:cs="Times New Roman"/>
          <w:color w:val="auto"/>
          <w:sz w:val="24"/>
          <w:szCs w:val="24"/>
        </w:rPr>
        <w:t>cumbersome</w:t>
      </w:r>
      <w:r w:rsidR="003D5D3D" w:rsidRPr="00657095">
        <w:rPr>
          <w:rFonts w:ascii="Times New Roman" w:hAnsi="Times New Roman" w:cs="Times New Roman"/>
          <w:color w:val="auto"/>
          <w:sz w:val="24"/>
          <w:szCs w:val="24"/>
        </w:rPr>
        <w:t>,</w:t>
      </w:r>
      <w:r w:rsidR="00C65B82" w:rsidRPr="00657095">
        <w:rPr>
          <w:rFonts w:ascii="Times New Roman" w:hAnsi="Times New Roman" w:cs="Times New Roman"/>
          <w:color w:val="auto"/>
          <w:sz w:val="24"/>
          <w:szCs w:val="24"/>
        </w:rPr>
        <w:t xml:space="preserve"> and manual efforts </w:t>
      </w:r>
      <w:r w:rsidR="009C6931" w:rsidRPr="00657095">
        <w:rPr>
          <w:rFonts w:ascii="Times New Roman" w:hAnsi="Times New Roman" w:cs="Times New Roman"/>
          <w:color w:val="auto"/>
          <w:sz w:val="24"/>
          <w:szCs w:val="24"/>
        </w:rPr>
        <w:t xml:space="preserve">to investigate state changes along branches </w:t>
      </w:r>
      <w:r w:rsidR="00C65B82" w:rsidRPr="00657095">
        <w:rPr>
          <w:rFonts w:ascii="Times New Roman" w:hAnsi="Times New Roman" w:cs="Times New Roman"/>
          <w:color w:val="auto"/>
          <w:sz w:val="24"/>
          <w:szCs w:val="24"/>
        </w:rPr>
        <w:t xml:space="preserve">are </w:t>
      </w:r>
      <w:r w:rsidR="00905391" w:rsidRPr="00657095">
        <w:rPr>
          <w:rFonts w:ascii="Times New Roman" w:hAnsi="Times New Roman" w:cs="Times New Roman"/>
          <w:color w:val="auto"/>
          <w:sz w:val="24"/>
          <w:szCs w:val="24"/>
        </w:rPr>
        <w:t>difficult</w:t>
      </w:r>
      <w:r w:rsidR="00C65B82" w:rsidRPr="00657095">
        <w:rPr>
          <w:rFonts w:ascii="Times New Roman" w:hAnsi="Times New Roman" w:cs="Times New Roman"/>
          <w:color w:val="auto"/>
          <w:sz w:val="24"/>
          <w:szCs w:val="24"/>
        </w:rPr>
        <w:t xml:space="preserve">. </w:t>
      </w:r>
      <w:r w:rsidR="0080701B" w:rsidRPr="00657095">
        <w:rPr>
          <w:rFonts w:ascii="Times New Roman" w:hAnsi="Times New Roman" w:cs="Times New Roman"/>
          <w:color w:val="auto"/>
          <w:sz w:val="24"/>
          <w:szCs w:val="24"/>
        </w:rPr>
        <w:t>The next generation of</w:t>
      </w:r>
      <w:r w:rsidR="000079C7" w:rsidRPr="00657095">
        <w:rPr>
          <w:rFonts w:ascii="Times New Roman" w:hAnsi="Times New Roman" w:cs="Times New Roman"/>
          <w:color w:val="auto"/>
          <w:sz w:val="24"/>
          <w:szCs w:val="24"/>
        </w:rPr>
        <w:t xml:space="preserve"> </w:t>
      </w:r>
      <w:r w:rsidR="00905391" w:rsidRPr="00657095">
        <w:rPr>
          <w:rFonts w:ascii="Times New Roman" w:hAnsi="Times New Roman" w:cs="Times New Roman"/>
          <w:color w:val="auto"/>
          <w:sz w:val="24"/>
          <w:szCs w:val="24"/>
        </w:rPr>
        <w:t xml:space="preserve">tools </w:t>
      </w:r>
      <w:r w:rsidR="0080701B" w:rsidRPr="00657095">
        <w:rPr>
          <w:rFonts w:ascii="Times New Roman" w:hAnsi="Times New Roman" w:cs="Times New Roman"/>
          <w:color w:val="auto"/>
          <w:sz w:val="24"/>
          <w:szCs w:val="24"/>
        </w:rPr>
        <w:t>must</w:t>
      </w:r>
      <w:r w:rsidR="00905391" w:rsidRPr="00657095">
        <w:rPr>
          <w:rFonts w:ascii="Times New Roman" w:hAnsi="Times New Roman" w:cs="Times New Roman"/>
          <w:color w:val="auto"/>
          <w:sz w:val="24"/>
          <w:szCs w:val="24"/>
        </w:rPr>
        <w:t xml:space="preserve"> </w:t>
      </w:r>
      <w:r w:rsidR="000079C7" w:rsidRPr="00657095">
        <w:rPr>
          <w:rFonts w:ascii="Times New Roman" w:hAnsi="Times New Roman" w:cs="Times New Roman"/>
          <w:color w:val="auto"/>
          <w:sz w:val="24"/>
          <w:szCs w:val="24"/>
        </w:rPr>
        <w:t>facilitate navigation</w:t>
      </w:r>
      <w:r w:rsidR="00DB4B2F" w:rsidRPr="00657095">
        <w:rPr>
          <w:rFonts w:ascii="Times New Roman" w:hAnsi="Times New Roman" w:cs="Times New Roman"/>
          <w:color w:val="auto"/>
          <w:sz w:val="24"/>
          <w:szCs w:val="24"/>
        </w:rPr>
        <w:t xml:space="preserve"> to specific nodes </w:t>
      </w:r>
      <w:r w:rsidR="00A14DF8" w:rsidRPr="00657095">
        <w:rPr>
          <w:rFonts w:ascii="Times New Roman" w:hAnsi="Times New Roman" w:cs="Times New Roman"/>
          <w:color w:val="auto"/>
          <w:sz w:val="24"/>
          <w:szCs w:val="24"/>
        </w:rPr>
        <w:t>and support more complex analyses</w:t>
      </w:r>
      <w:r w:rsidR="00FD3F0D" w:rsidRPr="00657095">
        <w:rPr>
          <w:rFonts w:ascii="Times New Roman" w:hAnsi="Times New Roman" w:cs="Times New Roman"/>
          <w:color w:val="auto"/>
          <w:sz w:val="24"/>
          <w:szCs w:val="24"/>
        </w:rPr>
        <w:t xml:space="preserve"> </w:t>
      </w:r>
      <w:r w:rsidR="00E3459D"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&lt;EndNote&gt;&lt;Cite&gt;&lt;Author&gt;Gruenstaeudl&lt;/Author&gt;&lt;Year&gt;2016&lt;/Year&gt;&lt;RecNum&gt;315&lt;/RecNum&gt;&lt;DisplayText&gt;(Gruenstaeudl 2016)&lt;/DisplayText&gt;&lt;record&gt;&lt;rec-number&gt;315&lt;/rec-number&gt;&lt;foreign-keys&gt;&lt;key app="EN" db-id="eazevtzdfsxexlefx585rxt5rzp59xetp5xs" timestamp="1484876290"&gt;315&lt;/key&gt;&lt;/foreign-keys&gt;&lt;ref-type name="Journal Article"&gt;17&lt;/ref-type&gt;&lt;contributors&gt;&lt;authors&gt;&lt;author&gt;Gruenstaeudl, Michael&lt;/author&gt;&lt;/authors&gt;&lt;/contributors&gt;&lt;titles&gt;&lt;title&gt;WARACS: wrappers to automate the reconstruction of ancestral character states&lt;/title&gt;&lt;secondary-title&gt;Applications in Plant Sciences&lt;/secondary-title&gt;&lt;/titles&gt;&lt;periodical&gt;&lt;full-title&gt;Applications in Plant Sciences&lt;/full-title&gt;&lt;abbr-1&gt;Appl. Plant Sci.&lt;/abbr-1&gt;&lt;/periodical&gt;&lt;pages&gt;1500120&lt;/pages&gt;&lt;volume&gt;4&lt;/volume&gt;&lt;number&gt;2&lt;/number&gt;&lt;dates&gt;&lt;year&gt;2016&lt;/year&gt;&lt;pub-dates&gt;&lt;date&gt;2016/02/01&lt;/date&gt;&lt;/pub-dates&gt;&lt;/dates&gt;&lt;publisher&gt;Botanical Society of America&lt;/publisher&gt;&lt;urls&gt;&lt;related-urls&gt;&lt;url&gt;http://dx.doi.org/10.3732/apps.1500120&lt;/url&gt;&lt;/related-urls&gt;&lt;/urls&gt;&lt;electronic-resource-num&gt;10.3732/apps.1500120&lt;/electronic-resource-num&gt;&lt;access-date&gt;2017/01/19&lt;/access-date&gt;&lt;/record&gt;&lt;/Cite&gt;&lt;/EndNote&gt;</w:instrText>
      </w:r>
      <w:r w:rsidR="00E3459D"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(Gruenstaeudl 2016)</w:t>
      </w:r>
      <w:r w:rsidR="00E3459D" w:rsidRPr="00657095">
        <w:rPr>
          <w:rFonts w:ascii="Times New Roman" w:hAnsi="Times New Roman" w:cs="Times New Roman"/>
          <w:color w:val="auto"/>
          <w:sz w:val="24"/>
          <w:szCs w:val="24"/>
        </w:rPr>
        <w:fldChar w:fldCharType="end"/>
      </w:r>
      <w:r w:rsidR="00861976" w:rsidRPr="00657095">
        <w:rPr>
          <w:rFonts w:ascii="Times New Roman" w:hAnsi="Times New Roman" w:cs="Times New Roman"/>
          <w:color w:val="auto"/>
          <w:sz w:val="24"/>
          <w:szCs w:val="24"/>
        </w:rPr>
        <w:t>.</w:t>
      </w:r>
    </w:p>
    <w:p w14:paraId="1E35A40D" w14:textId="6ABE338C" w:rsidR="00A327F6" w:rsidRPr="00657095" w:rsidRDefault="004B75D2" w:rsidP="00A327F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Additional challenges include the substantial level of curation required to develop and maintain resources for phylogenetic trees and ontology-based trait data. </w:t>
      </w:r>
      <w:r w:rsidR="000B3398" w:rsidRPr="00657095">
        <w:rPr>
          <w:rFonts w:ascii="Times New Roman" w:hAnsi="Times New Roman" w:cs="Times New Roman"/>
          <w:color w:val="auto"/>
          <w:sz w:val="24"/>
          <w:szCs w:val="24"/>
        </w:rPr>
        <w:t xml:space="preserve">Curation of trait data is manual and time-consuming </w:t>
      </w:r>
      <w:r w:rsidR="000B3398" w:rsidRPr="00657095">
        <w:rPr>
          <w:rFonts w:ascii="Times New Roman" w:hAnsi="Times New Roman" w:cs="Times New Roman"/>
          <w:color w:val="auto"/>
          <w:sz w:val="24"/>
          <w:szCs w:val="24"/>
        </w:rPr>
        <w:fldChar w:fldCharType="begin"/>
      </w:r>
      <w:r w:rsidR="000B3398" w:rsidRPr="00657095">
        <w:rPr>
          <w:rFonts w:ascii="Times New Roman" w:hAnsi="Times New Roman" w:cs="Times New Roman"/>
          <w:color w:val="auto"/>
          <w:sz w:val="24"/>
          <w:szCs w:val="24"/>
        </w:rPr>
        <w:instrText xml:space="preserve"> ADDIN EN.CITE &lt;EndNote&gt;&lt;Cite&gt;&lt;Author&gt;Dahdul&lt;/Author&gt;&lt;Year&gt;2015&lt;/Year&gt;&lt;RecNum&gt;316&lt;/RecNum&gt;&lt;DisplayText&gt;(Dahdul et al. 2015)&lt;/DisplayText&gt;&lt;record&gt;&lt;rec-number&gt;316&lt;/rec-number&gt;&lt;foreign-keys&gt;&lt;key app="EN" db-id="eazevtzdfsxexlefx585rxt5rzp59xetp5xs" timestamp="1484876485"&gt;316&lt;/key&gt;&lt;/foreign-keys&gt;&lt;ref-type name="Journal Article"&gt;17&lt;/ref-type&gt;&lt;contributors&gt;&lt;authors&gt;&lt;author&gt;Dahdul, W. M.&lt;/author&gt;&lt;author&gt;Dececchi, T. A.&lt;/author&gt;&lt;author&gt;Ibrahim, Nizar&lt;/author&gt;&lt;author&gt;Lapp, Hilmar&lt;/author&gt;&lt;author&gt;Mabee, P. M.&lt;/author&gt;&lt;/authors&gt;&lt;/contributors&gt;&lt;titles&gt;&lt;title&gt;Moving the mountain: analysis of the effort required to transform comparative anatomy into computable anatomy&lt;/title&gt;&lt;secondary-title&gt;Database&lt;/secondary-title&gt;&lt;/titles&gt;&lt;periodical&gt;&lt;full-title&gt;Database&lt;/full-title&gt;&lt;abbr-1&gt;Database&lt;/abbr-1&gt;&lt;/periodical&gt;&lt;pages&gt;bav040-bav040&lt;/pages&gt;&lt;volume&gt;2015&lt;/volume&gt;&lt;dates&gt;&lt;year&gt;2015&lt;/year&gt;&lt;/dates&gt;&lt;urls&gt;&lt;related-urls&gt;&lt;url&gt;http://dx.doi.org/10.1093/database/bav040&lt;/url&gt;&lt;/related-urls&gt;&lt;/urls&gt;&lt;electronic-resource-num&gt;10.1093/database/bav040&lt;/electronic-resource-num&gt;&lt;/record&gt;&lt;/Cite&gt;&lt;/EndNote&gt;</w:instrText>
      </w:r>
      <w:r w:rsidR="000B3398" w:rsidRPr="00657095">
        <w:rPr>
          <w:rFonts w:ascii="Times New Roman" w:hAnsi="Times New Roman" w:cs="Times New Roman"/>
          <w:color w:val="auto"/>
          <w:sz w:val="24"/>
          <w:szCs w:val="24"/>
        </w:rPr>
        <w:fldChar w:fldCharType="separate"/>
      </w:r>
      <w:r w:rsidR="000B3398" w:rsidRPr="00657095">
        <w:rPr>
          <w:rFonts w:ascii="Times New Roman" w:hAnsi="Times New Roman" w:cs="Times New Roman"/>
          <w:noProof/>
          <w:color w:val="auto"/>
          <w:sz w:val="24"/>
          <w:szCs w:val="24"/>
        </w:rPr>
        <w:t>(Dahdul et al. 2015)</w:t>
      </w:r>
      <w:r w:rsidR="000B3398" w:rsidRPr="00657095">
        <w:rPr>
          <w:rFonts w:ascii="Times New Roman" w:hAnsi="Times New Roman" w:cs="Times New Roman"/>
          <w:color w:val="auto"/>
          <w:sz w:val="24"/>
          <w:szCs w:val="24"/>
        </w:rPr>
        <w:fldChar w:fldCharType="end"/>
      </w:r>
      <w:r w:rsidR="008466B3" w:rsidRPr="00657095">
        <w:rPr>
          <w:rFonts w:ascii="Times New Roman" w:hAnsi="Times New Roman" w:cs="Times New Roman"/>
          <w:color w:val="auto"/>
          <w:sz w:val="24"/>
          <w:szCs w:val="24"/>
        </w:rPr>
        <w:t xml:space="preserve">, </w:t>
      </w:r>
      <w:r w:rsidR="0012314A" w:rsidRPr="00657095">
        <w:rPr>
          <w:rFonts w:ascii="Times New Roman" w:hAnsi="Times New Roman" w:cs="Times New Roman"/>
          <w:color w:val="auto"/>
          <w:sz w:val="24"/>
          <w:szCs w:val="24"/>
        </w:rPr>
        <w:t xml:space="preserve">as is the curation of phylogenies for Open Tree. </w:t>
      </w:r>
      <w:r w:rsidR="00A327F6" w:rsidRPr="00657095">
        <w:rPr>
          <w:rFonts w:ascii="Times New Roman" w:hAnsi="Times New Roman" w:cs="Times New Roman"/>
          <w:color w:val="auto"/>
          <w:sz w:val="24"/>
          <w:szCs w:val="24"/>
        </w:rPr>
        <w:t>The addition of new natural language processing (NLP) machine-learning curation methods is critical. The approach here clearly demonstrates the value of integrating these data, and it highlights the need for automated tools.</w:t>
      </w:r>
    </w:p>
    <w:p w14:paraId="0AE33A0D" w14:textId="79FC202E" w:rsidR="00A327F6" w:rsidRPr="00657095" w:rsidRDefault="008466B3" w:rsidP="00A327F6">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Finally, the</w:t>
      </w:r>
      <w:r w:rsidR="00A327F6" w:rsidRPr="00657095">
        <w:rPr>
          <w:rFonts w:ascii="Times New Roman" w:hAnsi="Times New Roman" w:cs="Times New Roman"/>
          <w:color w:val="auto"/>
          <w:sz w:val="24"/>
          <w:szCs w:val="24"/>
        </w:rPr>
        <w:t xml:space="preserve"> methods and pipeline demonstrated here to integrate a large-scale morphological supermatrix from the Phenoscape KB with a Teleostei species-level tree from the Open Tree of Life are curre</w:t>
      </w:r>
      <w:r w:rsidR="00074C03" w:rsidRPr="00657095">
        <w:rPr>
          <w:rFonts w:ascii="Times New Roman" w:hAnsi="Times New Roman" w:cs="Times New Roman"/>
          <w:color w:val="auto"/>
          <w:sz w:val="24"/>
          <w:szCs w:val="24"/>
        </w:rPr>
        <w:t>ntly limited in generalizability</w:t>
      </w:r>
      <w:r w:rsidR="00A327F6" w:rsidRPr="00657095">
        <w:rPr>
          <w:rFonts w:ascii="Times New Roman" w:hAnsi="Times New Roman" w:cs="Times New Roman"/>
          <w:color w:val="auto"/>
          <w:sz w:val="24"/>
          <w:szCs w:val="24"/>
        </w:rPr>
        <w:t xml:space="preserve">. Currently the pipeline functions for a matrix that includes only the pectoral and pelvic fins, though the methods and algorithms in the code can be adapted for other characters. A future goal of this work is to develop a more generic pipeline to integrate any large-scale morphological dataset coming from the Phenoscape KB with any large-scale phylogeny. </w:t>
      </w:r>
    </w:p>
    <w:p w14:paraId="2A5B73BF" w14:textId="77777777" w:rsidR="004B75D2" w:rsidRPr="00657095" w:rsidRDefault="004B75D2" w:rsidP="00A327F6">
      <w:pPr>
        <w:pStyle w:val="Normal1"/>
        <w:spacing w:after="0" w:line="480" w:lineRule="auto"/>
        <w:ind w:left="0" w:firstLine="720"/>
        <w:contextualSpacing/>
        <w:rPr>
          <w:rFonts w:ascii="Times New Roman" w:hAnsi="Times New Roman" w:cs="Times New Roman"/>
          <w:i/>
          <w:color w:val="auto"/>
          <w:sz w:val="24"/>
          <w:szCs w:val="24"/>
        </w:rPr>
      </w:pPr>
    </w:p>
    <w:p w14:paraId="5E5E4913" w14:textId="6397E4B1" w:rsidR="001941FF" w:rsidRPr="00657095" w:rsidRDefault="001941FF" w:rsidP="00A41564">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 xml:space="preserve">Data Conflicts </w:t>
      </w:r>
      <w:r w:rsidR="00E9381C" w:rsidRPr="00657095">
        <w:rPr>
          <w:rFonts w:ascii="Times New Roman" w:hAnsi="Times New Roman" w:cs="Times New Roman"/>
          <w:i/>
          <w:color w:val="auto"/>
          <w:sz w:val="24"/>
          <w:szCs w:val="24"/>
        </w:rPr>
        <w:t>Motivate</w:t>
      </w:r>
      <w:r w:rsidR="006825D1" w:rsidRPr="00657095">
        <w:rPr>
          <w:rFonts w:ascii="Times New Roman" w:hAnsi="Times New Roman" w:cs="Times New Roman"/>
          <w:i/>
          <w:color w:val="auto"/>
          <w:sz w:val="24"/>
          <w:szCs w:val="24"/>
        </w:rPr>
        <w:t xml:space="preserve"> Future Studies</w:t>
      </w:r>
    </w:p>
    <w:p w14:paraId="622635F1" w14:textId="777DEC85" w:rsidR="001941FF" w:rsidRPr="00657095" w:rsidRDefault="000B06F3" w:rsidP="00A41564">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One of the benefits of m</w:t>
      </w:r>
      <w:r w:rsidR="0038551F" w:rsidRPr="00657095">
        <w:rPr>
          <w:rFonts w:ascii="Times New Roman" w:hAnsi="Times New Roman" w:cs="Times New Roman"/>
          <w:color w:val="auto"/>
          <w:sz w:val="24"/>
          <w:szCs w:val="24"/>
        </w:rPr>
        <w:t>achine reasoning</w:t>
      </w:r>
      <w:r w:rsidRPr="00657095">
        <w:rPr>
          <w:rFonts w:ascii="Times New Roman" w:hAnsi="Times New Roman" w:cs="Times New Roman"/>
          <w:color w:val="auto"/>
          <w:sz w:val="24"/>
          <w:szCs w:val="24"/>
        </w:rPr>
        <w:t xml:space="preserve">, </w:t>
      </w:r>
      <w:r w:rsidR="00E9381C" w:rsidRPr="00657095">
        <w:rPr>
          <w:rFonts w:ascii="Times New Roman" w:hAnsi="Times New Roman" w:cs="Times New Roman"/>
          <w:color w:val="auto"/>
          <w:sz w:val="24"/>
          <w:szCs w:val="24"/>
        </w:rPr>
        <w:t xml:space="preserve">as </w:t>
      </w:r>
      <w:r w:rsidRPr="00657095">
        <w:rPr>
          <w:rFonts w:ascii="Times New Roman" w:hAnsi="Times New Roman" w:cs="Times New Roman"/>
          <w:color w:val="auto"/>
          <w:sz w:val="24"/>
          <w:szCs w:val="24"/>
        </w:rPr>
        <w:t xml:space="preserve">previously pointed out </w:t>
      </w:r>
      <w:r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&lt;EndNote&gt;&lt;Cite&gt;&lt;Author&gt;Dececchi&lt;/Author&gt;&lt;Year&gt;2015&lt;/Year&gt;&lt;RecNum&gt;21&lt;/RecNum&gt;&lt;DisplayText&gt;(Dececchi et al. 2015)&lt;/DisplayText&gt;&lt;record&gt;&lt;rec-number&gt;21&lt;/rec-number&gt;&lt;foreign-keys&gt;&lt;key app="EN" db-id="eazevtzdfsxexlefx585rxt5rzp59xetp5xs" timestamp="0"&gt;21&lt;/key&gt;&lt;/foreign-keys&gt;&lt;ref-type name="Journal Article"&gt;17&lt;/ref-type&gt;&lt;contributors&gt;&lt;authors&gt;&lt;author&gt;Dececchi, T. Alexander&lt;/author&gt;&lt;author&gt;Balhoff, James P.&lt;/author&gt;&lt;author&gt;Lapp, Hilmar&lt;/author&gt;&lt;author&gt;Mabee, Paula M.&lt;/author&gt;&lt;/authors&gt;&lt;/contributors&gt;&lt;titles&gt;&lt;title&gt;Toward synthesizing our knowledge of morphology: using ontologies and machine reasoning to extract presence/absence evolutionary phenotypes across studies&lt;/title&gt;&lt;secondary-title&gt;Systematic Biology&lt;/secondary-title&gt;&lt;short-title&gt;Syst Biol&lt;/short-title&gt;&lt;/titles&gt;&lt;periodical&gt;&lt;full-title&gt;Systematic Biology&lt;/full-title&gt;&lt;abbr-1&gt;Syst. Biol.&lt;/abbr-1&gt;&lt;/periodical&gt;&lt;pages&gt;936-952&lt;/pages&gt;&lt;volume&gt;64&lt;/volume&gt;&lt;number&gt;6&lt;/number&gt;&lt;dates&gt;&lt;year&gt;2015&lt;/year&gt;&lt;pub-dates&gt;&lt;date&gt;May 26, 2015&lt;/date&gt;&lt;/pub-dates&gt;&lt;/dates&gt;&lt;urls&gt;&lt;related-urls&gt;&lt;url&gt;http://sysbio.oxfordjournals.org/content/early/2015/05/26/sysbio.syv031.abstract&lt;/url&gt;&lt;url&gt;http://sysbio.oxfordjournals.org/content/64/6/936.full.pdf&lt;/url&gt;&lt;/related-urls&gt;&lt;/urls&gt;&lt;electronic-resource-num&gt;10.1093/sysbio/syv031&lt;/electronic-resource-num&gt;&lt;/record&gt;&lt;/Cite&gt;&lt;/EndNote&gt;</w:instrText>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(Dececchi et al. 2015)</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is that </w:t>
      </w:r>
      <w:r w:rsidR="0038551F" w:rsidRPr="00657095">
        <w:rPr>
          <w:rFonts w:ascii="Times New Roman" w:hAnsi="Times New Roman" w:cs="Times New Roman"/>
          <w:color w:val="auto"/>
          <w:sz w:val="24"/>
          <w:szCs w:val="24"/>
        </w:rPr>
        <w:t>conflicts in the data</w:t>
      </w:r>
      <w:r w:rsidRPr="00657095">
        <w:rPr>
          <w:rFonts w:ascii="Times New Roman" w:hAnsi="Times New Roman" w:cs="Times New Roman"/>
          <w:color w:val="auto"/>
          <w:sz w:val="24"/>
          <w:szCs w:val="24"/>
        </w:rPr>
        <w:t xml:space="preserve"> are automatically isolated.</w:t>
      </w:r>
      <w:r w:rsidR="00E962A3"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That is</w:t>
      </w:r>
      <w:r w:rsidR="0038551F" w:rsidRPr="00657095">
        <w:rPr>
          <w:rFonts w:ascii="Times New Roman" w:hAnsi="Times New Roman" w:cs="Times New Roman"/>
          <w:color w:val="auto"/>
          <w:sz w:val="24"/>
          <w:szCs w:val="24"/>
        </w:rPr>
        <w:t>, cells where both presence and absence are indicated</w:t>
      </w:r>
      <w:r w:rsidR="000E54DB" w:rsidRPr="00657095">
        <w:rPr>
          <w:rFonts w:ascii="Times New Roman" w:hAnsi="Times New Roman" w:cs="Times New Roman"/>
          <w:color w:val="auto"/>
          <w:sz w:val="24"/>
          <w:szCs w:val="24"/>
        </w:rPr>
        <w:t xml:space="preserve"> for</w:t>
      </w:r>
      <w:r w:rsidR="00F90173" w:rsidRPr="00657095">
        <w:rPr>
          <w:rFonts w:ascii="Times New Roman" w:hAnsi="Times New Roman" w:cs="Times New Roman"/>
          <w:color w:val="auto"/>
          <w:sz w:val="24"/>
          <w:szCs w:val="24"/>
        </w:rPr>
        <w:t xml:space="preserve"> a particular </w:t>
      </w:r>
      <w:r w:rsidRPr="00657095">
        <w:rPr>
          <w:rFonts w:ascii="Times New Roman" w:hAnsi="Times New Roman" w:cs="Times New Roman"/>
          <w:color w:val="auto"/>
          <w:sz w:val="24"/>
          <w:szCs w:val="24"/>
        </w:rPr>
        <w:t>trait</w:t>
      </w:r>
      <w:r w:rsidR="00F90173" w:rsidRPr="00657095">
        <w:rPr>
          <w:rFonts w:ascii="Times New Roman" w:hAnsi="Times New Roman" w:cs="Times New Roman"/>
          <w:color w:val="auto"/>
          <w:sz w:val="24"/>
          <w:szCs w:val="24"/>
        </w:rPr>
        <w:t xml:space="preserve"> in a single </w:t>
      </w:r>
      <w:r w:rsidR="00572E1F" w:rsidRPr="00657095">
        <w:rPr>
          <w:rFonts w:ascii="Times New Roman" w:hAnsi="Times New Roman" w:cs="Times New Roman"/>
          <w:color w:val="auto"/>
          <w:sz w:val="24"/>
          <w:szCs w:val="24"/>
        </w:rPr>
        <w:t>taxon</w:t>
      </w:r>
      <w:r w:rsidRPr="00657095">
        <w:rPr>
          <w:rFonts w:ascii="Times New Roman" w:hAnsi="Times New Roman" w:cs="Times New Roman"/>
          <w:color w:val="auto"/>
          <w:sz w:val="24"/>
          <w:szCs w:val="24"/>
        </w:rPr>
        <w:t xml:space="preserve"> are made obvious and data provenance is available</w:t>
      </w:r>
      <w:r w:rsidR="0038551F"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00314BD8" w:rsidRPr="00657095">
        <w:rPr>
          <w:rFonts w:ascii="Times New Roman" w:hAnsi="Times New Roman" w:cs="Times New Roman"/>
          <w:color w:val="auto"/>
          <w:sz w:val="24"/>
          <w:szCs w:val="24"/>
        </w:rPr>
        <w:t xml:space="preserve">Conflicts may result from differing assertions among authors, which may in turn be due to observations of different specimens or different interpretations of the same material. There may also be conflicts between asserted and inferred data, and these were the most common </w:t>
      </w:r>
      <w:r w:rsidR="00AC2664" w:rsidRPr="00657095">
        <w:rPr>
          <w:rFonts w:ascii="Times New Roman" w:hAnsi="Times New Roman" w:cs="Times New Roman"/>
          <w:color w:val="auto"/>
          <w:sz w:val="24"/>
          <w:szCs w:val="24"/>
        </w:rPr>
        <w:t xml:space="preserve">type </w:t>
      </w:r>
      <w:r w:rsidR="00314BD8" w:rsidRPr="00657095">
        <w:rPr>
          <w:rFonts w:ascii="Times New Roman" w:hAnsi="Times New Roman" w:cs="Times New Roman"/>
          <w:color w:val="auto"/>
          <w:sz w:val="24"/>
          <w:szCs w:val="24"/>
        </w:rPr>
        <w:t xml:space="preserve">in the study by Dececchi et al. </w:t>
      </w:r>
      <w:r w:rsidR="00314BD8" w:rsidRPr="00657095">
        <w:rPr>
          <w:rFonts w:ascii="Times New Roman" w:hAnsi="Times New Roman" w:cs="Times New Roman"/>
          <w:color w:val="auto"/>
          <w:sz w:val="24"/>
          <w:szCs w:val="24"/>
        </w:rPr>
        <w:fldChar w:fldCharType="begin"/>
      </w:r>
      <w:r w:rsidR="00314BD8" w:rsidRPr="00657095">
        <w:rPr>
          <w:rFonts w:ascii="Times New Roman" w:hAnsi="Times New Roman" w:cs="Times New Roman"/>
          <w:color w:val="auto"/>
          <w:sz w:val="24"/>
          <w:szCs w:val="24"/>
        </w:rPr>
        <w:instrText xml:space="preserve"> ADDIN EN.CITE &lt;EndNote&gt;&lt;Cite ExcludeAuth="1"&gt;&lt;Author&gt;Dececchi&lt;/Author&gt;&lt;Year&gt;2015&lt;/Year&gt;&lt;RecNum&gt;21&lt;/RecNum&gt;&lt;DisplayText&gt;(2015)&lt;/DisplayText&gt;&lt;record&gt;&lt;rec-number&gt;21&lt;/rec-number&gt;&lt;foreign-keys&gt;&lt;key app="EN" db-id="eazevtzdfsxexlefx585rxt5rzp59xetp5xs" timestamp="0"&gt;21&lt;/key&gt;&lt;/foreign-keys&gt;&lt;ref-type name="Journal Article"&gt;17&lt;/ref-type&gt;&lt;contributors&gt;&lt;authors&gt;&lt;author&gt;Dececchi, T. Alexander&lt;/author&gt;&lt;author&gt;Balhoff, James P.&lt;/author&gt;&lt;author&gt;Lapp, Hilmar&lt;/author&gt;&lt;author&gt;Mabee, Paula M.&lt;/author&gt;&lt;/authors&gt;&lt;/contributors&gt;&lt;titles&gt;&lt;title&gt;Toward synthesizing our knowledge of morphology: using ontologies and machine reasoning to extract presence/absence evolutionary phenotypes across studies&lt;/title&gt;&lt;secondary-title&gt;Systematic Biology&lt;/secondary-title&gt;&lt;short-title&gt;Syst Biol&lt;/short-title&gt;&lt;/titles&gt;&lt;periodical&gt;&lt;full-title&gt;Systematic Biology&lt;/full-title&gt;&lt;abbr-1&gt;Syst. Biol.&lt;/abbr-1&gt;&lt;/periodical&gt;&lt;pages&gt;936-952&lt;/pages&gt;&lt;volume&gt;64&lt;/volume&gt;&lt;number&gt;6&lt;/number&gt;&lt;dates&gt;&lt;year&gt;2015&lt;/year&gt;&lt;pub-dates&gt;&lt;date&gt;May 26, 2015&lt;/date&gt;&lt;/pub-dates&gt;&lt;/dates&gt;&lt;urls&gt;&lt;related-urls&gt;&lt;url&gt;http://sysbio.oxfordjournals.org/content/early/2015/05/26/sysbio.syv031.abstract&lt;/url&gt;&lt;url&gt;http://sysbio.oxfordjournals.org/content/64/6/936.full.pdf&lt;/url&gt;&lt;/related-urls&gt;&lt;/urls&gt;&lt;electronic-resource-num&gt;10.1093/sysbio/syv031&lt;/electronic-resource-num&gt;&lt;/record&gt;&lt;/Cite&gt;&lt;/EndNote&gt;</w:instrText>
      </w:r>
      <w:r w:rsidR="00314BD8" w:rsidRPr="00657095">
        <w:rPr>
          <w:rFonts w:ascii="Times New Roman" w:hAnsi="Times New Roman" w:cs="Times New Roman"/>
          <w:color w:val="auto"/>
          <w:sz w:val="24"/>
          <w:szCs w:val="24"/>
        </w:rPr>
        <w:fldChar w:fldCharType="separate"/>
      </w:r>
      <w:r w:rsidR="00314BD8" w:rsidRPr="00657095">
        <w:rPr>
          <w:rFonts w:ascii="Times New Roman" w:hAnsi="Times New Roman" w:cs="Times New Roman"/>
          <w:noProof/>
          <w:color w:val="auto"/>
          <w:sz w:val="24"/>
          <w:szCs w:val="24"/>
        </w:rPr>
        <w:t>(2015)</w:t>
      </w:r>
      <w:r w:rsidR="00314BD8" w:rsidRPr="00657095">
        <w:rPr>
          <w:rFonts w:ascii="Times New Roman" w:hAnsi="Times New Roman" w:cs="Times New Roman"/>
          <w:color w:val="auto"/>
          <w:sz w:val="24"/>
          <w:szCs w:val="24"/>
        </w:rPr>
        <w:fldChar w:fldCharType="end"/>
      </w:r>
      <w:r w:rsidR="00314BD8" w:rsidRPr="00657095">
        <w:rPr>
          <w:rFonts w:ascii="Times New Roman" w:hAnsi="Times New Roman" w:cs="Times New Roman"/>
          <w:color w:val="auto"/>
          <w:sz w:val="24"/>
          <w:szCs w:val="24"/>
        </w:rPr>
        <w:t>. In the supermatrix generated here, o</w:t>
      </w:r>
      <w:r w:rsidR="009F5C67" w:rsidRPr="00657095">
        <w:rPr>
          <w:rFonts w:ascii="Times New Roman" w:hAnsi="Times New Roman" w:cs="Times New Roman"/>
          <w:color w:val="auto"/>
          <w:sz w:val="24"/>
          <w:szCs w:val="24"/>
        </w:rPr>
        <w:t>nly 0.04</w:t>
      </w:r>
      <w:r w:rsidR="00C60843" w:rsidRPr="00657095">
        <w:rPr>
          <w:rFonts w:ascii="Times New Roman" w:hAnsi="Times New Roman" w:cs="Times New Roman"/>
          <w:color w:val="auto"/>
          <w:sz w:val="24"/>
          <w:szCs w:val="24"/>
        </w:rPr>
        <w:t xml:space="preserve">% of </w:t>
      </w:r>
      <w:r w:rsidR="00544486" w:rsidRPr="00657095">
        <w:rPr>
          <w:rFonts w:ascii="Times New Roman" w:hAnsi="Times New Roman" w:cs="Times New Roman"/>
          <w:color w:val="auto"/>
          <w:sz w:val="24"/>
          <w:szCs w:val="24"/>
        </w:rPr>
        <w:t>the species-level</w:t>
      </w:r>
      <w:r w:rsidR="00C60843" w:rsidRPr="00657095">
        <w:rPr>
          <w:rFonts w:ascii="Times New Roman" w:hAnsi="Times New Roman" w:cs="Times New Roman"/>
          <w:color w:val="auto"/>
          <w:sz w:val="24"/>
          <w:szCs w:val="24"/>
        </w:rPr>
        <w:t xml:space="preserve"> data (6 of </w:t>
      </w:r>
      <w:r w:rsidR="00314BD8" w:rsidRPr="00657095">
        <w:rPr>
          <w:rFonts w:ascii="Times New Roman" w:hAnsi="Times New Roman" w:cs="Times New Roman"/>
          <w:color w:val="auto"/>
          <w:sz w:val="24"/>
          <w:szCs w:val="24"/>
        </w:rPr>
        <w:t xml:space="preserve">16,408 </w:t>
      </w:r>
      <w:r w:rsidR="009F5C67" w:rsidRPr="00657095">
        <w:rPr>
          <w:rFonts w:ascii="Times New Roman" w:hAnsi="Times New Roman" w:cs="Times New Roman"/>
          <w:color w:val="auto"/>
          <w:sz w:val="24"/>
          <w:szCs w:val="24"/>
        </w:rPr>
        <w:t xml:space="preserve">populated </w:t>
      </w:r>
      <w:r w:rsidR="00C60843" w:rsidRPr="00657095">
        <w:rPr>
          <w:rFonts w:ascii="Times New Roman" w:hAnsi="Times New Roman" w:cs="Times New Roman"/>
          <w:color w:val="auto"/>
          <w:sz w:val="24"/>
          <w:szCs w:val="24"/>
        </w:rPr>
        <w:t>cells</w:t>
      </w:r>
      <w:r w:rsidR="0084638E" w:rsidRPr="00657095">
        <w:rPr>
          <w:rFonts w:ascii="Times New Roman" w:hAnsi="Times New Roman" w:cs="Times New Roman"/>
          <w:color w:val="auto"/>
          <w:sz w:val="24"/>
          <w:szCs w:val="24"/>
        </w:rPr>
        <w:t>)</w:t>
      </w:r>
      <w:r w:rsidR="00DD261E" w:rsidRPr="00657095">
        <w:rPr>
          <w:rFonts w:ascii="Times New Roman" w:hAnsi="Times New Roman" w:cs="Times New Roman"/>
          <w:color w:val="auto"/>
          <w:sz w:val="24"/>
          <w:szCs w:val="24"/>
        </w:rPr>
        <w:t xml:space="preserve"> </w:t>
      </w:r>
      <w:r w:rsidR="00C60843" w:rsidRPr="00657095">
        <w:rPr>
          <w:rFonts w:ascii="Times New Roman" w:hAnsi="Times New Roman" w:cs="Times New Roman"/>
          <w:color w:val="auto"/>
          <w:sz w:val="24"/>
          <w:szCs w:val="24"/>
        </w:rPr>
        <w:t>were conflicted</w:t>
      </w:r>
      <w:r w:rsidR="00DD261E" w:rsidRPr="00657095">
        <w:rPr>
          <w:rFonts w:ascii="Times New Roman" w:hAnsi="Times New Roman" w:cs="Times New Roman"/>
          <w:color w:val="auto"/>
          <w:sz w:val="24"/>
          <w:szCs w:val="24"/>
        </w:rPr>
        <w:t xml:space="preserve">, excluding </w:t>
      </w:r>
      <w:r w:rsidR="00A51CE8" w:rsidRPr="00657095">
        <w:rPr>
          <w:rFonts w:ascii="Times New Roman" w:hAnsi="Times New Roman" w:cs="Times New Roman"/>
          <w:color w:val="auto"/>
          <w:sz w:val="24"/>
          <w:szCs w:val="24"/>
        </w:rPr>
        <w:t xml:space="preserve">actual </w:t>
      </w:r>
      <w:r w:rsidR="00DD261E" w:rsidRPr="00657095">
        <w:rPr>
          <w:rFonts w:ascii="Times New Roman" w:hAnsi="Times New Roman" w:cs="Times New Roman"/>
          <w:color w:val="auto"/>
          <w:sz w:val="24"/>
          <w:szCs w:val="24"/>
        </w:rPr>
        <w:t>polymorphisms</w:t>
      </w:r>
      <w:r w:rsidR="00AC2664" w:rsidRPr="00657095">
        <w:rPr>
          <w:rFonts w:ascii="Times New Roman" w:hAnsi="Times New Roman" w:cs="Times New Roman"/>
          <w:color w:val="auto"/>
          <w:sz w:val="24"/>
          <w:szCs w:val="24"/>
        </w:rPr>
        <w:t>. A</w:t>
      </w:r>
      <w:r w:rsidR="00314BD8" w:rsidRPr="00657095">
        <w:rPr>
          <w:rFonts w:ascii="Times New Roman" w:hAnsi="Times New Roman" w:cs="Times New Roman"/>
          <w:color w:val="auto"/>
          <w:sz w:val="24"/>
          <w:szCs w:val="24"/>
        </w:rPr>
        <w:t xml:space="preserve">ll </w:t>
      </w:r>
      <w:r w:rsidR="00AC2664" w:rsidRPr="00657095">
        <w:rPr>
          <w:rFonts w:ascii="Times New Roman" w:hAnsi="Times New Roman" w:cs="Times New Roman"/>
          <w:color w:val="auto"/>
          <w:sz w:val="24"/>
          <w:szCs w:val="24"/>
        </w:rPr>
        <w:t xml:space="preserve">six </w:t>
      </w:r>
      <w:r w:rsidR="0084638E" w:rsidRPr="00657095">
        <w:rPr>
          <w:rFonts w:ascii="Times New Roman" w:hAnsi="Times New Roman" w:cs="Times New Roman"/>
          <w:color w:val="auto"/>
          <w:sz w:val="24"/>
          <w:szCs w:val="24"/>
        </w:rPr>
        <w:t xml:space="preserve">conflicts </w:t>
      </w:r>
      <w:r w:rsidR="00314BD8" w:rsidRPr="00657095">
        <w:rPr>
          <w:rFonts w:ascii="Times New Roman" w:hAnsi="Times New Roman" w:cs="Times New Roman"/>
          <w:color w:val="auto"/>
          <w:sz w:val="24"/>
          <w:szCs w:val="24"/>
        </w:rPr>
        <w:t xml:space="preserve">were </w:t>
      </w:r>
      <w:r w:rsidR="0084638E" w:rsidRPr="00657095">
        <w:rPr>
          <w:rFonts w:ascii="Times New Roman" w:hAnsi="Times New Roman" w:cs="Times New Roman"/>
          <w:color w:val="auto"/>
          <w:sz w:val="24"/>
          <w:szCs w:val="24"/>
        </w:rPr>
        <w:t>between asserted and inferred data</w:t>
      </w:r>
      <w:r w:rsidR="00C60843" w:rsidRPr="00657095">
        <w:rPr>
          <w:rFonts w:ascii="Times New Roman" w:hAnsi="Times New Roman" w:cs="Times New Roman"/>
          <w:color w:val="auto"/>
          <w:sz w:val="24"/>
          <w:szCs w:val="24"/>
        </w:rPr>
        <w:t xml:space="preserve">. </w:t>
      </w:r>
      <w:r w:rsidR="00765AB7" w:rsidRPr="00657095">
        <w:rPr>
          <w:rFonts w:ascii="Times New Roman" w:hAnsi="Times New Roman" w:cs="Times New Roman"/>
          <w:color w:val="auto"/>
          <w:sz w:val="24"/>
          <w:szCs w:val="24"/>
        </w:rPr>
        <w:t>For example, one author documented the thickness of the first pelvic fin ray</w:t>
      </w:r>
      <w:r w:rsidR="00765AB7" w:rsidRPr="00657095">
        <w:rPr>
          <w:rFonts w:ascii="Times New Roman" w:hAnsi="Times New Roman" w:cs="Times New Roman"/>
          <w:color w:val="auto"/>
          <w:sz w:val="24"/>
          <w:szCs w:val="24"/>
          <w:lang w:val="en"/>
        </w:rPr>
        <w:t xml:space="preserve"> in</w:t>
      </w:r>
      <w:r w:rsidR="002C7E23" w:rsidRPr="00657095">
        <w:rPr>
          <w:rFonts w:ascii="Times New Roman" w:hAnsi="Times New Roman" w:cs="Times New Roman"/>
          <w:color w:val="auto"/>
          <w:sz w:val="24"/>
          <w:szCs w:val="24"/>
          <w:lang w:val="en"/>
        </w:rPr>
        <w:t xml:space="preserve"> the </w:t>
      </w:r>
      <w:r w:rsidR="002168DE" w:rsidRPr="00657095">
        <w:rPr>
          <w:rFonts w:ascii="Times New Roman" w:hAnsi="Times New Roman" w:cs="Times New Roman"/>
          <w:color w:val="auto"/>
          <w:sz w:val="24"/>
          <w:szCs w:val="24"/>
          <w:lang w:val="en"/>
        </w:rPr>
        <w:t>airbreathing catfish (</w:t>
      </w:r>
      <w:r w:rsidR="00765AB7" w:rsidRPr="00657095">
        <w:rPr>
          <w:rFonts w:ascii="Times New Roman" w:hAnsi="Times New Roman" w:cs="Times New Roman"/>
          <w:i/>
          <w:color w:val="auto"/>
          <w:sz w:val="24"/>
          <w:szCs w:val="24"/>
          <w:lang w:val="en"/>
        </w:rPr>
        <w:t>Gymnallabes typus</w:t>
      </w:r>
      <w:r w:rsidR="001E04FB" w:rsidRPr="00657095">
        <w:rPr>
          <w:rFonts w:ascii="Times New Roman" w:hAnsi="Times New Roman" w:cs="Times New Roman"/>
          <w:color w:val="auto"/>
          <w:sz w:val="24"/>
          <w:szCs w:val="24"/>
          <w:lang w:val="en"/>
        </w:rPr>
        <w:t>,</w:t>
      </w:r>
      <w:r w:rsidR="005E3122" w:rsidRPr="00657095">
        <w:rPr>
          <w:rFonts w:ascii="Times New Roman" w:hAnsi="Times New Roman" w:cs="Times New Roman"/>
          <w:color w:val="auto"/>
          <w:sz w:val="24"/>
          <w:szCs w:val="24"/>
          <w:lang w:val="en"/>
        </w:rPr>
        <w:t xml:space="preserve"> </w:t>
      </w:r>
      <w:r w:rsidR="00765AB7" w:rsidRPr="00657095">
        <w:rPr>
          <w:rFonts w:ascii="Times New Roman" w:hAnsi="Times New Roman" w:cs="Times New Roman"/>
          <w:color w:val="auto"/>
          <w:sz w:val="24"/>
          <w:szCs w:val="24"/>
          <w:lang w:val="en"/>
        </w:rPr>
        <w:fldChar w:fldCharType="begin"/>
      </w:r>
      <w:r w:rsidR="00E3459D" w:rsidRPr="00657095">
        <w:rPr>
          <w:rFonts w:ascii="Times New Roman" w:hAnsi="Times New Roman" w:cs="Times New Roman"/>
          <w:color w:val="auto"/>
          <w:sz w:val="24"/>
          <w:szCs w:val="24"/>
          <w:lang w:val="en"/>
        </w:rPr>
        <w:instrText xml:space="preserve"> ADDIN EN.CITE &lt;EndNote&gt;&lt;Cite&gt;&lt;Author&gt;De Pinna&lt;/Author&gt;&lt;Year&gt;1993&lt;/Year&gt;&lt;RecNum&gt;116&lt;/RecNum&gt;&lt;DisplayText&gt;(De Pinna 1993)&lt;/DisplayText&gt;&lt;record&gt;&lt;rec-number&gt;116&lt;/rec-number&gt;&lt;foreign-keys&gt;&lt;key app="EN" db-id="eazevtzdfsxexlefx585rxt5rzp59xetp5xs" timestamp="1477330920"&gt;116&lt;/key&gt;&lt;/foreign-keys&gt;&lt;ref-type name="Thesis"&gt;32&lt;/ref-type&gt;&lt;contributors&gt;&lt;authors&gt;&lt;author&gt;De Pinna, Mario C.&lt;/author&gt;&lt;/authors&gt;&lt;/contributors&gt;&lt;titles&gt;&lt;title&gt;Higher-level Phylogeny of Siluriformes, with a New Classification of the Order (Teleostei: Ostariophysi)&lt;/title&gt;&lt;/titles&gt;&lt;volume&gt;PhD Dissertation&lt;/volume&gt;&lt;dates&gt;&lt;year&gt;1993&lt;/year&gt;&lt;/dates&gt;&lt;pub-location&gt;New York&lt;/pub-location&gt;&lt;publisher&gt;City University of New York&lt;/publisher&gt;&lt;urls&gt;&lt;pdf-urls&gt;&lt;url&gt;file:///Users/laura/Library/Application Support/Mendeley Desktop/Downloaded/Pinna, Cardoso - Unknown - No Title.pdf&lt;/url&gt;&lt;/pdf-urls&gt;&lt;/urls&gt;&lt;/record&gt;&lt;/Cite&gt;&lt;/EndNote&gt;</w:instrText>
      </w:r>
      <w:r w:rsidR="00765AB7" w:rsidRPr="00657095">
        <w:rPr>
          <w:rFonts w:ascii="Times New Roman" w:hAnsi="Times New Roman" w:cs="Times New Roman"/>
          <w:color w:val="auto"/>
          <w:sz w:val="24"/>
          <w:szCs w:val="24"/>
          <w:lang w:val="en"/>
        </w:rPr>
        <w:fldChar w:fldCharType="separate"/>
      </w:r>
      <w:r w:rsidR="00E3459D" w:rsidRPr="00657095">
        <w:rPr>
          <w:rFonts w:ascii="Times New Roman" w:hAnsi="Times New Roman" w:cs="Times New Roman"/>
          <w:noProof/>
          <w:color w:val="auto"/>
          <w:sz w:val="24"/>
          <w:szCs w:val="24"/>
          <w:lang w:val="en"/>
        </w:rPr>
        <w:t>De Pinna 1993)</w:t>
      </w:r>
      <w:r w:rsidR="00765AB7" w:rsidRPr="00657095">
        <w:rPr>
          <w:rFonts w:ascii="Times New Roman" w:hAnsi="Times New Roman" w:cs="Times New Roman"/>
          <w:color w:val="auto"/>
          <w:sz w:val="24"/>
          <w:szCs w:val="24"/>
          <w:lang w:val="en"/>
        </w:rPr>
        <w:fldChar w:fldCharType="end"/>
      </w:r>
      <w:r w:rsidR="00765AB7" w:rsidRPr="00657095">
        <w:rPr>
          <w:rFonts w:ascii="Times New Roman" w:hAnsi="Times New Roman" w:cs="Times New Roman"/>
          <w:color w:val="auto"/>
          <w:sz w:val="24"/>
          <w:szCs w:val="24"/>
          <w:lang w:val="en"/>
        </w:rPr>
        <w:t xml:space="preserve">, from which the presence of a pelvic fin </w:t>
      </w:r>
      <w:r w:rsidR="001A6878" w:rsidRPr="00657095">
        <w:rPr>
          <w:rFonts w:ascii="Times New Roman" w:hAnsi="Times New Roman" w:cs="Times New Roman"/>
          <w:color w:val="auto"/>
          <w:sz w:val="24"/>
          <w:szCs w:val="24"/>
          <w:lang w:val="en"/>
        </w:rPr>
        <w:t>was</w:t>
      </w:r>
      <w:r w:rsidR="00765AB7" w:rsidRPr="00657095">
        <w:rPr>
          <w:rFonts w:ascii="Times New Roman" w:hAnsi="Times New Roman" w:cs="Times New Roman"/>
          <w:color w:val="auto"/>
          <w:sz w:val="24"/>
          <w:szCs w:val="24"/>
          <w:lang w:val="en"/>
        </w:rPr>
        <w:t xml:space="preserve"> inferred, whereas another author asserted that the pelvic fin was absent for this species </w:t>
      </w:r>
      <w:r w:rsidR="00765AB7" w:rsidRPr="00657095">
        <w:rPr>
          <w:rFonts w:ascii="Times New Roman" w:hAnsi="Times New Roman" w:cs="Times New Roman"/>
          <w:color w:val="auto"/>
          <w:sz w:val="24"/>
          <w:szCs w:val="24"/>
        </w:rPr>
        <w:fldChar w:fldCharType="begin"/>
      </w:r>
      <w:r w:rsidR="00521A8C" w:rsidRPr="00657095">
        <w:rPr>
          <w:rFonts w:ascii="Times New Roman" w:hAnsi="Times New Roman" w:cs="Times New Roman"/>
          <w:color w:val="auto"/>
          <w:sz w:val="24"/>
          <w:szCs w:val="24"/>
        </w:rPr>
        <w:instrText xml:space="preserve"> ADDIN EN.CITE &lt;EndNote&gt;&lt;Cite&gt;&lt;Author&gt;Nelson&lt;/Author&gt;&lt;Year&gt;2006&lt;/Year&gt;&lt;RecNum&gt;20&lt;/RecNum&gt;&lt;DisplayText&gt;(Nelson 2006)&lt;/DisplayText&gt;&lt;record&gt;&lt;rec-number&gt;20&lt;/rec-number&gt;&lt;foreign-keys&gt;&lt;key app="EN" db-id="eazevtzdfsxexlefx585rxt5rzp59xetp5xs" timestamp="0"&gt;20&lt;/key&gt;&lt;/foreign-keys&gt;&lt;ref-type name="Book"&gt;6&lt;/ref-type&gt;&lt;contributors&gt;&lt;authors&gt;&lt;author&gt;Nelson, J.S.&lt;/author&gt;&lt;/authors&gt;&lt;tertiary-authors&gt;&lt;author&gt;4th&lt;/author&gt;&lt;/tertiary-authors&gt;&lt;/contributors&gt;&lt;titles&gt;&lt;title&gt;Fishes of the World&lt;/title&gt;&lt;/titles&gt;&lt;pages&gt;601&lt;/pages&gt;&lt;edition&gt;4th&lt;/edition&gt;&lt;dates&gt;&lt;year&gt;2006&lt;/year&gt;&lt;/dates&gt;&lt;pub-location&gt;New York&lt;/pub-location&gt;&lt;publisher&gt;John Wiley &amp;amp; Sons, Inc.&lt;/publisher&gt;&lt;urls&gt;&lt;/urls&gt;&lt;/record&gt;&lt;/Cite&gt;&lt;/EndNote&gt;</w:instrText>
      </w:r>
      <w:r w:rsidR="00765AB7"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(Nelson 2006)</w:t>
      </w:r>
      <w:r w:rsidR="00765AB7" w:rsidRPr="00657095">
        <w:rPr>
          <w:rFonts w:ascii="Times New Roman" w:hAnsi="Times New Roman" w:cs="Times New Roman"/>
          <w:color w:val="auto"/>
          <w:sz w:val="24"/>
          <w:szCs w:val="24"/>
        </w:rPr>
        <w:fldChar w:fldCharType="end"/>
      </w:r>
      <w:r w:rsidR="00765AB7"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001A6878" w:rsidRPr="00657095">
        <w:rPr>
          <w:rFonts w:ascii="Times New Roman" w:hAnsi="Times New Roman" w:cs="Times New Roman"/>
          <w:color w:val="auto"/>
          <w:sz w:val="24"/>
          <w:szCs w:val="24"/>
        </w:rPr>
        <w:t>In another example</w:t>
      </w:r>
      <w:r w:rsidR="001941FF" w:rsidRPr="00657095">
        <w:rPr>
          <w:rFonts w:ascii="Times New Roman" w:hAnsi="Times New Roman" w:cs="Times New Roman"/>
          <w:color w:val="auto"/>
          <w:sz w:val="24"/>
          <w:szCs w:val="24"/>
        </w:rPr>
        <w:t xml:space="preserve">, Poulsen </w:t>
      </w:r>
      <w:r w:rsidR="001941FF"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 ExcludeAuth="1"&gt;&lt;Author&gt;Poulsen&lt;/Author&gt;&lt;Year&gt;2015&lt;/Year&gt;&lt;RecNum&gt;93&lt;/RecNum&gt;&lt;DisplayText&gt;(2015)&lt;/DisplayText&gt;&lt;record&gt;&lt;rec-number&gt;93&lt;/rec-number&gt;&lt;foreign-keys&gt;&lt;key app="EN" db-id="eazevtzdfsxexlefx585rxt5rzp59xetp5xs" timestamp="0"&gt;93&lt;/key&gt;&lt;/foreign-keys&gt;&lt;ref-type name="Journal Article"&gt;17&lt;/ref-type&gt;&lt;contributors&gt;&lt;authors&gt;&lt;author&gt;Poulsen, JY&lt;/author&gt;&lt;/authors&gt;&lt;/contributors&gt;&lt;titles&gt;&lt;title&gt;&lt;style face="normal" font="default" size="100%"&gt;Fifth confirmed record and North Atlantic range expansion of the rare pelagic bobtail snipe eel genus &lt;/style&gt;&lt;style face="italic" font="default" size="100%"&gt;Neocyema&lt;/style&gt;&lt;style face="normal" font="default" size="100%"&gt; (Cyematidae, Elopomorpha)&lt;/style&gt;&lt;/title&gt;&lt;secondary-title&gt;Marine Biodiversity Records&lt;/secondary-title&gt;&lt;/titles&gt;&lt;periodical&gt;&lt;full-title&gt;Marine Biodiversity Records&lt;/full-title&gt;&lt;abbr-1&gt;Mar. Biodivers. Rec.&lt;/abbr-1&gt;&lt;/periodical&gt;&lt;volume&gt;8&lt;/volume&gt;&lt;dates&gt;&lt;year&gt;2015&lt;/year&gt;&lt;/dates&gt;&lt;urls&gt;&lt;/urls&gt;&lt;electronic-resource-num&gt;10.1017/S175526721500024X&lt;/electronic-resource-num&gt;&lt;/record&gt;&lt;/Cite&gt;&lt;/EndNote&gt;</w:instrText>
      </w:r>
      <w:r w:rsidR="001941FF" w:rsidRPr="00657095">
        <w:rPr>
          <w:rFonts w:ascii="Times New Roman" w:hAnsi="Times New Roman" w:cs="Times New Roman"/>
          <w:color w:val="auto"/>
          <w:sz w:val="24"/>
          <w:szCs w:val="24"/>
        </w:rPr>
        <w:fldChar w:fldCharType="separate"/>
      </w:r>
      <w:r w:rsidR="00F013C2" w:rsidRPr="00657095">
        <w:rPr>
          <w:rFonts w:ascii="Times New Roman" w:hAnsi="Times New Roman" w:cs="Times New Roman"/>
          <w:noProof/>
          <w:color w:val="auto"/>
          <w:sz w:val="24"/>
          <w:szCs w:val="24"/>
        </w:rPr>
        <w:t>(2015)</w:t>
      </w:r>
      <w:r w:rsidR="001941FF" w:rsidRPr="00657095">
        <w:rPr>
          <w:rFonts w:ascii="Times New Roman" w:hAnsi="Times New Roman" w:cs="Times New Roman"/>
          <w:color w:val="auto"/>
          <w:sz w:val="24"/>
          <w:szCs w:val="24"/>
        </w:rPr>
        <w:fldChar w:fldCharType="end"/>
      </w:r>
      <w:r w:rsidR="001941FF" w:rsidRPr="00657095">
        <w:rPr>
          <w:rFonts w:ascii="Times New Roman" w:hAnsi="Times New Roman" w:cs="Times New Roman"/>
          <w:color w:val="auto"/>
          <w:sz w:val="24"/>
          <w:szCs w:val="24"/>
        </w:rPr>
        <w:t xml:space="preserve"> observed </w:t>
      </w:r>
      <w:r w:rsidR="008C0A79" w:rsidRPr="00657095">
        <w:rPr>
          <w:rFonts w:ascii="Times New Roman" w:hAnsi="Times New Roman" w:cs="Times New Roman"/>
          <w:color w:val="auto"/>
          <w:sz w:val="24"/>
          <w:szCs w:val="24"/>
        </w:rPr>
        <w:t>‘</w:t>
      </w:r>
      <w:r w:rsidR="001941FF" w:rsidRPr="00657095">
        <w:rPr>
          <w:rFonts w:ascii="Times New Roman" w:hAnsi="Times New Roman" w:cs="Times New Roman"/>
          <w:color w:val="auto"/>
          <w:sz w:val="24"/>
          <w:szCs w:val="24"/>
        </w:rPr>
        <w:t>transparent pectoral fin lobes</w:t>
      </w:r>
      <w:r w:rsidR="008C0A79" w:rsidRPr="00657095">
        <w:rPr>
          <w:rFonts w:ascii="Times New Roman" w:hAnsi="Times New Roman" w:cs="Times New Roman"/>
          <w:color w:val="auto"/>
          <w:sz w:val="24"/>
          <w:szCs w:val="24"/>
        </w:rPr>
        <w:t>’</w:t>
      </w:r>
      <w:r w:rsidR="001941FF" w:rsidRPr="00657095">
        <w:rPr>
          <w:rFonts w:ascii="Times New Roman" w:hAnsi="Times New Roman" w:cs="Times New Roman"/>
          <w:color w:val="auto"/>
          <w:sz w:val="24"/>
          <w:szCs w:val="24"/>
        </w:rPr>
        <w:t xml:space="preserve"> in </w:t>
      </w:r>
      <w:r w:rsidR="008C0A79" w:rsidRPr="00657095">
        <w:rPr>
          <w:rFonts w:ascii="Times New Roman" w:hAnsi="Times New Roman" w:cs="Times New Roman"/>
          <w:color w:val="auto"/>
          <w:sz w:val="24"/>
          <w:szCs w:val="24"/>
        </w:rPr>
        <w:t>the bobtail snipe eel (</w:t>
      </w:r>
      <w:r w:rsidR="008C0A79" w:rsidRPr="00657095">
        <w:rPr>
          <w:rFonts w:ascii="Times New Roman" w:hAnsi="Times New Roman" w:cs="Times New Roman"/>
          <w:i/>
          <w:color w:val="auto"/>
          <w:sz w:val="24"/>
          <w:szCs w:val="24"/>
        </w:rPr>
        <w:t>Neocyema erythrosoma</w:t>
      </w:r>
      <w:r w:rsidR="008C0A79" w:rsidRPr="00657095">
        <w:rPr>
          <w:rFonts w:ascii="Times New Roman" w:hAnsi="Times New Roman" w:cs="Times New Roman"/>
          <w:color w:val="auto"/>
          <w:sz w:val="24"/>
          <w:szCs w:val="24"/>
        </w:rPr>
        <w:t>)</w:t>
      </w:r>
      <w:r w:rsidR="00E9381C" w:rsidRPr="00657095">
        <w:rPr>
          <w:rFonts w:ascii="Times New Roman" w:hAnsi="Times New Roman" w:cs="Times New Roman"/>
          <w:color w:val="auto"/>
          <w:sz w:val="24"/>
          <w:szCs w:val="24"/>
        </w:rPr>
        <w:t>,</w:t>
      </w:r>
      <w:r w:rsidR="008C0A79" w:rsidRPr="00657095">
        <w:rPr>
          <w:rFonts w:ascii="Times New Roman" w:hAnsi="Times New Roman" w:cs="Times New Roman"/>
          <w:color w:val="auto"/>
          <w:sz w:val="24"/>
          <w:szCs w:val="24"/>
        </w:rPr>
        <w:t xml:space="preserve"> </w:t>
      </w:r>
      <w:r w:rsidR="006C4AAD" w:rsidRPr="00657095">
        <w:rPr>
          <w:rFonts w:ascii="Times New Roman" w:hAnsi="Times New Roman" w:cs="Times New Roman"/>
          <w:color w:val="auto"/>
          <w:sz w:val="24"/>
          <w:szCs w:val="24"/>
        </w:rPr>
        <w:t xml:space="preserve">but </w:t>
      </w:r>
      <w:r w:rsidR="002C7E23" w:rsidRPr="00657095">
        <w:rPr>
          <w:rFonts w:ascii="Times New Roman" w:hAnsi="Times New Roman" w:cs="Times New Roman"/>
          <w:color w:val="auto"/>
          <w:sz w:val="24"/>
          <w:szCs w:val="24"/>
        </w:rPr>
        <w:t>noted the apparent</w:t>
      </w:r>
      <w:r w:rsidR="001941FF" w:rsidRPr="00657095">
        <w:rPr>
          <w:rFonts w:ascii="Times New Roman" w:hAnsi="Times New Roman" w:cs="Times New Roman"/>
          <w:color w:val="auto"/>
          <w:sz w:val="24"/>
          <w:szCs w:val="24"/>
        </w:rPr>
        <w:t xml:space="preserve"> absence of the pectoral skeleton. The annotation ‘pectoral girdle skeleton, absent’, however, </w:t>
      </w:r>
      <w:r w:rsidR="002C7E23" w:rsidRPr="00657095">
        <w:rPr>
          <w:rFonts w:ascii="Times New Roman" w:hAnsi="Times New Roman" w:cs="Times New Roman"/>
          <w:color w:val="auto"/>
          <w:sz w:val="24"/>
          <w:szCs w:val="24"/>
        </w:rPr>
        <w:t>from which the absence of a</w:t>
      </w:r>
      <w:r w:rsidR="001941FF" w:rsidRPr="00657095">
        <w:rPr>
          <w:rFonts w:ascii="Times New Roman" w:hAnsi="Times New Roman" w:cs="Times New Roman"/>
          <w:color w:val="auto"/>
          <w:sz w:val="24"/>
          <w:szCs w:val="24"/>
        </w:rPr>
        <w:t xml:space="preserve"> pectoral fin</w:t>
      </w:r>
      <w:r w:rsidR="002C7E23" w:rsidRPr="00657095">
        <w:rPr>
          <w:rFonts w:ascii="Times New Roman" w:hAnsi="Times New Roman" w:cs="Times New Roman"/>
          <w:color w:val="auto"/>
          <w:sz w:val="24"/>
          <w:szCs w:val="24"/>
        </w:rPr>
        <w:t xml:space="preserve"> is inferred </w:t>
      </w:r>
      <w:r w:rsidR="001941FF" w:rsidRPr="00657095">
        <w:rPr>
          <w:rFonts w:ascii="Times New Roman" w:hAnsi="Times New Roman" w:cs="Times New Roman"/>
          <w:color w:val="auto"/>
          <w:sz w:val="24"/>
          <w:szCs w:val="24"/>
        </w:rPr>
        <w:t>(</w:t>
      </w:r>
      <w:r w:rsidR="00F013C2" w:rsidRPr="00657095">
        <w:rPr>
          <w:rFonts w:ascii="Times New Roman" w:hAnsi="Times New Roman" w:cs="Times New Roman"/>
          <w:color w:val="auto"/>
          <w:sz w:val="24"/>
          <w:szCs w:val="24"/>
        </w:rPr>
        <w:t xml:space="preserve">Fig. </w:t>
      </w:r>
      <w:r w:rsidR="009A0D36" w:rsidRPr="00657095">
        <w:rPr>
          <w:rFonts w:ascii="Times New Roman" w:hAnsi="Times New Roman" w:cs="Times New Roman"/>
          <w:color w:val="auto"/>
          <w:sz w:val="24"/>
          <w:szCs w:val="24"/>
        </w:rPr>
        <w:t>3</w:t>
      </w:r>
      <w:r w:rsidR="001941FF" w:rsidRPr="00657095">
        <w:rPr>
          <w:rFonts w:ascii="Times New Roman" w:hAnsi="Times New Roman" w:cs="Times New Roman"/>
          <w:color w:val="auto"/>
          <w:sz w:val="24"/>
          <w:szCs w:val="24"/>
        </w:rPr>
        <w:t>)</w:t>
      </w:r>
      <w:r w:rsidR="002C7E23" w:rsidRPr="00657095">
        <w:rPr>
          <w:rFonts w:ascii="Times New Roman" w:hAnsi="Times New Roman" w:cs="Times New Roman"/>
          <w:color w:val="auto"/>
          <w:sz w:val="24"/>
          <w:szCs w:val="24"/>
        </w:rPr>
        <w:t xml:space="preserve">, results in a conflict with the </w:t>
      </w:r>
      <w:r w:rsidR="00AC2664" w:rsidRPr="00657095">
        <w:rPr>
          <w:rFonts w:ascii="Times New Roman" w:hAnsi="Times New Roman" w:cs="Times New Roman"/>
          <w:color w:val="auto"/>
          <w:sz w:val="24"/>
          <w:szCs w:val="24"/>
        </w:rPr>
        <w:t xml:space="preserve">same </w:t>
      </w:r>
      <w:r w:rsidR="002C7E23" w:rsidRPr="00657095">
        <w:rPr>
          <w:rFonts w:ascii="Times New Roman" w:hAnsi="Times New Roman" w:cs="Times New Roman"/>
          <w:color w:val="auto"/>
          <w:sz w:val="24"/>
          <w:szCs w:val="24"/>
        </w:rPr>
        <w:t xml:space="preserve">author’s assertion of </w:t>
      </w:r>
      <w:r w:rsidR="00AC2664" w:rsidRPr="00657095">
        <w:rPr>
          <w:rFonts w:ascii="Times New Roman" w:hAnsi="Times New Roman" w:cs="Times New Roman"/>
          <w:color w:val="auto"/>
          <w:sz w:val="24"/>
          <w:szCs w:val="24"/>
        </w:rPr>
        <w:t xml:space="preserve">pectoral fin </w:t>
      </w:r>
      <w:r w:rsidR="002C7E23" w:rsidRPr="00657095">
        <w:rPr>
          <w:rFonts w:ascii="Times New Roman" w:hAnsi="Times New Roman" w:cs="Times New Roman"/>
          <w:color w:val="auto"/>
          <w:sz w:val="24"/>
          <w:szCs w:val="24"/>
        </w:rPr>
        <w:t>presence</w:t>
      </w:r>
      <w:r w:rsidR="001941FF" w:rsidRPr="00657095">
        <w:rPr>
          <w:rFonts w:ascii="Times New Roman" w:hAnsi="Times New Roman" w:cs="Times New Roman"/>
          <w:color w:val="auto"/>
          <w:sz w:val="24"/>
          <w:szCs w:val="24"/>
        </w:rPr>
        <w:t xml:space="preserve">. </w:t>
      </w:r>
      <w:r w:rsidR="00AC2664" w:rsidRPr="00657095">
        <w:rPr>
          <w:rFonts w:ascii="Times New Roman" w:hAnsi="Times New Roman" w:cs="Times New Roman"/>
          <w:color w:val="auto"/>
          <w:sz w:val="24"/>
          <w:szCs w:val="24"/>
        </w:rPr>
        <w:t xml:space="preserve">The </w:t>
      </w:r>
      <w:r w:rsidR="001941FF" w:rsidRPr="00657095">
        <w:rPr>
          <w:rFonts w:ascii="Times New Roman" w:hAnsi="Times New Roman" w:cs="Times New Roman"/>
          <w:color w:val="auto"/>
          <w:sz w:val="24"/>
          <w:szCs w:val="24"/>
        </w:rPr>
        <w:t xml:space="preserve">inference reflects the anatomical knowledge </w:t>
      </w:r>
      <w:r w:rsidR="00946227" w:rsidRPr="00657095">
        <w:rPr>
          <w:rFonts w:ascii="Times New Roman" w:hAnsi="Times New Roman" w:cs="Times New Roman"/>
          <w:color w:val="auto"/>
          <w:sz w:val="24"/>
          <w:szCs w:val="24"/>
        </w:rPr>
        <w:t>formalized in the ontology</w:t>
      </w:r>
      <w:r w:rsidR="006B05E0" w:rsidRPr="00657095">
        <w:rPr>
          <w:rFonts w:ascii="Times New Roman" w:hAnsi="Times New Roman" w:cs="Times New Roman"/>
          <w:color w:val="auto"/>
          <w:sz w:val="24"/>
          <w:szCs w:val="24"/>
        </w:rPr>
        <w:t>,</w:t>
      </w:r>
      <w:r w:rsidR="00946227" w:rsidRPr="00657095">
        <w:rPr>
          <w:rFonts w:ascii="Times New Roman" w:hAnsi="Times New Roman" w:cs="Times New Roman"/>
          <w:color w:val="auto"/>
          <w:sz w:val="24"/>
          <w:szCs w:val="24"/>
        </w:rPr>
        <w:t xml:space="preserve"> </w:t>
      </w:r>
      <w:r w:rsidR="001941FF" w:rsidRPr="00657095">
        <w:rPr>
          <w:rFonts w:ascii="Times New Roman" w:hAnsi="Times New Roman" w:cs="Times New Roman"/>
          <w:color w:val="auto"/>
          <w:sz w:val="24"/>
          <w:szCs w:val="24"/>
        </w:rPr>
        <w:t>that the presence of a pectoral fin is dependent on a pectoral girdle</w:t>
      </w:r>
      <w:r w:rsidR="006B05E0" w:rsidRPr="00657095">
        <w:rPr>
          <w:rFonts w:ascii="Times New Roman" w:hAnsi="Times New Roman" w:cs="Times New Roman"/>
          <w:color w:val="auto"/>
          <w:sz w:val="24"/>
          <w:szCs w:val="24"/>
        </w:rPr>
        <w:t xml:space="preserve"> (</w:t>
      </w:r>
      <w:r w:rsidR="00F013C2" w:rsidRPr="00657095">
        <w:rPr>
          <w:rFonts w:ascii="Times New Roman" w:hAnsi="Times New Roman" w:cs="Times New Roman"/>
          <w:color w:val="auto"/>
          <w:sz w:val="24"/>
          <w:szCs w:val="24"/>
        </w:rPr>
        <w:t xml:space="preserve">Fig. </w:t>
      </w:r>
      <w:r w:rsidR="009A0D36" w:rsidRPr="00657095">
        <w:rPr>
          <w:rFonts w:ascii="Times New Roman" w:hAnsi="Times New Roman" w:cs="Times New Roman"/>
          <w:color w:val="auto"/>
          <w:sz w:val="24"/>
          <w:szCs w:val="24"/>
        </w:rPr>
        <w:t>2</w:t>
      </w:r>
      <w:r w:rsidR="00A63DCD"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00A63DCD" w:rsidRPr="00657095">
        <w:rPr>
          <w:rFonts w:ascii="Times New Roman" w:hAnsi="Times New Roman" w:cs="Times New Roman"/>
          <w:color w:val="auto"/>
          <w:sz w:val="24"/>
          <w:szCs w:val="24"/>
        </w:rPr>
        <w:t xml:space="preserve">In fact, </w:t>
      </w:r>
      <w:r w:rsidR="008C142A" w:rsidRPr="00657095">
        <w:rPr>
          <w:rFonts w:ascii="Times New Roman" w:hAnsi="Times New Roman" w:cs="Times New Roman"/>
          <w:color w:val="auto"/>
          <w:sz w:val="24"/>
          <w:szCs w:val="24"/>
        </w:rPr>
        <w:t xml:space="preserve">the </w:t>
      </w:r>
      <w:r w:rsidR="001941FF" w:rsidRPr="00657095">
        <w:rPr>
          <w:rFonts w:ascii="Times New Roman" w:hAnsi="Times New Roman" w:cs="Times New Roman"/>
          <w:color w:val="auto"/>
          <w:sz w:val="24"/>
          <w:szCs w:val="24"/>
        </w:rPr>
        <w:t>presence of the fin without the underlying girdle</w:t>
      </w:r>
      <w:r w:rsidR="008C142A" w:rsidRPr="00657095">
        <w:rPr>
          <w:rFonts w:ascii="Times New Roman" w:hAnsi="Times New Roman" w:cs="Times New Roman"/>
          <w:color w:val="auto"/>
          <w:sz w:val="24"/>
          <w:szCs w:val="24"/>
        </w:rPr>
        <w:t xml:space="preserve"> has </w:t>
      </w:r>
      <w:r w:rsidR="001941FF" w:rsidRPr="00657095">
        <w:rPr>
          <w:rFonts w:ascii="Times New Roman" w:hAnsi="Times New Roman" w:cs="Times New Roman"/>
          <w:color w:val="auto"/>
          <w:sz w:val="24"/>
          <w:szCs w:val="24"/>
        </w:rPr>
        <w:t xml:space="preserve">not </w:t>
      </w:r>
      <w:r w:rsidR="008C142A" w:rsidRPr="00657095">
        <w:rPr>
          <w:rFonts w:ascii="Times New Roman" w:hAnsi="Times New Roman" w:cs="Times New Roman"/>
          <w:color w:val="auto"/>
          <w:sz w:val="24"/>
          <w:szCs w:val="24"/>
        </w:rPr>
        <w:t xml:space="preserve">been </w:t>
      </w:r>
      <w:r w:rsidR="00750F35" w:rsidRPr="00657095">
        <w:rPr>
          <w:rFonts w:ascii="Times New Roman" w:hAnsi="Times New Roman" w:cs="Times New Roman"/>
          <w:color w:val="auto"/>
          <w:sz w:val="24"/>
          <w:szCs w:val="24"/>
        </w:rPr>
        <w:t xml:space="preserve">reported </w:t>
      </w:r>
      <w:r w:rsidR="001941FF" w:rsidRPr="00657095">
        <w:rPr>
          <w:rFonts w:ascii="Times New Roman" w:hAnsi="Times New Roman" w:cs="Times New Roman"/>
          <w:color w:val="auto"/>
          <w:sz w:val="24"/>
          <w:szCs w:val="24"/>
        </w:rPr>
        <w:t>in any other species</w:t>
      </w:r>
      <w:r w:rsidR="008C142A" w:rsidRPr="00657095">
        <w:rPr>
          <w:rFonts w:ascii="Times New Roman" w:hAnsi="Times New Roman" w:cs="Times New Roman"/>
          <w:color w:val="auto"/>
          <w:sz w:val="24"/>
          <w:szCs w:val="24"/>
        </w:rPr>
        <w:t xml:space="preserve">. </w:t>
      </w:r>
      <w:r w:rsidR="00A63DCD" w:rsidRPr="00657095">
        <w:rPr>
          <w:rFonts w:ascii="Times New Roman" w:hAnsi="Times New Roman" w:cs="Times New Roman"/>
          <w:color w:val="auto"/>
          <w:sz w:val="24"/>
          <w:szCs w:val="24"/>
        </w:rPr>
        <w:t>This conflict, like all of the conflicts surfaced through suc</w:t>
      </w:r>
      <w:r w:rsidR="003628CD" w:rsidRPr="00657095">
        <w:rPr>
          <w:rFonts w:ascii="Times New Roman" w:hAnsi="Times New Roman" w:cs="Times New Roman"/>
          <w:color w:val="auto"/>
          <w:sz w:val="24"/>
          <w:szCs w:val="24"/>
        </w:rPr>
        <w:t xml:space="preserve">h automated syntheses, leads back to an examination of the </w:t>
      </w:r>
      <w:r w:rsidR="00AC2664" w:rsidRPr="00657095">
        <w:rPr>
          <w:rFonts w:ascii="Times New Roman" w:hAnsi="Times New Roman" w:cs="Times New Roman"/>
          <w:color w:val="auto"/>
          <w:sz w:val="24"/>
          <w:szCs w:val="24"/>
        </w:rPr>
        <w:t>evidence</w:t>
      </w:r>
      <w:r w:rsidR="003628CD" w:rsidRPr="00657095">
        <w:rPr>
          <w:rFonts w:ascii="Times New Roman" w:hAnsi="Times New Roman" w:cs="Times New Roman"/>
          <w:color w:val="auto"/>
          <w:sz w:val="24"/>
          <w:szCs w:val="24"/>
        </w:rPr>
        <w:t xml:space="preserve">. Here </w:t>
      </w:r>
      <w:r w:rsidR="00AC2664" w:rsidRPr="00657095">
        <w:rPr>
          <w:rFonts w:ascii="Times New Roman" w:hAnsi="Times New Roman" w:cs="Times New Roman"/>
          <w:color w:val="auto"/>
          <w:sz w:val="24"/>
          <w:szCs w:val="24"/>
        </w:rPr>
        <w:t>we discovered</w:t>
      </w:r>
      <w:r w:rsidR="009A0D36" w:rsidRPr="00657095">
        <w:rPr>
          <w:rFonts w:ascii="Times New Roman" w:hAnsi="Times New Roman" w:cs="Times New Roman"/>
          <w:color w:val="auto"/>
          <w:sz w:val="24"/>
          <w:szCs w:val="24"/>
        </w:rPr>
        <w:t xml:space="preserve"> </w:t>
      </w:r>
      <w:r w:rsidR="003628CD" w:rsidRPr="00657095">
        <w:rPr>
          <w:rFonts w:ascii="Times New Roman" w:hAnsi="Times New Roman" w:cs="Times New Roman"/>
          <w:color w:val="auto"/>
          <w:sz w:val="24"/>
          <w:szCs w:val="24"/>
        </w:rPr>
        <w:t>that only</w:t>
      </w:r>
      <w:r w:rsidR="001941FF" w:rsidRPr="00657095">
        <w:rPr>
          <w:rFonts w:ascii="Times New Roman" w:hAnsi="Times New Roman" w:cs="Times New Roman"/>
          <w:color w:val="auto"/>
          <w:sz w:val="24"/>
          <w:szCs w:val="24"/>
        </w:rPr>
        <w:t xml:space="preserve"> five specimens of this </w:t>
      </w:r>
      <w:r w:rsidR="003628CD" w:rsidRPr="00657095">
        <w:rPr>
          <w:rFonts w:ascii="Times New Roman" w:hAnsi="Times New Roman" w:cs="Times New Roman"/>
          <w:color w:val="auto"/>
          <w:sz w:val="24"/>
          <w:szCs w:val="24"/>
        </w:rPr>
        <w:t xml:space="preserve">rare </w:t>
      </w:r>
      <w:r w:rsidR="001941FF" w:rsidRPr="00657095">
        <w:rPr>
          <w:rFonts w:ascii="Times New Roman" w:hAnsi="Times New Roman" w:cs="Times New Roman"/>
          <w:color w:val="auto"/>
          <w:sz w:val="24"/>
          <w:szCs w:val="24"/>
        </w:rPr>
        <w:t>species have ever been collected</w:t>
      </w:r>
      <w:r w:rsidR="003A40CF" w:rsidRPr="00657095">
        <w:rPr>
          <w:rFonts w:ascii="Times New Roman" w:hAnsi="Times New Roman" w:cs="Times New Roman"/>
          <w:color w:val="auto"/>
          <w:sz w:val="24"/>
          <w:szCs w:val="24"/>
        </w:rPr>
        <w:t xml:space="preserve"> </w:t>
      </w:r>
      <w:r w:rsidR="004B6767" w:rsidRPr="00657095">
        <w:rPr>
          <w:rFonts w:ascii="Times New Roman" w:hAnsi="Times New Roman" w:cs="Times New Roman"/>
          <w:color w:val="auto"/>
          <w:sz w:val="24"/>
          <w:szCs w:val="24"/>
        </w:rPr>
        <w:fldChar w:fldCharType="begin">
          <w:fldData xml:space="preserve">PEVuZE5vdGU+PENpdGU+PEF1dGhvcj5Qb3Vsc2VuPC9BdXRob3I+PFllYXI+MjAxNTwvWWVhcj48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PEVuZE5vdGU+PENpdGU+PEF1dGhvcj5Qb3Vsc2VuPC9BdXRob3I+PFllYXI+MjAxNTwvWWVhcj48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004B6767" w:rsidRPr="00657095">
        <w:rPr>
          <w:rFonts w:ascii="Times New Roman" w:hAnsi="Times New Roman" w:cs="Times New Roman"/>
          <w:color w:val="auto"/>
          <w:sz w:val="24"/>
          <w:szCs w:val="24"/>
        </w:rPr>
      </w:r>
      <w:r w:rsidR="004B6767"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(DeVaney et al. 2009; Poulsen 2015)</w:t>
      </w:r>
      <w:r w:rsidR="004B6767" w:rsidRPr="00657095">
        <w:rPr>
          <w:rFonts w:ascii="Times New Roman" w:hAnsi="Times New Roman" w:cs="Times New Roman"/>
          <w:color w:val="auto"/>
          <w:sz w:val="24"/>
          <w:szCs w:val="24"/>
        </w:rPr>
        <w:fldChar w:fldCharType="end"/>
      </w:r>
      <w:r w:rsidR="001941FF" w:rsidRPr="00657095">
        <w:rPr>
          <w:rFonts w:ascii="Times New Roman" w:hAnsi="Times New Roman" w:cs="Times New Roman"/>
          <w:color w:val="auto"/>
          <w:sz w:val="24"/>
          <w:szCs w:val="24"/>
        </w:rPr>
        <w:t>, and absence of the pectoral skeleton</w:t>
      </w:r>
      <w:r w:rsidR="008C142A" w:rsidRPr="00657095">
        <w:rPr>
          <w:rFonts w:ascii="Times New Roman" w:hAnsi="Times New Roman" w:cs="Times New Roman"/>
          <w:color w:val="auto"/>
          <w:sz w:val="24"/>
          <w:szCs w:val="24"/>
        </w:rPr>
        <w:t xml:space="preserve"> </w:t>
      </w:r>
      <w:r w:rsidR="009A0D36" w:rsidRPr="00657095">
        <w:rPr>
          <w:rFonts w:ascii="Times New Roman" w:hAnsi="Times New Roman" w:cs="Times New Roman"/>
          <w:color w:val="auto"/>
          <w:sz w:val="24"/>
          <w:szCs w:val="24"/>
        </w:rPr>
        <w:t xml:space="preserve">was </w:t>
      </w:r>
      <w:r w:rsidR="008C142A" w:rsidRPr="00657095">
        <w:rPr>
          <w:rFonts w:ascii="Times New Roman" w:hAnsi="Times New Roman" w:cs="Times New Roman"/>
          <w:color w:val="auto"/>
          <w:sz w:val="24"/>
          <w:szCs w:val="24"/>
        </w:rPr>
        <w:t>described as</w:t>
      </w:r>
      <w:r w:rsidR="001941FF" w:rsidRPr="00657095">
        <w:rPr>
          <w:rFonts w:ascii="Times New Roman" w:hAnsi="Times New Roman" w:cs="Times New Roman"/>
          <w:color w:val="auto"/>
          <w:sz w:val="24"/>
          <w:szCs w:val="24"/>
        </w:rPr>
        <w:t xml:space="preserve"> </w:t>
      </w:r>
      <w:r w:rsidR="008C142A" w:rsidRPr="00657095">
        <w:rPr>
          <w:rFonts w:ascii="Times New Roman" w:hAnsi="Times New Roman" w:cs="Times New Roman"/>
          <w:color w:val="auto"/>
          <w:sz w:val="24"/>
          <w:szCs w:val="24"/>
        </w:rPr>
        <w:t xml:space="preserve">‘apparent’ </w:t>
      </w:r>
      <w:r w:rsidR="008C142A"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&lt;EndNote&gt;&lt;Cite&gt;&lt;Author&gt;Poulsen&lt;/Author&gt;&lt;Year&gt;2015&lt;/Year&gt;&lt;RecNum&gt;93&lt;/RecNum&gt;&lt;DisplayText&gt;(Poulsen 2015)&lt;/DisplayText&gt;&lt;record&gt;&lt;rec-number&gt;93&lt;/rec-number&gt;&lt;foreign-keys&gt;&lt;key app="EN" db-id="eazevtzdfsxexlefx585rxt5rzp59xetp5xs" timestamp="0"&gt;93&lt;/key&gt;&lt;/foreign-keys&gt;&lt;ref-type name="Journal Article"&gt;17&lt;/ref-type&gt;&lt;contributors&gt;&lt;authors&gt;&lt;author&gt;Poulsen, JY&lt;/author&gt;&lt;/authors&gt;&lt;/contributors&gt;&lt;titles&gt;&lt;title&gt;&lt;style face="normal" font="default" size="100%"&gt;Fifth confirmed record and North Atlantic range expansion of the rare pelagic bobtail snipe eel genus &lt;/style&gt;&lt;style face="italic" font="default" size="100%"&gt;Neocyema&lt;/style&gt;&lt;style face="normal" font="default" size="100%"&gt; (Cyematidae, Elopomorpha)&lt;/style&gt;&lt;/title&gt;&lt;secondary-title&gt;Marine Biodiversity Records&lt;/secondary-title&gt;&lt;/titles&gt;&lt;periodical&gt;&lt;full-title&gt;Marine Biodiversity Records&lt;/full-title&gt;&lt;abbr-1&gt;Mar. Biodivers. Rec.&lt;/abbr-1&gt;&lt;/periodical&gt;&lt;volume&gt;8&lt;/volume&gt;&lt;dates&gt;&lt;year&gt;2015&lt;/year&gt;&lt;/dates&gt;&lt;urls&gt;&lt;/urls&gt;&lt;electronic-resource-num&gt;10.1017/S175526721500024X&lt;/electronic-resource-num&gt;&lt;/record&gt;&lt;/Cite&gt;&lt;/EndNote&gt;</w:instrText>
      </w:r>
      <w:r w:rsidR="008C142A"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(Poulsen 2015)</w:t>
      </w:r>
      <w:r w:rsidR="008C142A" w:rsidRPr="00657095">
        <w:rPr>
          <w:rFonts w:ascii="Times New Roman" w:hAnsi="Times New Roman" w:cs="Times New Roman"/>
          <w:color w:val="auto"/>
          <w:sz w:val="24"/>
          <w:szCs w:val="24"/>
        </w:rPr>
        <w:fldChar w:fldCharType="end"/>
      </w:r>
      <w:r w:rsidR="006E5B7F" w:rsidRPr="00657095">
        <w:rPr>
          <w:rFonts w:ascii="Times New Roman" w:hAnsi="Times New Roman" w:cs="Times New Roman"/>
          <w:color w:val="auto"/>
          <w:sz w:val="24"/>
          <w:szCs w:val="24"/>
        </w:rPr>
        <w:t>; these</w:t>
      </w:r>
      <w:r w:rsidR="00750F35" w:rsidRPr="00657095">
        <w:rPr>
          <w:rFonts w:ascii="Times New Roman" w:hAnsi="Times New Roman" w:cs="Times New Roman"/>
          <w:color w:val="auto"/>
          <w:sz w:val="24"/>
          <w:szCs w:val="24"/>
        </w:rPr>
        <w:t xml:space="preserve"> </w:t>
      </w:r>
      <w:r w:rsidR="006E5B7F" w:rsidRPr="00657095">
        <w:rPr>
          <w:rFonts w:ascii="Times New Roman" w:hAnsi="Times New Roman" w:cs="Times New Roman"/>
          <w:color w:val="auto"/>
          <w:sz w:val="24"/>
          <w:szCs w:val="24"/>
        </w:rPr>
        <w:t>raise</w:t>
      </w:r>
      <w:r w:rsidR="00750F35" w:rsidRPr="00657095">
        <w:rPr>
          <w:rFonts w:ascii="Times New Roman" w:hAnsi="Times New Roman" w:cs="Times New Roman"/>
          <w:color w:val="auto"/>
          <w:sz w:val="24"/>
          <w:szCs w:val="24"/>
        </w:rPr>
        <w:t xml:space="preserve"> the possibility that </w:t>
      </w:r>
      <w:r w:rsidR="008C142A" w:rsidRPr="00657095">
        <w:rPr>
          <w:rFonts w:ascii="Times New Roman" w:hAnsi="Times New Roman" w:cs="Times New Roman"/>
          <w:color w:val="auto"/>
          <w:sz w:val="24"/>
          <w:szCs w:val="24"/>
        </w:rPr>
        <w:t xml:space="preserve">the pectoral girdle may in fact </w:t>
      </w:r>
      <w:r w:rsidR="001941FF" w:rsidRPr="00657095">
        <w:rPr>
          <w:rFonts w:ascii="Times New Roman" w:hAnsi="Times New Roman" w:cs="Times New Roman"/>
          <w:color w:val="auto"/>
          <w:sz w:val="24"/>
          <w:szCs w:val="24"/>
        </w:rPr>
        <w:t xml:space="preserve">be present. On the other hand, </w:t>
      </w:r>
      <w:r w:rsidR="001941FF" w:rsidRPr="00657095">
        <w:rPr>
          <w:rFonts w:ascii="Times New Roman" w:hAnsi="Times New Roman" w:cs="Times New Roman"/>
          <w:i/>
          <w:color w:val="auto"/>
          <w:sz w:val="24"/>
          <w:szCs w:val="24"/>
        </w:rPr>
        <w:t>Neocyema</w:t>
      </w:r>
      <w:r w:rsidR="001941FF" w:rsidRPr="00657095">
        <w:rPr>
          <w:rFonts w:ascii="Times New Roman" w:hAnsi="Times New Roman" w:cs="Times New Roman"/>
          <w:color w:val="auto"/>
          <w:sz w:val="24"/>
          <w:szCs w:val="24"/>
        </w:rPr>
        <w:t xml:space="preserve"> is a member of a </w:t>
      </w:r>
      <w:r w:rsidR="00034752" w:rsidRPr="00657095">
        <w:rPr>
          <w:rFonts w:ascii="Times New Roman" w:hAnsi="Times New Roman" w:cs="Times New Roman"/>
          <w:color w:val="auto"/>
          <w:sz w:val="24"/>
          <w:szCs w:val="24"/>
        </w:rPr>
        <w:t xml:space="preserve">group </w:t>
      </w:r>
      <w:r w:rsidR="00E9381C" w:rsidRPr="00657095">
        <w:rPr>
          <w:rFonts w:ascii="Times New Roman" w:hAnsi="Times New Roman" w:cs="Times New Roman"/>
          <w:color w:val="auto"/>
          <w:sz w:val="24"/>
          <w:szCs w:val="24"/>
        </w:rPr>
        <w:t xml:space="preserve">of </w:t>
      </w:r>
      <w:r w:rsidR="001941FF" w:rsidRPr="00657095">
        <w:rPr>
          <w:rFonts w:ascii="Times New Roman" w:hAnsi="Times New Roman" w:cs="Times New Roman"/>
          <w:color w:val="auto"/>
          <w:sz w:val="24"/>
          <w:szCs w:val="24"/>
        </w:rPr>
        <w:t>deep-sea fishes (Saccopharyngiformes) with many reduced skeletal features, and perhaps the loss of the pectoral girdle is another instance of reduction</w:t>
      </w:r>
      <w:r w:rsidR="00034752" w:rsidRPr="00657095">
        <w:rPr>
          <w:rFonts w:ascii="Times New Roman" w:hAnsi="Times New Roman" w:cs="Times New Roman"/>
          <w:color w:val="auto"/>
          <w:sz w:val="24"/>
          <w:szCs w:val="24"/>
        </w:rPr>
        <w:t xml:space="preserve">. </w:t>
      </w:r>
      <w:r w:rsidR="0084593E" w:rsidRPr="00657095">
        <w:rPr>
          <w:rFonts w:ascii="Times New Roman" w:hAnsi="Times New Roman" w:cs="Times New Roman"/>
          <w:color w:val="auto"/>
          <w:sz w:val="24"/>
          <w:szCs w:val="24"/>
        </w:rPr>
        <w:t xml:space="preserve">This particular conflict, like the others, targets species and features for </w:t>
      </w:r>
      <w:r w:rsidR="001941FF" w:rsidRPr="00657095">
        <w:rPr>
          <w:rFonts w:ascii="Times New Roman" w:hAnsi="Times New Roman" w:cs="Times New Roman"/>
          <w:color w:val="auto"/>
          <w:sz w:val="24"/>
          <w:szCs w:val="24"/>
        </w:rPr>
        <w:t>further investigation</w:t>
      </w:r>
      <w:r w:rsidR="0084593E" w:rsidRPr="00657095">
        <w:rPr>
          <w:rFonts w:ascii="Times New Roman" w:hAnsi="Times New Roman" w:cs="Times New Roman"/>
          <w:color w:val="auto"/>
          <w:sz w:val="24"/>
          <w:szCs w:val="24"/>
        </w:rPr>
        <w:t xml:space="preserve">. </w:t>
      </w:r>
    </w:p>
    <w:p w14:paraId="17BA77CC" w14:textId="77777777" w:rsidR="00750F35" w:rsidRPr="00657095" w:rsidRDefault="00750F35" w:rsidP="00A41564">
      <w:pPr>
        <w:pStyle w:val="Normal1"/>
        <w:spacing w:after="0" w:line="480" w:lineRule="auto"/>
        <w:ind w:left="0" w:firstLine="720"/>
        <w:contextualSpacing/>
        <w:rPr>
          <w:rFonts w:ascii="Times New Roman" w:hAnsi="Times New Roman" w:cs="Times New Roman"/>
          <w:color w:val="auto"/>
          <w:sz w:val="24"/>
          <w:szCs w:val="24"/>
        </w:rPr>
      </w:pPr>
    </w:p>
    <w:p w14:paraId="1325A9AE" w14:textId="77777777" w:rsidR="001941FF" w:rsidRPr="00657095" w:rsidRDefault="001941FF" w:rsidP="00A41564">
      <w:pPr>
        <w:pStyle w:val="Normal1"/>
        <w:spacing w:after="0" w:line="480" w:lineRule="auto"/>
        <w:ind w:left="0" w:firstLine="0"/>
        <w:contextualSpacing/>
        <w:rPr>
          <w:rFonts w:ascii="Times New Roman" w:hAnsi="Times New Roman" w:cs="Times New Roman"/>
          <w:i/>
          <w:color w:val="auto"/>
          <w:sz w:val="24"/>
          <w:szCs w:val="24"/>
        </w:rPr>
      </w:pPr>
      <w:r w:rsidRPr="00657095">
        <w:rPr>
          <w:rFonts w:ascii="Times New Roman" w:hAnsi="Times New Roman" w:cs="Times New Roman"/>
          <w:i/>
          <w:color w:val="auto"/>
          <w:sz w:val="24"/>
          <w:szCs w:val="24"/>
        </w:rPr>
        <w:t>How Often Were the Paired Fins Lost (and Regained)?</w:t>
      </w:r>
    </w:p>
    <w:p w14:paraId="4AEFFD4B" w14:textId="51C88224" w:rsidR="00A5259E" w:rsidRPr="00657095" w:rsidRDefault="00F20C11" w:rsidP="00A5259E">
      <w:pPr>
        <w:pStyle w:val="Normal1"/>
        <w:spacing w:after="0" w:line="480" w:lineRule="auto"/>
        <w:ind w:left="0" w:firstLine="720"/>
        <w:contextualSpacing/>
        <w:rPr>
          <w:rFonts w:ascii="Times New Roman" w:hAnsi="Times New Roman" w:cs="Times New Roman"/>
          <w:color w:val="auto"/>
          <w:sz w:val="24"/>
          <w:szCs w:val="24"/>
        </w:rPr>
      </w:pPr>
      <w:bookmarkStart w:id="23" w:name="_n5a6gswdwyqf" w:colFirst="0" w:colLast="0"/>
      <w:bookmarkStart w:id="24" w:name="_v86rdm1hozwt" w:colFirst="0" w:colLast="0"/>
      <w:bookmarkEnd w:id="23"/>
      <w:bookmarkEnd w:id="24"/>
      <w:r w:rsidRPr="00657095">
        <w:rPr>
          <w:rFonts w:ascii="Times New Roman" w:hAnsi="Times New Roman" w:cs="Times New Roman"/>
          <w:color w:val="auto"/>
          <w:sz w:val="24"/>
          <w:szCs w:val="24"/>
        </w:rPr>
        <w:t>The questions of how often, and in which fishes, paired fins were lost have driven many studies in ichthyology, and our work not only demonstrates how these can be answered automatically and scalably, but it also provides species-level data</w:t>
      </w:r>
      <w:r w:rsidR="00A327F6" w:rsidRPr="00657095">
        <w:rPr>
          <w:rFonts w:ascii="Times New Roman" w:hAnsi="Times New Roman" w:cs="Times New Roman"/>
          <w:color w:val="auto"/>
          <w:sz w:val="24"/>
          <w:szCs w:val="24"/>
        </w:rPr>
        <w:t xml:space="preserve"> from disparate sources</w:t>
      </w:r>
      <w:r w:rsidRPr="00657095">
        <w:rPr>
          <w:rFonts w:ascii="Times New Roman" w:hAnsi="Times New Roman" w:cs="Times New Roman"/>
          <w:color w:val="auto"/>
          <w:sz w:val="24"/>
          <w:szCs w:val="24"/>
        </w:rPr>
        <w:t xml:space="preserve"> in a phylogenetic framework to provide insight into fin evolution at the macroevolutionary scale. Previous </w:t>
      </w:r>
      <w:r w:rsidR="002F4C48" w:rsidRPr="00657095">
        <w:rPr>
          <w:rFonts w:ascii="Times New Roman" w:hAnsi="Times New Roman" w:cs="Times New Roman"/>
          <w:color w:val="auto"/>
          <w:sz w:val="24"/>
          <w:szCs w:val="24"/>
        </w:rPr>
        <w:t>investigators</w:t>
      </w:r>
      <w:r w:rsidRPr="00657095">
        <w:rPr>
          <w:rFonts w:ascii="Times New Roman" w:hAnsi="Times New Roman" w:cs="Times New Roman"/>
          <w:color w:val="auto"/>
          <w:sz w:val="24"/>
          <w:szCs w:val="24"/>
        </w:rPr>
        <w:t xml:space="preserve"> ha</w:t>
      </w:r>
      <w:r w:rsidR="000D322F" w:rsidRPr="00657095">
        <w:rPr>
          <w:rFonts w:ascii="Times New Roman" w:hAnsi="Times New Roman" w:cs="Times New Roman"/>
          <w:color w:val="auto"/>
          <w:sz w:val="24"/>
          <w:szCs w:val="24"/>
        </w:rPr>
        <w:t>ve</w:t>
      </w:r>
      <w:r w:rsidRPr="00657095">
        <w:rPr>
          <w:rFonts w:ascii="Times New Roman" w:hAnsi="Times New Roman" w:cs="Times New Roman"/>
          <w:color w:val="auto"/>
          <w:sz w:val="24"/>
          <w:szCs w:val="24"/>
        </w:rPr>
        <w:t xml:space="preserve"> concluded that </w:t>
      </w:r>
      <w:r w:rsidR="001941FF" w:rsidRPr="00657095">
        <w:rPr>
          <w:rFonts w:ascii="Times New Roman" w:hAnsi="Times New Roman" w:cs="Times New Roman"/>
          <w:color w:val="auto"/>
          <w:sz w:val="24"/>
          <w:szCs w:val="24"/>
        </w:rPr>
        <w:t xml:space="preserve">pelvic fins </w:t>
      </w:r>
      <w:r w:rsidR="007F1275" w:rsidRPr="00657095">
        <w:rPr>
          <w:rFonts w:ascii="Times New Roman" w:hAnsi="Times New Roman" w:cs="Times New Roman"/>
          <w:color w:val="auto"/>
          <w:sz w:val="24"/>
          <w:szCs w:val="24"/>
        </w:rPr>
        <w:t>appear to be more readily</w:t>
      </w:r>
      <w:r w:rsidR="001941FF" w:rsidRPr="00657095">
        <w:rPr>
          <w:rFonts w:ascii="Times New Roman" w:hAnsi="Times New Roman" w:cs="Times New Roman"/>
          <w:color w:val="auto"/>
          <w:sz w:val="24"/>
          <w:szCs w:val="24"/>
        </w:rPr>
        <w:t xml:space="preserve"> lost or reduced</w:t>
      </w:r>
      <w:r w:rsidR="00070F7F" w:rsidRPr="00657095">
        <w:rPr>
          <w:rFonts w:ascii="Times New Roman" w:hAnsi="Times New Roman" w:cs="Times New Roman"/>
          <w:color w:val="auto"/>
          <w:sz w:val="24"/>
          <w:szCs w:val="24"/>
        </w:rPr>
        <w:t xml:space="preserve"> across teleosts</w:t>
      </w:r>
      <w:r w:rsidR="001941FF" w:rsidRPr="00657095">
        <w:rPr>
          <w:rFonts w:ascii="Times New Roman" w:hAnsi="Times New Roman" w:cs="Times New Roman"/>
          <w:color w:val="auto"/>
          <w:sz w:val="24"/>
          <w:szCs w:val="24"/>
        </w:rPr>
        <w:t xml:space="preserve"> than any other fin</w:t>
      </w:r>
      <w:r w:rsidR="007F1275" w:rsidRPr="00657095">
        <w:rPr>
          <w:rFonts w:ascii="Times New Roman" w:hAnsi="Times New Roman" w:cs="Times New Roman"/>
          <w:color w:val="auto"/>
          <w:sz w:val="24"/>
          <w:szCs w:val="24"/>
        </w:rPr>
        <w:t>s</w:t>
      </w:r>
      <w:r w:rsidR="001941FF" w:rsidRPr="00657095">
        <w:rPr>
          <w:rFonts w:ascii="Times New Roman" w:hAnsi="Times New Roman" w:cs="Times New Roman"/>
          <w:color w:val="auto"/>
          <w:sz w:val="24"/>
          <w:szCs w:val="24"/>
        </w:rPr>
        <w:t xml:space="preserve"> </w:t>
      </w:r>
      <w:r w:rsidR="001941FF" w:rsidRPr="00657095">
        <w:rPr>
          <w:rFonts w:ascii="Times New Roman" w:hAnsi="Times New Roman" w:cs="Times New Roman"/>
          <w:color w:val="auto"/>
          <w:sz w:val="24"/>
          <w:szCs w:val="24"/>
        </w:rPr>
        <w:fldChar w:fldCharType="begin">
          <w:fldData xml:space="preserve">PEVuZE5vdGU+PENpdGU+PEF1dGhvcj5ZYW1hbm91ZTwvQXV0aG9yPjxZZWFyPjIwMDg8L1llYXI+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PEVuZE5vdGU+PENpdGU+PEF1dGhvcj5ZYW1hbm91ZTwvQXV0aG9yPjxZZWFyPjIwMDg8L1llYXI+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001941FF" w:rsidRPr="00657095">
        <w:rPr>
          <w:rFonts w:ascii="Times New Roman" w:hAnsi="Times New Roman" w:cs="Times New Roman"/>
          <w:color w:val="auto"/>
          <w:sz w:val="24"/>
          <w:szCs w:val="24"/>
        </w:rPr>
      </w:r>
      <w:r w:rsidR="001941FF"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w:t>
      </w:r>
      <w:r w:rsidRPr="00657095">
        <w:rPr>
          <w:rFonts w:ascii="Times New Roman" w:hAnsi="Times New Roman" w:cs="Times New Roman"/>
          <w:noProof/>
          <w:color w:val="auto"/>
          <w:sz w:val="24"/>
          <w:szCs w:val="24"/>
        </w:rPr>
        <w:t xml:space="preserve">Nelson 1990; </w:t>
      </w:r>
      <w:r w:rsidR="00521A8C" w:rsidRPr="00657095">
        <w:rPr>
          <w:rFonts w:ascii="Times New Roman" w:hAnsi="Times New Roman" w:cs="Times New Roman"/>
          <w:noProof/>
          <w:color w:val="auto"/>
          <w:sz w:val="24"/>
          <w:szCs w:val="24"/>
        </w:rPr>
        <w:t>Yamanoue et al. 2008</w:t>
      </w:r>
      <w:r w:rsidR="000D322F" w:rsidRPr="00657095">
        <w:rPr>
          <w:rFonts w:ascii="Times New Roman" w:hAnsi="Times New Roman" w:cs="Times New Roman"/>
          <w:noProof/>
          <w:color w:val="auto"/>
          <w:sz w:val="24"/>
          <w:szCs w:val="24"/>
        </w:rPr>
        <w:t>;</w:t>
      </w:r>
      <w:r w:rsidR="001941FF" w:rsidRPr="00657095">
        <w:rPr>
          <w:rFonts w:ascii="Times New Roman" w:hAnsi="Times New Roman" w:cs="Times New Roman"/>
          <w:color w:val="auto"/>
          <w:sz w:val="24"/>
          <w:szCs w:val="24"/>
        </w:rPr>
        <w:fldChar w:fldCharType="end"/>
      </w:r>
      <w:r w:rsidR="000D322F" w:rsidRPr="00657095">
        <w:rPr>
          <w:rFonts w:ascii="Times New Roman" w:hAnsi="Times New Roman" w:cs="Times New Roman"/>
          <w:color w:val="auto"/>
          <w:sz w:val="24"/>
          <w:szCs w:val="24"/>
        </w:rPr>
        <w:t xml:space="preserve"> </w:t>
      </w:r>
      <w:r w:rsidR="000D322F" w:rsidRPr="00657095">
        <w:rPr>
          <w:rFonts w:ascii="Times New Roman" w:hAnsi="Times New Roman" w:cs="Times New Roman"/>
          <w:color w:val="auto"/>
          <w:sz w:val="24"/>
          <w:szCs w:val="24"/>
        </w:rPr>
        <w:fldChar w:fldCharType="begin"/>
      </w:r>
      <w:r w:rsidR="000D322F" w:rsidRPr="00657095">
        <w:rPr>
          <w:rFonts w:ascii="Times New Roman" w:hAnsi="Times New Roman" w:cs="Times New Roman"/>
          <w:color w:val="auto"/>
          <w:sz w:val="24"/>
          <w:szCs w:val="24"/>
        </w:rPr>
        <w:instrText xml:space="preserve"> ADDIN EN.CITE &lt;EndNote&gt;&lt;Cite&gt;&lt;Author&gt;Larouche&lt;/Author&gt;&lt;Year&gt;2017&lt;/Year&gt;&lt;RecNum&gt;321&lt;/RecNum&gt;&lt;DisplayText&gt;(Larouche et al. 2017)&lt;/DisplayText&gt;&lt;record&gt;&lt;rec-number&gt;321&lt;/rec-number&gt;&lt;foreign-keys&gt;&lt;key app="EN" db-id="eazevtzdfsxexlefx585rxt5rzp59xetp5xs" timestamp="1499731514"&gt;321&lt;/key&gt;&lt;/foreign-keys&gt;&lt;ref-type name="Journal Article"&gt;17&lt;/ref-type&gt;&lt;contributors&gt;&lt;authors&gt;&lt;author&gt;Larouche, O.&lt;/author&gt;&lt;author&gt;Zelditch, M. L.&lt;/author&gt;&lt;author&gt;Cloutier, R.&lt;/author&gt;&lt;/authors&gt;&lt;/contributors&gt;&lt;auth-address&gt;Laboratoire de Paleontologie et de Biologie evolutive, Universite du Quebec a Rimouski, Rimouski, Quebec, G5L 3A1, Canada.&amp;#xD;Museum of Paleontology, University of Michigan, Ann Arbor, MI, 48109, USA.&amp;#xD;Laboratoire de Paleontologie et de Biologie evolutive, Universite du Quebec a Rimouski, Rimouski, Quebec, G5L 3A1, Canada. richard_cloutier@uqar.ca.&lt;/auth-address&gt;&lt;titles&gt;&lt;title&gt;Fin modules: an evolutionary perspective on appendage disparity in basal vertebrates&lt;/title&gt;&lt;secondary-title&gt;BMC Biol&lt;/secondary-title&gt;&lt;/titles&gt;&lt;periodical&gt;&lt;full-title&gt;BMC Biol&lt;/full-title&gt;&lt;abbr-1&gt;BMC Bioinformatics&lt;/abbr-1&gt;&lt;/periodical&gt;&lt;pages&gt;32&lt;/pages&gt;&lt;volume&gt;15&lt;/volume&gt;&lt;number&gt;1&lt;/number&gt;&lt;keywords&gt;&lt;keyword&gt;Agnathans&lt;/keyword&gt;&lt;keyword&gt;Chondrichthyans&lt;/keyword&gt;&lt;keyword&gt;Evolutionary modularity&lt;/keyword&gt;&lt;keyword&gt;Fishes&lt;/keyword&gt;&lt;keyword&gt;Gnathostomes&lt;/keyword&gt;&lt;keyword&gt;Median fins&lt;/keyword&gt;&lt;keyword&gt;Morphological disparity&lt;/keyword&gt;&lt;keyword&gt;Osteichthyans&lt;/keyword&gt;&lt;keyword&gt;Paired fins&lt;/keyword&gt;&lt;keyword&gt;Phylogenetic supertree&lt;/keyword&gt;&lt;/keywords&gt;&lt;dates&gt;&lt;year&gt;2017&lt;/year&gt;&lt;pub-dates&gt;&lt;date&gt;Apr 27&lt;/date&gt;&lt;/pub-dates&gt;&lt;/dates&gt;&lt;isbn&gt;1741-7007 (Electronic)&amp;#xD;1741-7007 (Linking)&lt;/isbn&gt;&lt;accession-num&gt;28449681&lt;/accession-num&gt;&lt;urls&gt;&lt;related-urls&gt;&lt;url&gt;https://www.ncbi.nlm.nih.gov/pubmed/28449681&lt;/url&gt;&lt;/related-urls&gt;&lt;/urls&gt;&lt;custom2&gt;PMC5406925&lt;/custom2&gt;&lt;electronic-resource-num&gt;10.1186/s12915-017-0370-x&lt;/electronic-resource-num&gt;&lt;/record&gt;&lt;/Cite&gt;&lt;/EndNote&gt;</w:instrText>
      </w:r>
      <w:r w:rsidR="000D322F" w:rsidRPr="00657095">
        <w:rPr>
          <w:rFonts w:ascii="Times New Roman" w:hAnsi="Times New Roman" w:cs="Times New Roman"/>
          <w:color w:val="auto"/>
          <w:sz w:val="24"/>
          <w:szCs w:val="24"/>
        </w:rPr>
        <w:fldChar w:fldCharType="separate"/>
      </w:r>
      <w:r w:rsidR="000D322F" w:rsidRPr="00657095">
        <w:rPr>
          <w:rFonts w:ascii="Times New Roman" w:hAnsi="Times New Roman" w:cs="Times New Roman"/>
          <w:color w:val="auto"/>
          <w:sz w:val="24"/>
          <w:szCs w:val="24"/>
        </w:rPr>
        <w:t>Larouche et al. 2017)</w:t>
      </w:r>
      <w:r w:rsidR="000D322F" w:rsidRPr="00657095">
        <w:rPr>
          <w:rFonts w:ascii="Times New Roman" w:hAnsi="Times New Roman" w:cs="Times New Roman"/>
          <w:color w:val="auto"/>
          <w:sz w:val="24"/>
          <w:szCs w:val="24"/>
        </w:rPr>
        <w:fldChar w:fldCharType="end"/>
      </w:r>
      <w:r w:rsidR="000D322F" w:rsidRPr="00657095">
        <w:rPr>
          <w:rFonts w:ascii="Times New Roman" w:hAnsi="Times New Roman" w:cs="Times New Roman"/>
          <w:color w:val="auto"/>
          <w:sz w:val="24"/>
          <w:szCs w:val="24"/>
        </w:rPr>
        <w:t xml:space="preserve"> </w:t>
      </w:r>
      <w:r w:rsidR="007F1275" w:rsidRPr="00657095">
        <w:rPr>
          <w:rFonts w:ascii="Times New Roman" w:hAnsi="Times New Roman" w:cs="Times New Roman"/>
          <w:color w:val="auto"/>
          <w:sz w:val="24"/>
          <w:szCs w:val="24"/>
        </w:rPr>
        <w:t xml:space="preserve"> and possibly with </w:t>
      </w:r>
      <w:r w:rsidR="001941FF" w:rsidRPr="00657095">
        <w:rPr>
          <w:rFonts w:ascii="Times New Roman" w:hAnsi="Times New Roman" w:cs="Times New Roman"/>
          <w:color w:val="auto"/>
          <w:sz w:val="24"/>
          <w:szCs w:val="24"/>
        </w:rPr>
        <w:t>greater frequency than other structure</w:t>
      </w:r>
      <w:r w:rsidR="00DB54CB" w:rsidRPr="00657095">
        <w:rPr>
          <w:rFonts w:ascii="Times New Roman" w:hAnsi="Times New Roman" w:cs="Times New Roman"/>
          <w:color w:val="auto"/>
          <w:sz w:val="24"/>
          <w:szCs w:val="24"/>
        </w:rPr>
        <w:t>s</w:t>
      </w:r>
      <w:r w:rsidR="001941FF" w:rsidRPr="00657095">
        <w:rPr>
          <w:rFonts w:ascii="Times New Roman" w:hAnsi="Times New Roman" w:cs="Times New Roman"/>
          <w:color w:val="auto"/>
          <w:sz w:val="24"/>
          <w:szCs w:val="24"/>
        </w:rPr>
        <w:t xml:space="preserve">, including </w:t>
      </w:r>
      <w:r w:rsidR="00A3001C" w:rsidRPr="00657095">
        <w:rPr>
          <w:rFonts w:ascii="Times New Roman" w:hAnsi="Times New Roman" w:cs="Times New Roman"/>
          <w:color w:val="auto"/>
          <w:sz w:val="24"/>
          <w:szCs w:val="24"/>
        </w:rPr>
        <w:t xml:space="preserve">for example, </w:t>
      </w:r>
      <w:r w:rsidR="001941FF" w:rsidRPr="00657095">
        <w:rPr>
          <w:rFonts w:ascii="Times New Roman" w:hAnsi="Times New Roman" w:cs="Times New Roman"/>
          <w:color w:val="auto"/>
          <w:sz w:val="24"/>
          <w:szCs w:val="24"/>
        </w:rPr>
        <w:t xml:space="preserve">scales </w:t>
      </w:r>
      <w:r w:rsidR="001941FF" w:rsidRPr="00657095">
        <w:rPr>
          <w:rFonts w:ascii="Times New Roman" w:hAnsi="Times New Roman" w:cs="Times New Roman"/>
          <w:color w:val="auto"/>
          <w:sz w:val="24"/>
          <w:szCs w:val="24"/>
        </w:rPr>
        <w:fldChar w:fldCharType="begin"/>
      </w:r>
      <w:r w:rsidR="00521A8C" w:rsidRPr="00657095">
        <w:rPr>
          <w:rFonts w:ascii="Times New Roman" w:hAnsi="Times New Roman" w:cs="Times New Roman"/>
          <w:color w:val="auto"/>
          <w:sz w:val="24"/>
          <w:szCs w:val="24"/>
        </w:rPr>
        <w:instrText xml:space="preserve"> ADDIN EN.CITE &lt;EndNote&gt;&lt;Cite&gt;&lt;Author&gt;Nelson&lt;/Author&gt;&lt;Year&gt;1990&lt;/Year&gt;&lt;RecNum&gt;198&lt;/RecNum&gt;&lt;DisplayText&gt;(Nelson 1990)&lt;/DisplayText&gt;&lt;record&gt;&lt;rec-number&gt;198&lt;/rec-number&gt;&lt;foreign-keys&gt;&lt;key app="EN" db-id="eazevtzdfsxexlefx585rxt5rzp59xetp5xs" timestamp="1479159989"&gt;198&lt;/key&gt;&lt;/foreign-keys&gt;&lt;ref-type name="Journal Article"&gt;17&lt;/ref-type&gt;&lt;contributors&gt;&lt;authors&gt;&lt;author&gt;Nelson, J.S.&lt;/author&gt;&lt;/authors&gt;&lt;/contributors&gt;&lt;titles&gt;&lt;title&gt;Analysis of the multiple occurrence of pelvic fin absence in extant fishes&lt;/title&gt;&lt;secondary-title&gt;Matsya&lt;/secondary-title&gt;&lt;/titles&gt;&lt;periodical&gt;&lt;full-title&gt;Matsya&lt;/full-title&gt;&lt;abbr-1&gt;Matsya&lt;/abbr-1&gt;&lt;/periodical&gt;&lt;pages&gt;21-38&lt;/pages&gt;&lt;volume&gt;15/16&lt;/volume&gt;&lt;dates&gt;&lt;year&gt;1990&lt;/year&gt;&lt;/dates&gt;&lt;urls&gt;&lt;/urls&gt;&lt;/record&gt;&lt;/Cite&gt;&lt;/EndNote&gt;</w:instrText>
      </w:r>
      <w:r w:rsidR="001941FF"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(Nelson 1990)</w:t>
      </w:r>
      <w:r w:rsidR="001941FF" w:rsidRPr="00657095">
        <w:rPr>
          <w:rFonts w:ascii="Times New Roman" w:hAnsi="Times New Roman" w:cs="Times New Roman"/>
          <w:color w:val="auto"/>
          <w:sz w:val="24"/>
          <w:szCs w:val="24"/>
        </w:rPr>
        <w:fldChar w:fldCharType="end"/>
      </w:r>
      <w:r w:rsidR="00CD0315" w:rsidRPr="00657095">
        <w:rPr>
          <w:rFonts w:ascii="Times New Roman" w:hAnsi="Times New Roman" w:cs="Times New Roman"/>
          <w:color w:val="auto"/>
          <w:sz w:val="24"/>
          <w:szCs w:val="24"/>
        </w:rPr>
        <w:t xml:space="preserve"> and the gas bladder </w:t>
      </w:r>
      <w:r w:rsidR="00CD0315"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&lt;EndNote&gt;&lt;Cite&gt;&lt;Author&gt;McCune&lt;/Author&gt;&lt;Year&gt;2004&lt;/Year&gt;&lt;RecNum&gt;289&lt;/RecNum&gt;&lt;DisplayText&gt;(McCune and Carlson 2004)&lt;/DisplayText&gt;&lt;record&gt;&lt;rec-number&gt;289&lt;/rec-number&gt;&lt;foreign-keys&gt;&lt;key app="EN" db-id="eazevtzdfsxexlefx585rxt5rzp59xetp5xs" timestamp="1482716486"&gt;289&lt;/key&gt;&lt;/foreign-keys&gt;&lt;ref-type name="Journal Article"&gt;17&lt;/ref-type&gt;&lt;contributors&gt;&lt;authors&gt;&lt;author&gt;McCune, Amy R.&lt;/author&gt;&lt;author&gt;Carlson, Rose L.&lt;/author&gt;&lt;/authors&gt;&lt;/contributors&gt;&lt;titles&gt;&lt;title&gt;Twenty ways to lose your bladder: common natural mutants in zebrafish and widespread convergence of swim bladder loss among teleost fishes&lt;/title&gt;&lt;secondary-title&gt;Evolution &amp;amp; Development&lt;/secondary-title&gt;&lt;/titles&gt;&lt;periodical&gt;&lt;full-title&gt;Evolution &amp;amp; Development&lt;/full-title&gt;&lt;abbr-1&gt;Evol. Dev.&lt;/abbr-1&gt;&lt;/periodical&gt;&lt;pages&gt;246-259&lt;/pages&gt;&lt;volume&gt;6&lt;/volume&gt;&lt;number&gt;4&lt;/number&gt;&lt;dates&gt;&lt;year&gt;2004&lt;/year&gt;&lt;/dates&gt;&lt;publisher&gt;Blackwell Science Inc&lt;/publisher&gt;&lt;isbn&gt;1525-142X&lt;/isbn&gt;&lt;urls&gt;&lt;related-urls&gt;&lt;url&gt;http://dx.doi.org/10.1111/j.1525-142X.2004.04030.x&lt;/url&gt;&lt;/related-urls&gt;&lt;/urls&gt;&lt;electronic-resource-num&gt;10.1111/j.1525-142X.2004.04030.x&lt;/electronic-resource-num&gt;&lt;/record&gt;&lt;/Cite&gt;&lt;/EndNote&gt;</w:instrText>
      </w:r>
      <w:r w:rsidR="00CD0315"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(McCune and Carlson 2004)</w:t>
      </w:r>
      <w:r w:rsidR="00CD0315" w:rsidRPr="00657095">
        <w:rPr>
          <w:rFonts w:ascii="Times New Roman" w:hAnsi="Times New Roman" w:cs="Times New Roman"/>
          <w:color w:val="auto"/>
          <w:sz w:val="24"/>
          <w:szCs w:val="24"/>
        </w:rPr>
        <w:fldChar w:fldCharType="end"/>
      </w:r>
      <w:r w:rsidR="00CD0315" w:rsidRPr="00657095">
        <w:rPr>
          <w:rFonts w:ascii="Times New Roman" w:hAnsi="Times New Roman" w:cs="Times New Roman"/>
          <w:color w:val="auto"/>
          <w:sz w:val="24"/>
          <w:szCs w:val="24"/>
        </w:rPr>
        <w:t>.</w:t>
      </w:r>
      <w:r w:rsidR="00A5259E" w:rsidRPr="00657095">
        <w:rPr>
          <w:rFonts w:ascii="Times New Roman" w:hAnsi="Times New Roman" w:cs="Times New Roman"/>
          <w:color w:val="auto"/>
          <w:sz w:val="24"/>
          <w:szCs w:val="24"/>
        </w:rPr>
        <w:t xml:space="preserve"> </w:t>
      </w:r>
      <w:r w:rsidR="000A602D" w:rsidRPr="00657095">
        <w:rPr>
          <w:rFonts w:ascii="Times New Roman" w:hAnsi="Times New Roman" w:cs="Times New Roman"/>
          <w:color w:val="auto"/>
          <w:sz w:val="24"/>
          <w:szCs w:val="24"/>
        </w:rPr>
        <w:t>Th</w:t>
      </w:r>
      <w:r w:rsidR="00074E2A" w:rsidRPr="00657095">
        <w:rPr>
          <w:rFonts w:ascii="Times New Roman" w:hAnsi="Times New Roman" w:cs="Times New Roman"/>
          <w:color w:val="auto"/>
          <w:sz w:val="24"/>
          <w:szCs w:val="24"/>
        </w:rPr>
        <w:t xml:space="preserve">e </w:t>
      </w:r>
      <w:r w:rsidR="002B5A73" w:rsidRPr="00657095">
        <w:rPr>
          <w:rFonts w:ascii="Times New Roman" w:hAnsi="Times New Roman" w:cs="Times New Roman"/>
          <w:color w:val="auto"/>
          <w:sz w:val="24"/>
          <w:szCs w:val="24"/>
        </w:rPr>
        <w:t>expectation</w:t>
      </w:r>
      <w:r w:rsidR="000A602D" w:rsidRPr="00657095">
        <w:rPr>
          <w:rFonts w:ascii="Times New Roman" w:hAnsi="Times New Roman" w:cs="Times New Roman"/>
          <w:color w:val="auto"/>
          <w:sz w:val="24"/>
          <w:szCs w:val="24"/>
        </w:rPr>
        <w:t xml:space="preserve"> that pectoral fin loss is much rarer than pelvic fin loss</w:t>
      </w:r>
      <w:r w:rsidR="002B5A73" w:rsidRPr="00657095">
        <w:rPr>
          <w:rFonts w:ascii="Times New Roman" w:hAnsi="Times New Roman" w:cs="Times New Roman"/>
          <w:color w:val="auto"/>
          <w:sz w:val="24"/>
          <w:szCs w:val="24"/>
        </w:rPr>
        <w:t xml:space="preserve"> </w:t>
      </w:r>
      <w:r w:rsidR="000D322F" w:rsidRPr="00657095">
        <w:rPr>
          <w:rFonts w:ascii="Times New Roman" w:hAnsi="Times New Roman" w:cs="Times New Roman"/>
          <w:color w:val="auto"/>
          <w:sz w:val="24"/>
          <w:szCs w:val="24"/>
        </w:rPr>
        <w:fldChar w:fldCharType="begin"/>
      </w:r>
      <w:r w:rsidR="000D322F" w:rsidRPr="00657095">
        <w:rPr>
          <w:rFonts w:ascii="Times New Roman" w:hAnsi="Times New Roman" w:cs="Times New Roman"/>
          <w:color w:val="auto"/>
          <w:sz w:val="24"/>
          <w:szCs w:val="24"/>
        </w:rPr>
        <w:instrText xml:space="preserve"> ADDIN EN.CITE &lt;EndNote&gt;&lt;Cite&gt;&lt;Author&gt;Yamanoue&lt;/Author&gt;&lt;Year&gt;2010&lt;/Year&gt;&lt;RecNum&gt;91&lt;/RecNum&gt;&lt;DisplayText&gt;(Yamanoue et al. 2010)&lt;/DisplayText&gt;&lt;record&gt;&lt;rec-number&gt;91&lt;/rec-number&gt;&lt;foreign-keys&gt;&lt;key app="EN" db-id="eazevtzdfsxexlefx585rxt5rzp59xetp5xs" timestamp="0"&gt;91&lt;/key&gt;&lt;/foreign-keys&gt;&lt;ref-type name="Journal Article"&gt;17&lt;/ref-type&gt;&lt;contributors&gt;&lt;authors&gt;&lt;author&gt;Yamanoue, Y.&lt;/author&gt;&lt;author&gt;Setiamarga, D. H.&lt;/author&gt;&lt;author&gt;Matsuura, K.&lt;/author&gt;&lt;/authors&gt;&lt;/contributors&gt;&lt;auth-address&gt;Atmosphere and Ocean Research Institute, University of Tokyo, 5-1-5 Kashiwanoha, Kashiwa, Chiba 277-8564, Japan. yamanouey@yahoo.co.jp&lt;/auth-address&gt;&lt;titles&gt;&lt;title&gt;Pelvic fins in teleosts: structure, function and evolution&lt;/title&gt;&lt;secondary-title&gt;Journal of Fish Biology&lt;/secondary-title&gt;&lt;alt-title&gt;Journal of fish biology&lt;/alt-title&gt;&lt;/titles&gt;&lt;periodical&gt;&lt;full-title&gt;Journal of Fish Biology&lt;/full-title&gt;&lt;abbr-1&gt;J. Fish Biol.&lt;/abbr-1&gt;&lt;/periodical&gt;&lt;alt-periodical&gt;&lt;full-title&gt;Journal of Fish Biology&lt;/full-title&gt;&lt;abbr-1&gt;J. Fish Biol.&lt;/abbr-1&gt;&lt;/alt-periodical&gt;&lt;pages&gt;1173-1208&lt;/pages&gt;&lt;volume&gt;77&lt;/volume&gt;&lt;number&gt;6&lt;/number&gt;&lt;edition&gt;2010/11/03&lt;/edition&gt;&lt;keywords&gt;&lt;keyword&gt;Animal Fins/*anatomy &amp;amp; histology/physiology&lt;/keyword&gt;&lt;keyword&gt;Animals&lt;/keyword&gt;&lt;keyword&gt;*Biological Evolution&lt;/keyword&gt;&lt;keyword&gt;Fishes/*anatomy &amp;amp; histology/physiology&lt;/keyword&gt;&lt;keyword&gt;Phylogeny&lt;/keyword&gt;&lt;/keywords&gt;&lt;dates&gt;&lt;year&gt;2010&lt;/year&gt;&lt;pub-dates&gt;&lt;date&gt;Oct&lt;/date&gt;&lt;/pub-dates&gt;&lt;/dates&gt;&lt;isbn&gt;1095-8649 (Electronic)&amp;#xD;0022-1112 (Linking)&lt;/isbn&gt;&lt;accession-num&gt;21039499&lt;/accession-num&gt;&lt;work-type&gt;Research Support, Non-U.S. Gov&amp;apos;t&amp;#xD;Review&lt;/work-type&gt;&lt;urls&gt;&lt;related-urls&gt;&lt;url&gt;http://www.ncbi.nlm.nih.gov/pubmed/21039499&lt;/url&gt;&lt;/related-urls&gt;&lt;/urls&gt;&lt;electronic-resource-num&gt;10.1111/j.1095-8649.2010.02674.x&lt;/electronic-resource-num&gt;&lt;/record&gt;&lt;/Cite&gt;&lt;/EndNote&gt;</w:instrText>
      </w:r>
      <w:r w:rsidR="000D322F" w:rsidRPr="00657095">
        <w:rPr>
          <w:rFonts w:ascii="Times New Roman" w:hAnsi="Times New Roman" w:cs="Times New Roman"/>
          <w:color w:val="auto"/>
          <w:sz w:val="24"/>
          <w:szCs w:val="24"/>
        </w:rPr>
        <w:fldChar w:fldCharType="separate"/>
      </w:r>
      <w:r w:rsidR="000D322F" w:rsidRPr="00657095">
        <w:rPr>
          <w:rFonts w:ascii="Times New Roman" w:hAnsi="Times New Roman" w:cs="Times New Roman"/>
          <w:noProof/>
          <w:color w:val="auto"/>
          <w:sz w:val="24"/>
          <w:szCs w:val="24"/>
        </w:rPr>
        <w:t>(Yamanoue et al. 2010</w:t>
      </w:r>
      <w:r w:rsidR="000D322F" w:rsidRPr="00657095">
        <w:rPr>
          <w:rFonts w:ascii="Times New Roman" w:hAnsi="Times New Roman" w:cs="Times New Roman"/>
          <w:color w:val="auto"/>
          <w:sz w:val="24"/>
          <w:szCs w:val="24"/>
        </w:rPr>
        <w:fldChar w:fldCharType="begin">
          <w:fldData xml:space="preserve">PEVuZE5vdGU+PENpdGU+PEF1dGhvcj5OZWxzb248L0F1dGhvcj48WWVhcj4xOTkwPC9ZZWFyPjxS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</w:fldData>
        </w:fldChar>
      </w:r>
      <w:r w:rsidR="000D322F" w:rsidRPr="00657095">
        <w:rPr>
          <w:rFonts w:ascii="Times New Roman" w:hAnsi="Times New Roman" w:cs="Times New Roman"/>
          <w:color w:val="auto"/>
          <w:sz w:val="24"/>
          <w:szCs w:val="24"/>
        </w:rPr>
        <w:instrText xml:space="preserve"> ADDIN EN.CITE </w:instrText>
      </w:r>
      <w:r w:rsidR="000D322F" w:rsidRPr="00657095">
        <w:rPr>
          <w:rFonts w:ascii="Times New Roman" w:hAnsi="Times New Roman" w:cs="Times New Roman"/>
          <w:color w:val="auto"/>
          <w:sz w:val="24"/>
          <w:szCs w:val="24"/>
        </w:rPr>
        <w:fldChar w:fldCharType="begin">
          <w:fldData xml:space="preserve">PEVuZE5vdGU+PENpdGU+PEF1dGhvcj5OZWxzb248L0F1dGhvcj48WWVhcj4xOTkwPC9ZZWFyPjxS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</w:fldData>
        </w:fldChar>
      </w:r>
      <w:r w:rsidR="000D322F" w:rsidRPr="00657095">
        <w:rPr>
          <w:rFonts w:ascii="Times New Roman" w:hAnsi="Times New Roman" w:cs="Times New Roman"/>
          <w:color w:val="auto"/>
          <w:sz w:val="24"/>
          <w:szCs w:val="24"/>
        </w:rPr>
        <w:instrText xml:space="preserve"> ADDIN EN.CITE.DATA </w:instrText>
      </w:r>
      <w:r w:rsidR="000D322F" w:rsidRPr="00657095">
        <w:rPr>
          <w:rFonts w:ascii="Times New Roman" w:hAnsi="Times New Roman" w:cs="Times New Roman"/>
          <w:color w:val="auto"/>
          <w:sz w:val="24"/>
          <w:szCs w:val="24"/>
        </w:rPr>
      </w:r>
      <w:r w:rsidR="000D322F" w:rsidRPr="00657095">
        <w:rPr>
          <w:rFonts w:ascii="Times New Roman" w:hAnsi="Times New Roman" w:cs="Times New Roman"/>
          <w:color w:val="auto"/>
          <w:sz w:val="24"/>
          <w:szCs w:val="24"/>
        </w:rPr>
        <w:fldChar w:fldCharType="end"/>
      </w:r>
      <w:r w:rsidR="000D322F" w:rsidRPr="00657095">
        <w:rPr>
          <w:rFonts w:ascii="Times New Roman" w:hAnsi="Times New Roman" w:cs="Times New Roman"/>
          <w:color w:val="auto"/>
          <w:sz w:val="24"/>
          <w:szCs w:val="24"/>
        </w:rPr>
      </w:r>
      <w:r w:rsidR="000D322F" w:rsidRPr="00657095">
        <w:rPr>
          <w:rFonts w:ascii="Times New Roman" w:hAnsi="Times New Roman" w:cs="Times New Roman"/>
          <w:color w:val="auto"/>
          <w:sz w:val="24"/>
          <w:szCs w:val="24"/>
        </w:rPr>
        <w:fldChar w:fldCharType="separate"/>
      </w:r>
      <w:r w:rsidR="000D322F" w:rsidRPr="00657095">
        <w:rPr>
          <w:rFonts w:ascii="Times New Roman" w:hAnsi="Times New Roman" w:cs="Times New Roman"/>
          <w:noProof/>
          <w:color w:val="auto"/>
          <w:sz w:val="24"/>
          <w:szCs w:val="24"/>
        </w:rPr>
        <w:t>)</w:t>
      </w:r>
      <w:r w:rsidR="000D322F" w:rsidRPr="00657095">
        <w:rPr>
          <w:rFonts w:ascii="Times New Roman" w:hAnsi="Times New Roman" w:cs="Times New Roman"/>
          <w:color w:val="auto"/>
          <w:sz w:val="24"/>
          <w:szCs w:val="24"/>
        </w:rPr>
        <w:fldChar w:fldCharType="end"/>
      </w:r>
      <w:r w:rsidR="000D322F" w:rsidRPr="00657095">
        <w:rPr>
          <w:rFonts w:ascii="Times New Roman" w:hAnsi="Times New Roman" w:cs="Times New Roman"/>
          <w:color w:val="auto"/>
          <w:sz w:val="24"/>
          <w:szCs w:val="24"/>
        </w:rPr>
        <w:fldChar w:fldCharType="end"/>
      </w:r>
      <w:r w:rsidR="000D322F" w:rsidRPr="00657095">
        <w:rPr>
          <w:rFonts w:ascii="Times New Roman" w:hAnsi="Times New Roman" w:cs="Times New Roman"/>
          <w:color w:val="auto"/>
          <w:sz w:val="24"/>
          <w:szCs w:val="24"/>
        </w:rPr>
        <w:t xml:space="preserve"> </w:t>
      </w:r>
      <w:r w:rsidR="000A602D" w:rsidRPr="00657095">
        <w:rPr>
          <w:rFonts w:ascii="Times New Roman" w:hAnsi="Times New Roman" w:cs="Times New Roman"/>
          <w:color w:val="auto"/>
          <w:sz w:val="24"/>
          <w:szCs w:val="24"/>
        </w:rPr>
        <w:t>was</w:t>
      </w:r>
      <w:r w:rsidR="00074E2A" w:rsidRPr="00657095">
        <w:rPr>
          <w:rFonts w:ascii="Times New Roman" w:hAnsi="Times New Roman" w:cs="Times New Roman"/>
          <w:color w:val="auto"/>
          <w:sz w:val="24"/>
          <w:szCs w:val="24"/>
        </w:rPr>
        <w:t xml:space="preserve"> </w:t>
      </w:r>
      <w:r w:rsidR="002B5A73" w:rsidRPr="00657095">
        <w:rPr>
          <w:rFonts w:ascii="Times New Roman" w:hAnsi="Times New Roman" w:cs="Times New Roman"/>
          <w:color w:val="auto"/>
          <w:sz w:val="24"/>
          <w:szCs w:val="24"/>
        </w:rPr>
        <w:t xml:space="preserve">born out by our </w:t>
      </w:r>
      <w:r w:rsidR="00814E51" w:rsidRPr="00657095">
        <w:rPr>
          <w:rFonts w:ascii="Times New Roman" w:hAnsi="Times New Roman" w:cs="Times New Roman"/>
          <w:color w:val="auto"/>
          <w:sz w:val="24"/>
          <w:szCs w:val="24"/>
        </w:rPr>
        <w:t>analysis</w:t>
      </w:r>
      <w:r w:rsidR="00C57412" w:rsidRPr="00657095">
        <w:rPr>
          <w:rFonts w:ascii="Times New Roman" w:hAnsi="Times New Roman" w:cs="Times New Roman"/>
          <w:color w:val="auto"/>
          <w:sz w:val="24"/>
          <w:szCs w:val="24"/>
        </w:rPr>
        <w:t xml:space="preserve">, which </w:t>
      </w:r>
      <w:r w:rsidR="00814E51" w:rsidRPr="00657095">
        <w:rPr>
          <w:rFonts w:ascii="Times New Roman" w:hAnsi="Times New Roman" w:cs="Times New Roman"/>
          <w:color w:val="auto"/>
          <w:sz w:val="24"/>
          <w:szCs w:val="24"/>
        </w:rPr>
        <w:t>indicates more than double the minimum number of independent losses of the pelvic fin (48) compared to the pectoral fin (19) for the phylogeny under consideration (Table 2)</w:t>
      </w:r>
      <w:r w:rsidR="00DB54CB" w:rsidRPr="00657095">
        <w:rPr>
          <w:rFonts w:ascii="Times New Roman" w:hAnsi="Times New Roman" w:cs="Times New Roman"/>
          <w:color w:val="auto"/>
          <w:sz w:val="24"/>
          <w:szCs w:val="24"/>
        </w:rPr>
        <w:t>.</w:t>
      </w:r>
    </w:p>
    <w:p w14:paraId="2840E835" w14:textId="6F92CBBA" w:rsidR="00273CEA" w:rsidRPr="00657095" w:rsidRDefault="00CA6B15" w:rsidP="00A41564">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The</w:t>
      </w:r>
      <w:r w:rsidR="004C3CD2" w:rsidRPr="00657095">
        <w:rPr>
          <w:rFonts w:ascii="Times New Roman" w:hAnsi="Times New Roman" w:cs="Times New Roman"/>
          <w:color w:val="auto"/>
          <w:sz w:val="24"/>
          <w:szCs w:val="24"/>
        </w:rPr>
        <w:t xml:space="preserve"> apparent ease of pelvic fin loss has been </w:t>
      </w:r>
      <w:r w:rsidR="00814E51" w:rsidRPr="00657095">
        <w:rPr>
          <w:rFonts w:ascii="Times New Roman" w:hAnsi="Times New Roman" w:cs="Times New Roman"/>
          <w:color w:val="auto"/>
          <w:sz w:val="24"/>
          <w:szCs w:val="24"/>
        </w:rPr>
        <w:t xml:space="preserve">examined </w:t>
      </w:r>
      <w:r w:rsidRPr="00657095">
        <w:rPr>
          <w:rFonts w:ascii="Times New Roman" w:hAnsi="Times New Roman" w:cs="Times New Roman"/>
          <w:color w:val="auto"/>
          <w:sz w:val="24"/>
          <w:szCs w:val="24"/>
        </w:rPr>
        <w:t xml:space="preserve">from </w:t>
      </w:r>
      <w:r w:rsidR="00814E51" w:rsidRPr="00657095">
        <w:rPr>
          <w:rFonts w:ascii="Times New Roman" w:hAnsi="Times New Roman" w:cs="Times New Roman"/>
          <w:color w:val="auto"/>
          <w:sz w:val="24"/>
          <w:szCs w:val="24"/>
        </w:rPr>
        <w:t xml:space="preserve">a </w:t>
      </w:r>
      <w:r w:rsidRPr="00657095">
        <w:rPr>
          <w:rFonts w:ascii="Times New Roman" w:hAnsi="Times New Roman" w:cs="Times New Roman"/>
          <w:color w:val="auto"/>
          <w:sz w:val="24"/>
          <w:szCs w:val="24"/>
        </w:rPr>
        <w:t>genetic standpoint</w:t>
      </w:r>
      <w:r w:rsidR="004C3CD2" w:rsidRPr="00657095">
        <w:rPr>
          <w:rFonts w:ascii="Times New Roman" w:hAnsi="Times New Roman" w:cs="Times New Roman"/>
          <w:color w:val="auto"/>
          <w:sz w:val="24"/>
          <w:szCs w:val="24"/>
        </w:rPr>
        <w:t xml:space="preserve"> in several species, including </w:t>
      </w:r>
      <w:r w:rsidRPr="00657095">
        <w:rPr>
          <w:rFonts w:ascii="Times New Roman" w:hAnsi="Times New Roman" w:cs="Times New Roman"/>
          <w:color w:val="auto"/>
          <w:sz w:val="24"/>
          <w:szCs w:val="24"/>
        </w:rPr>
        <w:t xml:space="preserve">famously the </w:t>
      </w:r>
      <w:r w:rsidR="00BB514B" w:rsidRPr="00657095">
        <w:rPr>
          <w:rFonts w:ascii="Times New Roman" w:hAnsi="Times New Roman" w:cs="Times New Roman"/>
          <w:color w:val="auto"/>
          <w:sz w:val="24"/>
          <w:szCs w:val="24"/>
        </w:rPr>
        <w:t>three-spined</w:t>
      </w:r>
      <w:r w:rsidRPr="00657095">
        <w:rPr>
          <w:rFonts w:ascii="Times New Roman" w:hAnsi="Times New Roman" w:cs="Times New Roman"/>
          <w:color w:val="auto"/>
          <w:sz w:val="24"/>
          <w:szCs w:val="24"/>
        </w:rPr>
        <w:t xml:space="preserve"> </w:t>
      </w:r>
      <w:r w:rsidR="004C3CD2" w:rsidRPr="00657095">
        <w:rPr>
          <w:rFonts w:ascii="Times New Roman" w:hAnsi="Times New Roman" w:cs="Times New Roman"/>
          <w:color w:val="auto"/>
          <w:sz w:val="24"/>
          <w:szCs w:val="24"/>
        </w:rPr>
        <w:t>stickleback</w:t>
      </w:r>
      <w:r w:rsidRPr="00657095">
        <w:rPr>
          <w:rFonts w:ascii="Times New Roman" w:hAnsi="Times New Roman" w:cs="Times New Roman"/>
          <w:color w:val="auto"/>
          <w:sz w:val="24"/>
          <w:szCs w:val="24"/>
        </w:rPr>
        <w:t xml:space="preserve"> (</w:t>
      </w:r>
      <w:r w:rsidR="00094021" w:rsidRPr="00657095">
        <w:rPr>
          <w:rFonts w:ascii="Times New Roman" w:hAnsi="Times New Roman" w:cs="Times New Roman"/>
          <w:i/>
          <w:color w:val="auto"/>
          <w:sz w:val="24"/>
          <w:szCs w:val="24"/>
        </w:rPr>
        <w:t>Gasterosteus aculeatus</w:t>
      </w:r>
      <w:r w:rsidR="0090256A" w:rsidRPr="00657095">
        <w:rPr>
          <w:rFonts w:ascii="Times New Roman" w:hAnsi="Times New Roman" w:cs="Times New Roman"/>
          <w:color w:val="auto"/>
          <w:sz w:val="24"/>
          <w:szCs w:val="24"/>
        </w:rPr>
        <w:t>;</w:t>
      </w:r>
      <w:r w:rsidR="00BB514B" w:rsidRPr="00657095">
        <w:rPr>
          <w:rFonts w:ascii="Times New Roman" w:hAnsi="Times New Roman" w:cs="Times New Roman"/>
          <w:color w:val="auto"/>
          <w:sz w:val="24"/>
          <w:szCs w:val="24"/>
        </w:rPr>
        <w:t xml:space="preserve"> </w:t>
      </w:r>
      <w:r w:rsidR="00BB514B"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&lt;EndNote&gt;&lt;Cite&gt;&lt;Author&gt;Chan&lt;/Author&gt;&lt;Year&gt;2010&lt;/Year&gt;&lt;RecNum&gt;305&lt;/RecNum&gt;&lt;DisplayText&gt;(Chan et al. 2010)&lt;/DisplayText&gt;&lt;record&gt;&lt;rec-number&gt;305&lt;/rec-number&gt;&lt;foreign-keys&gt;&lt;key app="EN" db-id="eazevtzdfsxexlefx585rxt5rzp59xetp5xs" timestamp="1484628090"&gt;305&lt;/key&gt;&lt;/foreign-keys&gt;&lt;ref-type name="Journal Article"&gt;17&lt;/ref-type&gt;&lt;contributors&gt;&lt;authors&gt;&lt;author&gt;Chan, Yingguang Frank&lt;/author&gt;&lt;author&gt;Marks, Melissa E.&lt;/author&gt;&lt;author&gt;Jones, Felicity C.&lt;/author&gt;&lt;author&gt;Villarreal, Guadalupe&lt;/author&gt;&lt;author&gt;Shapiro, Michael D.&lt;/author&gt;&lt;author&gt;Brady, Shannon D.&lt;/author&gt;&lt;author&gt;Southwick, Audrey M.&lt;/author&gt;&lt;author&gt;Absher, Devin M.&lt;/author&gt;&lt;author&gt;Grimwood, Jane&lt;/author&gt;&lt;author&gt;Schmutz, Jeremy&lt;/author&gt;&lt;author&gt;Myers, Richard M.&lt;/author&gt;&lt;author&gt;Petrov, Dmitri&lt;/author&gt;&lt;author&gt;Jónsson, Bjarni&lt;/author&gt;&lt;author&gt;Schluter, Dolph&lt;/author&gt;&lt;author&gt;Bell, Michael A.&lt;/author&gt;&lt;author&gt;Kingsley, David M.&lt;/author&gt;&lt;/authors&gt;&lt;/contributors&gt;&lt;titles&gt;&lt;title&gt;&lt;style face="normal" font="default" size="100%"&gt;Adaptive evolution of pelvic reduction in sticklebacks by recurrent deletion of a &lt;/style&gt;&lt;style face="italic" font="default" size="100%"&gt;Pitx1&lt;/style&gt;&lt;style face="normal" font="default" size="100%"&gt; enhancer&lt;/style&gt;&lt;/title&gt;&lt;secondary-title&gt;Science&lt;/secondary-title&gt;&lt;/titles&gt;&lt;periodical&gt;&lt;full-title&gt;Science&lt;/full-title&gt;&lt;abbr-1&gt;Science&lt;/abbr-1&gt;&lt;/periodical&gt;&lt;pages&gt;302-305&lt;/pages&gt;&lt;volume&gt;327&lt;/volume&gt;&lt;number&gt;5963&lt;/number&gt;&lt;dates&gt;&lt;year&gt;2010&lt;/year&gt;&lt;pub-dates&gt;&lt;date&gt;12/10&lt;/date&gt;&lt;/pub-dates&gt;&lt;/dates&gt;&lt;isbn&gt;0036-8075&amp;#xD;1095-9203&lt;/isbn&gt;&lt;accession-num&gt;PMC3109066&lt;/accession-num&gt;&lt;urls&gt;&lt;related-urls&gt;&lt;url&gt;http://www.ncbi.nlm.nih.gov/pmc/articles/PMC3109066/&lt;/url&gt;&lt;/related-urls&gt;&lt;/urls&gt;&lt;electronic-resource-num&gt;10.1126/science.1182213&lt;/electronic-resource-num&gt;&lt;remote-database-name&gt;PMC&lt;/remote-database-name&gt;&lt;/record&gt;&lt;/Cite&gt;&lt;/EndNote&gt;</w:instrText>
      </w:r>
      <w:r w:rsidR="00BB514B"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Chan et al. 2010</w:t>
      </w:r>
      <w:r w:rsidR="00BB514B" w:rsidRPr="00657095">
        <w:rPr>
          <w:rFonts w:ascii="Times New Roman" w:hAnsi="Times New Roman" w:cs="Times New Roman"/>
          <w:color w:val="auto"/>
          <w:sz w:val="24"/>
          <w:szCs w:val="24"/>
        </w:rPr>
        <w:fldChar w:fldCharType="end"/>
      </w:r>
      <w:r w:rsidR="0090256A" w:rsidRPr="00657095">
        <w:rPr>
          <w:rFonts w:ascii="Times New Roman" w:hAnsi="Times New Roman" w:cs="Times New Roman"/>
          <w:color w:val="auto"/>
          <w:sz w:val="24"/>
          <w:szCs w:val="24"/>
        </w:rPr>
        <w:t>),</w:t>
      </w:r>
      <w:r w:rsidR="004C3CD2" w:rsidRPr="00657095">
        <w:rPr>
          <w:rFonts w:ascii="Times New Roman" w:hAnsi="Times New Roman" w:cs="Times New Roman"/>
          <w:color w:val="auto"/>
          <w:sz w:val="24"/>
          <w:szCs w:val="24"/>
        </w:rPr>
        <w:t xml:space="preserve"> </w:t>
      </w:r>
      <w:r w:rsidR="00BB514B" w:rsidRPr="00657095">
        <w:rPr>
          <w:rFonts w:ascii="Times New Roman" w:hAnsi="Times New Roman" w:cs="Times New Roman"/>
          <w:color w:val="auto"/>
          <w:sz w:val="24"/>
          <w:szCs w:val="24"/>
        </w:rPr>
        <w:t xml:space="preserve">the Japanese pufferfish </w:t>
      </w:r>
      <w:r w:rsidR="0090256A" w:rsidRPr="00657095">
        <w:rPr>
          <w:rFonts w:ascii="Times New Roman" w:hAnsi="Times New Roman" w:cs="Times New Roman"/>
          <w:color w:val="auto"/>
          <w:sz w:val="24"/>
          <w:szCs w:val="24"/>
        </w:rPr>
        <w:t>(</w:t>
      </w:r>
      <w:r w:rsidR="00BB514B" w:rsidRPr="00657095">
        <w:rPr>
          <w:rFonts w:ascii="Times New Roman" w:hAnsi="Times New Roman" w:cs="Times New Roman"/>
          <w:i/>
          <w:color w:val="auto"/>
          <w:sz w:val="24"/>
          <w:szCs w:val="24"/>
        </w:rPr>
        <w:t>Takifugu rubripes</w:t>
      </w:r>
      <w:r w:rsidR="0090256A" w:rsidRPr="00657095">
        <w:rPr>
          <w:rFonts w:ascii="Times New Roman" w:hAnsi="Times New Roman" w:cs="Times New Roman"/>
          <w:color w:val="auto"/>
          <w:sz w:val="24"/>
          <w:szCs w:val="24"/>
        </w:rPr>
        <w:t>;</w:t>
      </w:r>
      <w:r w:rsidR="00BB514B" w:rsidRPr="00657095">
        <w:rPr>
          <w:rFonts w:ascii="Times New Roman" w:hAnsi="Times New Roman" w:cs="Times New Roman"/>
          <w:color w:val="auto"/>
          <w:sz w:val="24"/>
          <w:szCs w:val="24"/>
        </w:rPr>
        <w:t xml:space="preserve"> </w:t>
      </w:r>
      <w:r w:rsidR="00CC47D7" w:rsidRPr="00657095">
        <w:rPr>
          <w:rFonts w:ascii="Times New Roman" w:hAnsi="Times New Roman" w:cs="Times New Roman"/>
          <w:color w:val="auto"/>
          <w:sz w:val="24"/>
          <w:szCs w:val="24"/>
        </w:rPr>
        <w:fldChar w:fldCharType="begin"/>
      </w:r>
      <w:r w:rsidR="00E3459D" w:rsidRPr="00657095">
        <w:rPr>
          <w:rFonts w:ascii="Times New Roman" w:hAnsi="Times New Roman" w:cs="Times New Roman"/>
          <w:color w:val="auto"/>
          <w:sz w:val="24"/>
          <w:szCs w:val="24"/>
        </w:rPr>
        <w:instrText xml:space="preserve"> ADDIN EN.CITE &lt;EndNote&gt;&lt;Cite&gt;&lt;Author&gt;Tanaka&lt;/Author&gt;&lt;Year&gt;2005&lt;/Year&gt;&lt;RecNum&gt;306&lt;/RecNum&gt;&lt;DisplayText&gt;(Tanaka et al. 2005)&lt;/DisplayText&gt;&lt;record&gt;&lt;rec-number&gt;306&lt;/rec-number&gt;&lt;foreign-keys&gt;&lt;key app="EN" db-id="eazevtzdfsxexlefx585rxt5rzp59xetp5xs" timestamp="1484628408"&gt;306&lt;/key&gt;&lt;/foreign-keys&gt;&lt;ref-type name="Journal Article"&gt;17&lt;/ref-type&gt;&lt;contributors&gt;&lt;authors&gt;&lt;author&gt;Tanaka, Mikiko&lt;/author&gt;&lt;author&gt;Hale, Laura A.&lt;/author&gt;&lt;author&gt;Amores, Angel&lt;/author&gt;&lt;author&gt;Yan, Yi-Lin&lt;/author&gt;&lt;author&gt;Cresko, William A.&lt;/author&gt;&lt;author&gt;Suzuki, Tohru&lt;/author&gt;&lt;author&gt;Postlethwait, John H.&lt;/author&gt;&lt;/authors&gt;&lt;/contributors&gt;&lt;titles&gt;&lt;title&gt;&lt;style face="normal" font="default" size="100%"&gt;Developmental genetic basis for the evolution of pelvic fin loss in the pufferfish &lt;/style&gt;&lt;style face="italic" font="default" size="100%"&gt;Takifugu rubripes&lt;/style&gt;&lt;/title&gt;&lt;secondary-title&gt;Developmental Biology&lt;/secondary-title&gt;&lt;/titles&gt;&lt;periodical&gt;&lt;full-title&gt;Developmental Biology&lt;/full-title&gt;&lt;abbr-1&gt;Dev. Biol.&lt;/abbr-1&gt;&lt;/periodical&gt;&lt;pages&gt;227-239&lt;/pages&gt;&lt;volume&gt;281&lt;/volume&gt;&lt;number&gt;2&lt;/number&gt;&lt;keywords&gt;&lt;keyword&gt;Hox genes&lt;/keyword&gt;&lt;keyword&gt;Limb positioning&lt;/keyword&gt;&lt;keyword&gt;Limb initiation&lt;/keyword&gt;&lt;keyword&gt;Fugu&lt;/keyword&gt;&lt;keyword&gt;Takifugu rubripes&lt;/keyword&gt;&lt;keyword&gt;Gasterosteus aculeatus&lt;/keyword&gt;&lt;keyword&gt;Stickleback&lt;/keyword&gt;&lt;keyword&gt;Fin development&lt;/keyword&gt;&lt;keyword&gt;Evolution of development&lt;/keyword&gt;&lt;/keywords&gt;&lt;dates&gt;&lt;year&gt;2005&lt;/year&gt;&lt;pub-dates&gt;&lt;date&gt;5/15/&lt;/date&gt;&lt;/pub-dates&gt;&lt;/dates&gt;&lt;isbn&gt;0012-1606&lt;/isbn&gt;&lt;urls&gt;&lt;related-urls&gt;&lt;url&gt;http://www.sciencedirect.com/science/article/pii/S001216060500120X&lt;/url&gt;&lt;/related-urls&gt;&lt;/urls&gt;&lt;electronic-resource-num&gt;http://dx.doi.org/10.1016/j.ydbio.2005.02.016&lt;/electronic-resource-num&gt;&lt;/record&gt;&lt;/Cite&gt;&lt;/EndNote&gt;</w:instrText>
      </w:r>
      <w:r w:rsidR="00CC47D7"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Tanaka et al. 2005</w:t>
      </w:r>
      <w:r w:rsidR="0090256A" w:rsidRPr="00657095">
        <w:rPr>
          <w:rFonts w:ascii="Times New Roman" w:hAnsi="Times New Roman" w:cs="Times New Roman"/>
          <w:noProof/>
          <w:color w:val="auto"/>
          <w:sz w:val="24"/>
          <w:szCs w:val="24"/>
        </w:rPr>
        <w:t>), and</w:t>
      </w:r>
      <w:r w:rsidR="00CC47D7" w:rsidRPr="00657095">
        <w:rPr>
          <w:rFonts w:ascii="Times New Roman" w:hAnsi="Times New Roman" w:cs="Times New Roman"/>
          <w:color w:val="auto"/>
          <w:sz w:val="24"/>
          <w:szCs w:val="24"/>
        </w:rPr>
        <w:fldChar w:fldCharType="end"/>
      </w:r>
      <w:r w:rsidR="004C3CD2" w:rsidRPr="00657095">
        <w:rPr>
          <w:rFonts w:ascii="Times New Roman" w:hAnsi="Times New Roman" w:cs="Times New Roman"/>
          <w:color w:val="auto"/>
          <w:sz w:val="24"/>
          <w:szCs w:val="24"/>
        </w:rPr>
        <w:t xml:space="preserve"> </w:t>
      </w:r>
      <w:r w:rsidR="00F05DFC" w:rsidRPr="00657095">
        <w:rPr>
          <w:rFonts w:ascii="Times New Roman" w:hAnsi="Times New Roman" w:cs="Times New Roman"/>
          <w:color w:val="auto"/>
          <w:sz w:val="24"/>
          <w:szCs w:val="24"/>
        </w:rPr>
        <w:t xml:space="preserve">the tiger tail seahorse </w:t>
      </w:r>
      <w:r w:rsidR="0090256A" w:rsidRPr="00657095">
        <w:rPr>
          <w:rFonts w:ascii="Times New Roman" w:hAnsi="Times New Roman" w:cs="Times New Roman"/>
          <w:color w:val="auto"/>
          <w:sz w:val="24"/>
          <w:szCs w:val="24"/>
        </w:rPr>
        <w:t>(</w:t>
      </w:r>
      <w:r w:rsidR="00F05DFC" w:rsidRPr="00657095">
        <w:rPr>
          <w:rFonts w:ascii="Times New Roman" w:hAnsi="Times New Roman" w:cs="Times New Roman"/>
          <w:i/>
          <w:color w:val="auto"/>
          <w:sz w:val="24"/>
          <w:szCs w:val="24"/>
        </w:rPr>
        <w:t>Hippocampus comes</w:t>
      </w:r>
      <w:r w:rsidR="0090256A" w:rsidRPr="00657095">
        <w:rPr>
          <w:rFonts w:ascii="Times New Roman" w:hAnsi="Times New Roman" w:cs="Times New Roman"/>
          <w:color w:val="auto"/>
          <w:sz w:val="24"/>
          <w:szCs w:val="24"/>
        </w:rPr>
        <w:t>;</w:t>
      </w:r>
      <w:r w:rsidR="00F05DFC" w:rsidRPr="00657095">
        <w:rPr>
          <w:rFonts w:ascii="Times New Roman" w:hAnsi="Times New Roman" w:cs="Times New Roman"/>
          <w:color w:val="auto"/>
          <w:sz w:val="24"/>
          <w:szCs w:val="24"/>
        </w:rPr>
        <w:t xml:space="preserve"> </w:t>
      </w:r>
      <w:r w:rsidR="00F05DFC" w:rsidRPr="00657095">
        <w:rPr>
          <w:rFonts w:ascii="Times New Roman" w:hAnsi="Times New Roman" w:cs="Times New Roman"/>
          <w:color w:val="auto"/>
          <w:sz w:val="24"/>
          <w:szCs w:val="24"/>
        </w:rPr>
        <w:fldChar w:fldCharType="begin">
          <w:fldData xml:space="preserve">PEVuZE5vdGU+PENpdGU+PEF1dGhvcj5MaW48L0F1dGhvcj48WWVhcj4yMDE2PC9ZZWFyPjxSZWNO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</w:fldData>
        </w:fldChar>
      </w:r>
      <w:r w:rsidR="00E3459D" w:rsidRPr="00657095">
        <w:rPr>
          <w:rFonts w:ascii="Times New Roman" w:hAnsi="Times New Roman" w:cs="Times New Roman"/>
          <w:color w:val="auto"/>
          <w:sz w:val="24"/>
          <w:szCs w:val="24"/>
        </w:rPr>
        <w:instrText xml:space="preserve"> ADDIN EN.CITE </w:instrText>
      </w:r>
      <w:r w:rsidR="00E3459D" w:rsidRPr="00657095">
        <w:rPr>
          <w:rFonts w:ascii="Times New Roman" w:hAnsi="Times New Roman" w:cs="Times New Roman"/>
          <w:color w:val="auto"/>
          <w:sz w:val="24"/>
          <w:szCs w:val="24"/>
        </w:rPr>
        <w:fldChar w:fldCharType="begin">
          <w:fldData xml:space="preserve">PEVuZE5vdGU+PENpdGU+PEF1dGhvcj5MaW48L0F1dGhvcj48WWVhcj4yMDE2PC9ZZWFyPjxSZWNO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</w:fldData>
        </w:fldChar>
      </w:r>
      <w:r w:rsidR="00E3459D" w:rsidRPr="00657095">
        <w:rPr>
          <w:rFonts w:ascii="Times New Roman" w:hAnsi="Times New Roman" w:cs="Times New Roman"/>
          <w:color w:val="auto"/>
          <w:sz w:val="24"/>
          <w:szCs w:val="24"/>
        </w:rPr>
        <w:instrText xml:space="preserve"> ADDIN EN.CITE.DATA </w:instrText>
      </w:r>
      <w:r w:rsidR="00E3459D" w:rsidRPr="00657095">
        <w:rPr>
          <w:rFonts w:ascii="Times New Roman" w:hAnsi="Times New Roman" w:cs="Times New Roman"/>
          <w:color w:val="auto"/>
          <w:sz w:val="24"/>
          <w:szCs w:val="24"/>
        </w:rPr>
      </w:r>
      <w:r w:rsidR="00E3459D" w:rsidRPr="00657095">
        <w:rPr>
          <w:rFonts w:ascii="Times New Roman" w:hAnsi="Times New Roman" w:cs="Times New Roman"/>
          <w:color w:val="auto"/>
          <w:sz w:val="24"/>
          <w:szCs w:val="24"/>
        </w:rPr>
        <w:fldChar w:fldCharType="end"/>
      </w:r>
      <w:r w:rsidR="00F05DFC" w:rsidRPr="00657095">
        <w:rPr>
          <w:rFonts w:ascii="Times New Roman" w:hAnsi="Times New Roman" w:cs="Times New Roman"/>
          <w:color w:val="auto"/>
          <w:sz w:val="24"/>
          <w:szCs w:val="24"/>
        </w:rPr>
      </w:r>
      <w:r w:rsidR="00F05DFC" w:rsidRPr="00657095">
        <w:rPr>
          <w:rFonts w:ascii="Times New Roman" w:hAnsi="Times New Roman" w:cs="Times New Roman"/>
          <w:color w:val="auto"/>
          <w:sz w:val="24"/>
          <w:szCs w:val="24"/>
        </w:rPr>
        <w:fldChar w:fldCharType="separate"/>
      </w:r>
      <w:r w:rsidR="00E3459D" w:rsidRPr="00657095">
        <w:rPr>
          <w:rFonts w:ascii="Times New Roman" w:hAnsi="Times New Roman" w:cs="Times New Roman"/>
          <w:noProof/>
          <w:color w:val="auto"/>
          <w:sz w:val="24"/>
          <w:szCs w:val="24"/>
        </w:rPr>
        <w:t>Lin et al. 2016)</w:t>
      </w:r>
      <w:r w:rsidR="00F05DFC" w:rsidRPr="00657095">
        <w:rPr>
          <w:rFonts w:ascii="Times New Roman" w:hAnsi="Times New Roman" w:cs="Times New Roman"/>
          <w:color w:val="auto"/>
          <w:sz w:val="24"/>
          <w:szCs w:val="24"/>
        </w:rPr>
        <w:fldChar w:fldCharType="end"/>
      </w:r>
      <w:r w:rsidR="00DC3B66"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00DC3B66" w:rsidRPr="00657095">
        <w:rPr>
          <w:rFonts w:ascii="Times New Roman" w:hAnsi="Times New Roman" w:cs="Times New Roman"/>
          <w:color w:val="auto"/>
          <w:sz w:val="24"/>
          <w:szCs w:val="24"/>
        </w:rPr>
        <w:t xml:space="preserve">These studies </w:t>
      </w:r>
      <w:r w:rsidR="00814E51" w:rsidRPr="00657095">
        <w:rPr>
          <w:rFonts w:ascii="Times New Roman" w:hAnsi="Times New Roman" w:cs="Times New Roman"/>
          <w:color w:val="auto"/>
          <w:sz w:val="24"/>
          <w:szCs w:val="24"/>
        </w:rPr>
        <w:t xml:space="preserve">showed different genes or enhancers responsible for pelvic fin loss, indicating </w:t>
      </w:r>
      <w:r w:rsidR="00CC47D7" w:rsidRPr="00657095">
        <w:rPr>
          <w:rFonts w:ascii="Times New Roman" w:hAnsi="Times New Roman" w:cs="Times New Roman"/>
          <w:color w:val="auto"/>
          <w:sz w:val="24"/>
          <w:szCs w:val="24"/>
        </w:rPr>
        <w:t>that similar phenotypes can evolve by different mechanisms</w:t>
      </w:r>
      <w:r w:rsidR="00F718A8"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00BE421F" w:rsidRPr="00657095">
        <w:rPr>
          <w:rFonts w:ascii="Times New Roman" w:hAnsi="Times New Roman" w:cs="Times New Roman"/>
          <w:color w:val="auto"/>
          <w:sz w:val="24"/>
          <w:szCs w:val="24"/>
        </w:rPr>
        <w:t xml:space="preserve">Studies focused on potential genetic differences that may underlie the difference in frequency of pectoral </w:t>
      </w:r>
      <w:r w:rsidR="00BE421F" w:rsidRPr="00657095">
        <w:rPr>
          <w:rFonts w:ascii="Times New Roman" w:hAnsi="Times New Roman" w:cs="Times New Roman"/>
          <w:i/>
          <w:color w:val="auto"/>
          <w:sz w:val="24"/>
          <w:szCs w:val="24"/>
        </w:rPr>
        <w:t>vs</w:t>
      </w:r>
      <w:r w:rsidR="00BE421F" w:rsidRPr="00657095">
        <w:rPr>
          <w:rFonts w:ascii="Times New Roman" w:hAnsi="Times New Roman" w:cs="Times New Roman"/>
          <w:color w:val="auto"/>
          <w:sz w:val="24"/>
          <w:szCs w:val="24"/>
        </w:rPr>
        <w:t xml:space="preserve">. pelvic fin loss, however, have not yet been done. </w:t>
      </w:r>
    </w:p>
    <w:p w14:paraId="47D13DDB" w14:textId="7566A6A0" w:rsidR="00D41BA7" w:rsidRPr="00657095" w:rsidRDefault="00C00E08" w:rsidP="00A41564">
      <w:pPr>
        <w:widowControl w:val="0"/>
        <w:autoSpaceDE w:val="0"/>
        <w:autoSpaceDN w:val="0"/>
        <w:adjustRightInd w:val="0"/>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With respect to pectoral and pelvic fin evolution, there are contradictory expectations as to whether reversal following loss has </w:t>
      </w:r>
      <w:r w:rsidRPr="00657095">
        <w:rPr>
          <w:rFonts w:ascii="Times New Roman" w:hAnsi="Times New Roman" w:cs="Times New Roman"/>
          <w:color w:val="auto"/>
          <w:sz w:val="24"/>
          <w:szCs w:val="24"/>
        </w:rPr>
        <w:fldChar w:fldCharType="begin"/>
      </w:r>
      <w:r w:rsidRPr="00657095">
        <w:rPr>
          <w:rFonts w:ascii="Times New Roman" w:hAnsi="Times New Roman" w:cs="Times New Roman"/>
          <w:color w:val="auto"/>
          <w:sz w:val="24"/>
          <w:szCs w:val="24"/>
        </w:rPr>
        <w:instrText xml:space="preserve"> ADDIN EN.CITE &lt;EndNote&gt;&lt;Cite&gt;&lt;Author&gt;Yamanoue&lt;/Author&gt;&lt;Year&gt;2010&lt;/Year&gt;&lt;RecNum&gt;91&lt;/RecNum&gt;&lt;DisplayText&gt;(Yamanoue et al. 2010)&lt;/DisplayText&gt;&lt;record&gt;&lt;rec-number&gt;91&lt;/rec-number&gt;&lt;foreign-keys&gt;&lt;key app="EN" db-id="eazevtzdfsxexlefx585rxt5rzp59xetp5xs" timestamp="0"&gt;91&lt;/key&gt;&lt;/foreign-keys&gt;&lt;ref-type name="Journal Article"&gt;17&lt;/ref-type&gt;&lt;contributors&gt;&lt;authors&gt;&lt;author&gt;Yamanoue, Y.&lt;/author&gt;&lt;author&gt;Setiamarga, D. H.&lt;/author&gt;&lt;author&gt;Matsuura, K.&lt;/author&gt;&lt;/authors&gt;&lt;/contributors&gt;&lt;auth-address&gt;Atmosphere and Ocean Research Institute, University of Tokyo, 5-1-5 Kashiwanoha, Kashiwa, Chiba 277-8564, Japan. yamanouey@yahoo.co.jp&lt;/auth-address&gt;&lt;titles&gt;&lt;title&gt;Pelvic fins in teleosts: structure, function and evolution&lt;/title&gt;&lt;secondary-title&gt;Journal of Fish Biology&lt;/secondary-title&gt;&lt;alt-title&gt;Journal of fish biology&lt;/alt-title&gt;&lt;/titles&gt;&lt;periodical&gt;&lt;full-title&gt;Journal of Fish Biology&lt;/full-title&gt;&lt;abbr-1&gt;J. Fish Biol.&lt;/abbr-1&gt;&lt;/periodical&gt;&lt;alt-periodical&gt;&lt;full-title&gt;Journal of Fish Biology&lt;/full-title&gt;&lt;abbr-1&gt;J. Fish Biol.&lt;/abbr-1&gt;&lt;/alt-periodical&gt;&lt;pages&gt;1173-1208&lt;/pages&gt;&lt;volume&gt;77&lt;/volume&gt;&lt;number&gt;6&lt;/number&gt;&lt;edition&gt;2010/11/03&lt;/edition&gt;&lt;keywords&gt;&lt;keyword&gt;Animal Fins/*anatomy &amp;amp; histology/physiology&lt;/keyword&gt;&lt;keyword&gt;Animals&lt;/keyword&gt;&lt;keyword&gt;*Biological Evolution&lt;/keyword&gt;&lt;keyword&gt;Fishes/*anatomy &amp;amp; histology/physiology&lt;/keyword&gt;&lt;keyword&gt;Phylogeny&lt;/keyword&gt;&lt;/keywords&gt;&lt;dates&gt;&lt;year&gt;2010&lt;/year&gt;&lt;pub-dates&gt;&lt;date&gt;Oct&lt;/date&gt;&lt;/pub-dates&gt;&lt;/dates&gt;&lt;isbn&gt;1095-8649 (Electronic)&amp;#xD;0022-1112 (Linking)&lt;/isbn&gt;&lt;accession-num&gt;21039499&lt;/accession-num&gt;&lt;work-type&gt;Research Support, Non-U.S. Gov&amp;apos;t&amp;#xD;Review&lt;/work-type&gt;&lt;urls&gt;&lt;related-urls&gt;&lt;url&gt;http://www.ncbi.nlm.nih.gov/pubmed/21039499&lt;/url&gt;&lt;/related-urls&gt;&lt;/urls&gt;&lt;electronic-resource-num&gt;10.1111/j.1095-8649.2010.02674.x&lt;/electronic-resource-num&gt;&lt;/record&gt;&lt;/Cite&gt;&lt;/EndNote&gt;</w:instrText>
      </w:r>
      <w:r w:rsidRPr="00657095">
        <w:rPr>
          <w:rFonts w:ascii="Times New Roman" w:hAnsi="Times New Roman" w:cs="Times New Roman"/>
          <w:color w:val="auto"/>
          <w:sz w:val="24"/>
          <w:szCs w:val="24"/>
        </w:rPr>
        <w:fldChar w:fldCharType="separate"/>
      </w:r>
      <w:r w:rsidRPr="00657095">
        <w:rPr>
          <w:rFonts w:ascii="Times New Roman" w:hAnsi="Times New Roman" w:cs="Times New Roman"/>
          <w:noProof/>
          <w:color w:val="auto"/>
          <w:sz w:val="24"/>
          <w:szCs w:val="24"/>
        </w:rPr>
        <w:t>(Yamanoue et al. 2010)</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or has not </w:t>
      </w:r>
      <w:r w:rsidRPr="00657095">
        <w:rPr>
          <w:rFonts w:ascii="Times New Roman" w:hAnsi="Times New Roman" w:cs="Times New Roman"/>
          <w:color w:val="auto"/>
          <w:sz w:val="24"/>
          <w:szCs w:val="24"/>
        </w:rPr>
        <w:fldChar w:fldCharType="begin"/>
      </w:r>
      <w:r w:rsidRPr="00657095">
        <w:rPr>
          <w:rFonts w:ascii="Times New Roman" w:hAnsi="Times New Roman" w:cs="Times New Roman"/>
          <w:color w:val="auto"/>
          <w:sz w:val="24"/>
          <w:szCs w:val="24"/>
        </w:rPr>
        <w:instrText xml:space="preserve"> ADDIN EN.CITE &lt;EndNote&gt;&lt;Cite&gt;&lt;Author&gt;Nelson&lt;/Author&gt;&lt;Year&gt;1990&lt;/Year&gt;&lt;RecNum&gt;198&lt;/RecNum&gt;&lt;DisplayText&gt;(Nelson 1990)&lt;/DisplayText&gt;&lt;record&gt;&lt;rec-number&gt;198&lt;/rec-number&gt;&lt;foreign-keys&gt;&lt;key app="EN" db-id="eazevtzdfsxexlefx585rxt5rzp59xetp5xs" timestamp="1479159989"&gt;198&lt;/key&gt;&lt;/foreign-keys&gt;&lt;ref-type name="Journal Article"&gt;17&lt;/ref-type&gt;&lt;contributors&gt;&lt;authors&gt;&lt;author&gt;Nelson, J.S.&lt;/author&gt;&lt;/authors&gt;&lt;/contributors&gt;&lt;titles&gt;&lt;title&gt;Analysis of the multiple occurrence of pelvic fin absence in extant fishes&lt;/title&gt;&lt;secondary-title&gt;Matsya&lt;/secondary-title&gt;&lt;/titles&gt;&lt;periodical&gt;&lt;full-title&gt;Matsya&lt;/full-title&gt;&lt;abbr-1&gt;Matsya&lt;/abbr-1&gt;&lt;/periodical&gt;&lt;pages&gt;21-38&lt;/pages&gt;&lt;volume&gt;15/16&lt;/volume&gt;&lt;dates&gt;&lt;year&gt;1990&lt;/year&gt;&lt;/dates&gt;&lt;urls&gt;&lt;/urls&gt;&lt;/record&gt;&lt;/Cite&gt;&lt;/EndNote&gt;</w:instrText>
      </w:r>
      <w:r w:rsidRPr="00657095">
        <w:rPr>
          <w:rFonts w:ascii="Times New Roman" w:hAnsi="Times New Roman" w:cs="Times New Roman"/>
          <w:color w:val="auto"/>
          <w:sz w:val="24"/>
          <w:szCs w:val="24"/>
        </w:rPr>
        <w:fldChar w:fldCharType="separate"/>
      </w:r>
      <w:r w:rsidRPr="00657095">
        <w:rPr>
          <w:rFonts w:ascii="Times New Roman" w:hAnsi="Times New Roman" w:cs="Times New Roman"/>
          <w:noProof/>
          <w:color w:val="auto"/>
          <w:sz w:val="24"/>
          <w:szCs w:val="24"/>
        </w:rPr>
        <w:t>(Nelson 1990)</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xml:space="preserve"> occurred. </w:t>
      </w:r>
      <w:r w:rsidR="00EA07A9" w:rsidRPr="00657095">
        <w:rPr>
          <w:rFonts w:ascii="Times New Roman" w:hAnsi="Times New Roman" w:cs="Times New Roman"/>
          <w:color w:val="auto"/>
          <w:sz w:val="24"/>
          <w:szCs w:val="24"/>
        </w:rPr>
        <w:t>There is a large literature on the irreversibility of evolution and Dollo’s law</w:t>
      </w:r>
      <w:r w:rsidR="00F05DFC" w:rsidRPr="00657095">
        <w:rPr>
          <w:rFonts w:ascii="Times New Roman" w:hAnsi="Times New Roman" w:cs="Times New Roman"/>
          <w:color w:val="auto"/>
          <w:sz w:val="24"/>
          <w:szCs w:val="24"/>
        </w:rPr>
        <w:t xml:space="preserve"> </w:t>
      </w:r>
      <w:r w:rsidR="00F05DFC" w:rsidRPr="00657095">
        <w:rPr>
          <w:rFonts w:ascii="Times New Roman" w:hAnsi="Times New Roman" w:cs="Times New Roman"/>
          <w:color w:val="auto"/>
          <w:sz w:val="24"/>
          <w:szCs w:val="24"/>
        </w:rPr>
        <w:fldChar w:fldCharType="begin">
          <w:fldData xml:space="preserve">PEVuZE5vdGU+PENpdGU+PEF1dGhvcj5XYWduZXI8L0F1dGhvcj48WWVhcj4xOTgyPC9ZZWFyPjxS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PEVuZE5vdGU+PENpdGU+PEF1dGhvcj5XYWduZXI8L0F1dGhvcj48WWVhcj4xOTgyPC9ZZWFyPjxS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00F05DFC" w:rsidRPr="00657095">
        <w:rPr>
          <w:rFonts w:ascii="Times New Roman" w:hAnsi="Times New Roman" w:cs="Times New Roman"/>
          <w:color w:val="auto"/>
          <w:sz w:val="24"/>
          <w:szCs w:val="24"/>
        </w:rPr>
      </w:r>
      <w:r w:rsidR="00F05DFC"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(Gould 1970; Farris 1977; Wagner 1982; Kohlsdorf and Wagner 2006; Klimov and Oconnor 2013)</w:t>
      </w:r>
      <w:r w:rsidR="00F05DFC" w:rsidRPr="00657095">
        <w:rPr>
          <w:rFonts w:ascii="Times New Roman" w:hAnsi="Times New Roman" w:cs="Times New Roman"/>
          <w:color w:val="auto"/>
          <w:sz w:val="24"/>
          <w:szCs w:val="24"/>
        </w:rPr>
        <w:fldChar w:fldCharType="end"/>
      </w:r>
      <w:r w:rsidR="00895513" w:rsidRPr="00657095">
        <w:rPr>
          <w:rFonts w:ascii="Times New Roman" w:hAnsi="Times New Roman" w:cs="Times New Roman"/>
          <w:color w:val="auto"/>
          <w:sz w:val="24"/>
          <w:szCs w:val="24"/>
        </w:rPr>
        <w:t xml:space="preserve">, yet </w:t>
      </w:r>
      <w:r w:rsidR="00A962EB" w:rsidRPr="00657095">
        <w:rPr>
          <w:rFonts w:ascii="Times New Roman" w:hAnsi="Times New Roman" w:cs="Times New Roman"/>
          <w:color w:val="auto"/>
          <w:sz w:val="24"/>
          <w:szCs w:val="24"/>
        </w:rPr>
        <w:t xml:space="preserve">also </w:t>
      </w:r>
      <w:r w:rsidR="00CA6E36" w:rsidRPr="00657095">
        <w:rPr>
          <w:rFonts w:ascii="Times New Roman" w:hAnsi="Times New Roman" w:cs="Times New Roman"/>
          <w:color w:val="auto"/>
          <w:sz w:val="24"/>
          <w:szCs w:val="24"/>
        </w:rPr>
        <w:t xml:space="preserve">examples of </w:t>
      </w:r>
      <w:r w:rsidR="00A962EB" w:rsidRPr="00657095">
        <w:rPr>
          <w:rFonts w:ascii="Times New Roman" w:hAnsi="Times New Roman" w:cs="Times New Roman"/>
          <w:color w:val="auto"/>
          <w:sz w:val="24"/>
          <w:szCs w:val="24"/>
        </w:rPr>
        <w:t>putative reversals</w:t>
      </w:r>
      <w:r w:rsidR="00CA6E36" w:rsidRPr="00657095">
        <w:rPr>
          <w:rFonts w:ascii="Times New Roman" w:hAnsi="Times New Roman" w:cs="Times New Roman"/>
          <w:color w:val="auto"/>
          <w:sz w:val="24"/>
          <w:szCs w:val="24"/>
        </w:rPr>
        <w:t>, e.g., digit</w:t>
      </w:r>
      <w:r w:rsidR="00B551BD" w:rsidRPr="00657095">
        <w:rPr>
          <w:rFonts w:ascii="Times New Roman" w:hAnsi="Times New Roman" w:cs="Times New Roman"/>
          <w:color w:val="auto"/>
          <w:sz w:val="24"/>
          <w:szCs w:val="24"/>
        </w:rPr>
        <w:t xml:space="preserve"> regain</w:t>
      </w:r>
      <w:r w:rsidR="00CA6E36" w:rsidRPr="00657095">
        <w:rPr>
          <w:rFonts w:ascii="Times New Roman" w:hAnsi="Times New Roman" w:cs="Times New Roman"/>
          <w:color w:val="auto"/>
          <w:sz w:val="24"/>
          <w:szCs w:val="24"/>
        </w:rPr>
        <w:t xml:space="preserve"> within multiple lineages of squamates </w:t>
      </w:r>
      <w:r w:rsidR="00CA6E36" w:rsidRPr="00657095">
        <w:rPr>
          <w:rFonts w:ascii="Times New Roman" w:hAnsi="Times New Roman" w:cs="Times New Roman"/>
          <w:color w:val="auto"/>
          <w:sz w:val="24"/>
          <w:szCs w:val="24"/>
        </w:rPr>
        <w:fldChar w:fldCharType="begin"/>
      </w:r>
      <w:r w:rsidR="00573C10" w:rsidRPr="00657095">
        <w:rPr>
          <w:rFonts w:ascii="Times New Roman" w:hAnsi="Times New Roman" w:cs="Times New Roman"/>
          <w:color w:val="auto"/>
          <w:sz w:val="24"/>
          <w:szCs w:val="24"/>
        </w:rPr>
        <w:instrText xml:space="preserve"> ADDIN EN.CITE &lt;EndNote&gt;&lt;Cite&gt;&lt;Author&gt;Kohlsdorf&lt;/Author&gt;&lt;Year&gt;2006&lt;/Year&gt;&lt;RecNum&gt;291&lt;/RecNum&gt;&lt;DisplayText&gt;(Kohlsdorf and Wagner 2006)&lt;/DisplayText&gt;&lt;record&gt;&lt;rec-number&gt;291&lt;/rec-number&gt;&lt;foreign-keys&gt;&lt;key app="EN" db-id="eazevtzdfsxexlefx585rxt5rzp59xetp5xs" timestamp="1482716813"&gt;291&lt;/key&gt;&lt;/foreign-keys&gt;&lt;ref-type name="Journal Article"&gt;17&lt;/ref-type&gt;&lt;contributors&gt;&lt;authors&gt;&lt;author&gt;Kohlsdorf, Tiana&lt;/author&gt;&lt;author&gt;Wagner, G. P. &lt;/author&gt;&lt;/authors&gt;&lt;/contributors&gt;&lt;titles&gt;&lt;title&gt;&lt;style face="normal" font="default" size="100%"&gt;Evidence for the reversibility of digit loss: a phylogenetic study of limb evolution in &lt;/style&gt;&lt;style face="italic" font="default" size="100%"&gt;Bachia&lt;/style&gt;&lt;style face="normal" font="default" size="100%"&gt; (Gymnophthalmidae: Squamata)&lt;/style&gt;&lt;/title&gt;&lt;secondary-title&gt;Evolution&lt;/secondary-title&gt;&lt;/titles&gt;&lt;periodical&gt;&lt;full-title&gt;Evolution&lt;/full-title&gt;&lt;abbr-1&gt;Evolution&lt;/abbr-1&gt;&lt;/periodical&gt;&lt;pages&gt;1896-1912&lt;/pages&gt;&lt;volume&gt;60&lt;/volume&gt;&lt;number&gt;9&lt;/number&gt;&lt;dates&gt;&lt;year&gt;2006&lt;/year&gt;&lt;/dates&gt;&lt;isbn&gt;00143820, 15585646&lt;/isbn&gt;&lt;urls&gt;&lt;related-urls&gt;&lt;url&gt;http://www.jstor.org/stable/4095429&lt;/url&gt;&lt;/related-urls&gt;&lt;/urls&gt;&lt;custom1&gt;Full publication date: Sep., 2006&lt;/custom1&gt;&lt;/record&gt;&lt;/Cite&gt;&lt;/EndNote&gt;</w:instrText>
      </w:r>
      <w:r w:rsidR="00CA6E36"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(Kohlsdorf and Wagner 2006)</w:t>
      </w:r>
      <w:r w:rsidR="00CA6E36" w:rsidRPr="00657095">
        <w:rPr>
          <w:rFonts w:ascii="Times New Roman" w:hAnsi="Times New Roman" w:cs="Times New Roman"/>
          <w:color w:val="auto"/>
          <w:sz w:val="24"/>
          <w:szCs w:val="24"/>
        </w:rPr>
        <w:fldChar w:fldCharType="end"/>
      </w:r>
      <w:r w:rsidR="00CA6E36" w:rsidRPr="00657095">
        <w:rPr>
          <w:rFonts w:ascii="Times New Roman" w:hAnsi="Times New Roman" w:cs="Times New Roman"/>
          <w:color w:val="auto"/>
          <w:sz w:val="24"/>
          <w:szCs w:val="24"/>
        </w:rPr>
        <w:t xml:space="preserve">. </w:t>
      </w:r>
      <w:r w:rsidR="00D41BA7" w:rsidRPr="00657095">
        <w:rPr>
          <w:rFonts w:ascii="Times New Roman" w:hAnsi="Times New Roman" w:cs="Times New Roman"/>
          <w:color w:val="auto"/>
          <w:sz w:val="24"/>
          <w:szCs w:val="24"/>
        </w:rPr>
        <w:t xml:space="preserve">Genetic studies suggest that the persistence of developmental pathways may provide a route for reversal </w:t>
      </w:r>
      <w:r w:rsidR="00D41BA7" w:rsidRPr="00657095">
        <w:rPr>
          <w:rFonts w:ascii="Times New Roman" w:hAnsi="Times New Roman" w:cs="Times New Roman"/>
          <w:color w:val="auto"/>
          <w:sz w:val="24"/>
          <w:szCs w:val="24"/>
        </w:rPr>
        <w:fldChar w:fldCharType="begin"/>
      </w:r>
      <w:r w:rsidR="00D41BA7" w:rsidRPr="00657095">
        <w:rPr>
          <w:rFonts w:ascii="Times New Roman" w:hAnsi="Times New Roman" w:cs="Times New Roman"/>
          <w:color w:val="auto"/>
          <w:sz w:val="24"/>
          <w:szCs w:val="24"/>
        </w:rPr>
        <w:instrText xml:space="preserve"> ADDIN EN.CITE &lt;EndNote&gt;&lt;Cite&gt;&lt;Author&gt;Collin&lt;/Author&gt;&lt;Year&gt;2008&lt;/Year&gt;&lt;RecNum&gt;317&lt;/RecNum&gt;&lt;DisplayText&gt;(Collin and Miglietta 2008)&lt;/DisplayText&gt;&lt;record&gt;&lt;rec-number&gt;317&lt;/rec-number&gt;&lt;foreign-keys&gt;&lt;key app="EN" db-id="eazevtzdfsxexlefx585rxt5rzp59xetp5xs" timestamp="1497300186"&gt;317&lt;/key&gt;&lt;/foreign-keys&gt;&lt;ref-type name="Journal Article"&gt;17&lt;/ref-type&gt;&lt;contributors&gt;&lt;authors&gt;&lt;author&gt;Collin, Rachel&lt;/author&gt;&lt;author&gt;Miglietta, Maria Pia&lt;/author&gt;&lt;/authors&gt;&lt;/contributors&gt;&lt;titles&gt;&lt;title&gt;Reversing opinions on Dollo&amp;apos;s Law&lt;/title&gt;&lt;secondary-title&gt;Trends in Ecology &amp;amp; Evolution&lt;/secondary-title&gt;&lt;/titles&gt;&lt;periodical&gt;&lt;full-title&gt;Trends in Ecology &amp;amp; Evolution&lt;/full-title&gt;&lt;abbr-1&gt;Trends Ecol. Evol.&lt;/abbr-1&gt;&lt;/periodical&gt;&lt;pages&gt;602-609&lt;/pages&gt;&lt;volume&gt;23&lt;/volume&gt;&lt;number&gt;11&lt;/number&gt;&lt;dates&gt;&lt;year&gt;2008&lt;/year&gt;&lt;/dates&gt;&lt;publisher&gt;Elsevier&lt;/publisher&gt;&lt;isbn&gt;0169-5347&lt;/isbn&gt;&lt;urls&gt;&lt;related-urls&gt;&lt;url&gt;http://dx.doi.org/10.1016/j.tree.2008.06.013&lt;/url&gt;&lt;url&gt;http://www.cell.com/trends/ecology-evolution/fulltext/S0169-5347(08)00273-5?_returnURL=http%3A%2F%2Flinkinghub.elsevier.com%2Fretrieve%2Fpii%2FS0169534708002735%3Fshowall%3Dtrue&lt;/url&gt;&lt;/related-urls&gt;&lt;/urls&gt;&lt;electronic-resource-num&gt;10.1016/j.tree.2008.06.013&lt;/electronic-resource-num&gt;&lt;access-date&gt;2017/06/12&lt;/access-date&gt;&lt;/record&gt;&lt;/Cite&gt;&lt;/EndNote&gt;</w:instrText>
      </w:r>
      <w:r w:rsidR="00D41BA7" w:rsidRPr="00657095">
        <w:rPr>
          <w:rFonts w:ascii="Times New Roman" w:hAnsi="Times New Roman" w:cs="Times New Roman"/>
          <w:color w:val="auto"/>
          <w:sz w:val="24"/>
          <w:szCs w:val="24"/>
        </w:rPr>
        <w:fldChar w:fldCharType="separate"/>
      </w:r>
      <w:r w:rsidR="00D41BA7" w:rsidRPr="00657095">
        <w:rPr>
          <w:rFonts w:ascii="Times New Roman" w:hAnsi="Times New Roman" w:cs="Times New Roman"/>
          <w:noProof/>
          <w:color w:val="auto"/>
          <w:sz w:val="24"/>
          <w:szCs w:val="24"/>
        </w:rPr>
        <w:t>(Collin and Miglietta 2008)</w:t>
      </w:r>
      <w:r w:rsidR="00D41BA7" w:rsidRPr="00657095">
        <w:rPr>
          <w:rFonts w:ascii="Times New Roman" w:hAnsi="Times New Roman" w:cs="Times New Roman"/>
          <w:color w:val="auto"/>
          <w:sz w:val="24"/>
          <w:szCs w:val="24"/>
        </w:rPr>
        <w:fldChar w:fldCharType="end"/>
      </w:r>
      <w:r w:rsidR="00D41BA7" w:rsidRPr="00657095">
        <w:rPr>
          <w:rFonts w:ascii="Times New Roman" w:hAnsi="Times New Roman" w:cs="Times New Roman"/>
          <w:color w:val="auto"/>
          <w:sz w:val="24"/>
          <w:szCs w:val="24"/>
        </w:rPr>
        <w:t>.</w:t>
      </w:r>
    </w:p>
    <w:p w14:paraId="41675665" w14:textId="2D9CD69A" w:rsidR="00E3459D" w:rsidRPr="00657095" w:rsidRDefault="003D6CE1" w:rsidP="00A41564">
      <w:pPr>
        <w:widowControl w:val="0"/>
        <w:autoSpaceDE w:val="0"/>
        <w:autoSpaceDN w:val="0"/>
        <w:adjustRightInd w:val="0"/>
        <w:spacing w:after="0" w:line="480" w:lineRule="auto"/>
        <w:ind w:left="0" w:firstLine="720"/>
        <w:contextualSpacing/>
        <w:rPr>
          <w:rFonts w:ascii="Times New Roman" w:hAnsi="Times New Roman" w:cs="Times New Roman"/>
          <w:strike/>
          <w:color w:val="auto"/>
          <w:sz w:val="24"/>
          <w:szCs w:val="24"/>
        </w:rPr>
      </w:pPr>
      <w:r w:rsidRPr="00657095">
        <w:rPr>
          <w:rFonts w:ascii="Times New Roman" w:hAnsi="Times New Roman" w:cs="Times New Roman"/>
          <w:color w:val="auto"/>
          <w:sz w:val="24"/>
          <w:szCs w:val="24"/>
        </w:rPr>
        <w:t>Our analys</w:t>
      </w:r>
      <w:r w:rsidR="00D41BA7" w:rsidRPr="00657095">
        <w:rPr>
          <w:rFonts w:ascii="Times New Roman" w:hAnsi="Times New Roman" w:cs="Times New Roman"/>
          <w:color w:val="auto"/>
          <w:sz w:val="24"/>
          <w:szCs w:val="24"/>
        </w:rPr>
        <w:t>e</w:t>
      </w:r>
      <w:r w:rsidRPr="00657095">
        <w:rPr>
          <w:rFonts w:ascii="Times New Roman" w:hAnsi="Times New Roman" w:cs="Times New Roman"/>
          <w:color w:val="auto"/>
          <w:sz w:val="24"/>
          <w:szCs w:val="24"/>
        </w:rPr>
        <w:t>s</w:t>
      </w:r>
      <w:r w:rsidR="00FE72D8" w:rsidRPr="00657095">
        <w:rPr>
          <w:rFonts w:ascii="Times New Roman" w:hAnsi="Times New Roman" w:cs="Times New Roman"/>
          <w:color w:val="auto"/>
          <w:sz w:val="24"/>
          <w:szCs w:val="24"/>
        </w:rPr>
        <w:t xml:space="preserve"> </w:t>
      </w:r>
      <w:r w:rsidR="00D41BA7" w:rsidRPr="00657095">
        <w:rPr>
          <w:rFonts w:ascii="Times New Roman" w:hAnsi="Times New Roman" w:cs="Times New Roman"/>
          <w:color w:val="auto"/>
          <w:sz w:val="24"/>
          <w:szCs w:val="24"/>
        </w:rPr>
        <w:t xml:space="preserve">indicate </w:t>
      </w:r>
      <w:r w:rsidR="00B35AF5" w:rsidRPr="00657095">
        <w:rPr>
          <w:rFonts w:ascii="Times New Roman" w:hAnsi="Times New Roman" w:cs="Times New Roman"/>
          <w:color w:val="auto"/>
          <w:sz w:val="24"/>
          <w:szCs w:val="24"/>
        </w:rPr>
        <w:t>a substantial number of reversals</w:t>
      </w:r>
      <w:r w:rsidR="00D41BA7" w:rsidRPr="00657095">
        <w:rPr>
          <w:rFonts w:ascii="Times New Roman" w:hAnsi="Times New Roman" w:cs="Times New Roman"/>
          <w:color w:val="auto"/>
          <w:sz w:val="24"/>
          <w:szCs w:val="24"/>
        </w:rPr>
        <w:t xml:space="preserve"> have occurred in the evolution of the paired fins</w:t>
      </w:r>
      <w:r w:rsidR="00B35AF5" w:rsidRPr="00657095">
        <w:rPr>
          <w:rFonts w:ascii="Times New Roman" w:hAnsi="Times New Roman" w:cs="Times New Roman"/>
          <w:color w:val="auto"/>
          <w:sz w:val="24"/>
          <w:szCs w:val="24"/>
        </w:rPr>
        <w:t xml:space="preserve"> (</w:t>
      </w:r>
      <w:r w:rsidR="004A262D" w:rsidRPr="00657095">
        <w:rPr>
          <w:rFonts w:ascii="Times New Roman" w:hAnsi="Times New Roman" w:cs="Times New Roman"/>
          <w:color w:val="auto"/>
          <w:sz w:val="24"/>
          <w:szCs w:val="24"/>
        </w:rPr>
        <w:t xml:space="preserve">minimum of </w:t>
      </w:r>
      <w:r w:rsidR="00D41BA7" w:rsidRPr="00657095">
        <w:rPr>
          <w:rFonts w:ascii="Times New Roman" w:hAnsi="Times New Roman" w:cs="Times New Roman"/>
          <w:color w:val="auto"/>
          <w:sz w:val="24"/>
          <w:szCs w:val="24"/>
        </w:rPr>
        <w:t xml:space="preserve">2 </w:t>
      </w:r>
      <w:r w:rsidR="00B35AF5" w:rsidRPr="00657095">
        <w:rPr>
          <w:rFonts w:ascii="Times New Roman" w:hAnsi="Times New Roman" w:cs="Times New Roman"/>
          <w:color w:val="auto"/>
          <w:sz w:val="24"/>
          <w:szCs w:val="24"/>
        </w:rPr>
        <w:t xml:space="preserve">for pectoral fins; </w:t>
      </w:r>
      <w:r w:rsidR="00D41BA7" w:rsidRPr="00657095">
        <w:rPr>
          <w:rFonts w:ascii="Times New Roman" w:hAnsi="Times New Roman" w:cs="Times New Roman"/>
          <w:color w:val="auto"/>
          <w:sz w:val="24"/>
          <w:szCs w:val="24"/>
        </w:rPr>
        <w:t xml:space="preserve">14 </w:t>
      </w:r>
      <w:r w:rsidR="00B35AF5" w:rsidRPr="00657095">
        <w:rPr>
          <w:rFonts w:ascii="Times New Roman" w:hAnsi="Times New Roman" w:cs="Times New Roman"/>
          <w:color w:val="auto"/>
          <w:sz w:val="24"/>
          <w:szCs w:val="24"/>
        </w:rPr>
        <w:t>for pelvic fins)</w:t>
      </w:r>
      <w:r w:rsidR="00F45FC1" w:rsidRPr="00657095">
        <w:rPr>
          <w:rFonts w:ascii="Times New Roman" w:hAnsi="Times New Roman" w:cs="Times New Roman"/>
          <w:color w:val="auto"/>
          <w:sz w:val="24"/>
          <w:szCs w:val="24"/>
        </w:rPr>
        <w:t xml:space="preserve">, though interpretation is compromised by the species-level polytomies </w:t>
      </w:r>
      <w:r w:rsidR="00D41BA7" w:rsidRPr="00657095">
        <w:rPr>
          <w:rFonts w:ascii="Times New Roman" w:hAnsi="Times New Roman" w:cs="Times New Roman"/>
          <w:color w:val="auto"/>
          <w:sz w:val="24"/>
          <w:szCs w:val="24"/>
        </w:rPr>
        <w:t>throughout the teleost tree</w:t>
      </w:r>
      <w:r w:rsidR="00B35AF5" w:rsidRPr="00657095">
        <w:rPr>
          <w:rFonts w:ascii="Times New Roman" w:hAnsi="Times New Roman" w:cs="Times New Roman"/>
          <w:color w:val="auto"/>
          <w:sz w:val="24"/>
          <w:szCs w:val="24"/>
        </w:rPr>
        <w:t xml:space="preserve">. </w:t>
      </w:r>
      <w:r w:rsidR="00D41BA7" w:rsidRPr="00657095">
        <w:rPr>
          <w:rFonts w:ascii="Times New Roman" w:hAnsi="Times New Roman" w:cs="Times New Roman"/>
          <w:color w:val="auto"/>
          <w:sz w:val="24"/>
          <w:szCs w:val="24"/>
        </w:rPr>
        <w:t xml:space="preserve">We sought to determine whether polytomies could be resolved such that reversal was not required, and we focused on one monophyletic clade, the eels (Anguilliformes), in which most of the losses and all of the putative regains of the pectoral fin occurred. This was a clade, in fact, where we manually curated recent phylogenies into Open Tree </w:t>
      </w:r>
      <w:r w:rsidR="00D41BA7" w:rsidRPr="00657095">
        <w:rPr>
          <w:rFonts w:ascii="Times New Roman" w:hAnsi="Times New Roman" w:cs="Times New Roman"/>
          <w:color w:val="auto"/>
          <w:sz w:val="24"/>
          <w:szCs w:val="24"/>
        </w:rPr>
        <w:fldChar w:fldCharType="begin">
          <w:fldData xml:space="preserve">PEVuZE5vdGU+PENpdGU+PEF1dGhvcj5TYW50aW5pPC9BdXRob3I+PFllYXI+MjAxMzwvWWVhcj48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</w:fldData>
        </w:fldChar>
      </w:r>
      <w:r w:rsidR="00D41BA7" w:rsidRPr="00657095">
        <w:rPr>
          <w:rFonts w:ascii="Times New Roman" w:hAnsi="Times New Roman" w:cs="Times New Roman"/>
          <w:color w:val="auto"/>
          <w:sz w:val="24"/>
          <w:szCs w:val="24"/>
        </w:rPr>
        <w:instrText xml:space="preserve"> ADDIN EN.CITE </w:instrText>
      </w:r>
      <w:r w:rsidR="00D41BA7" w:rsidRPr="00657095">
        <w:rPr>
          <w:rFonts w:ascii="Times New Roman" w:hAnsi="Times New Roman" w:cs="Times New Roman"/>
          <w:color w:val="auto"/>
          <w:sz w:val="24"/>
          <w:szCs w:val="24"/>
        </w:rPr>
        <w:fldChar w:fldCharType="begin">
          <w:fldData xml:space="preserve">PEVuZE5vdGU+PENpdGU+PEF1dGhvcj5TYW50aW5pPC9BdXRob3I+PFllYXI+MjAxMzwvWWVhcj48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</w:fldData>
        </w:fldChar>
      </w:r>
      <w:r w:rsidR="00D41BA7" w:rsidRPr="00657095">
        <w:rPr>
          <w:rFonts w:ascii="Times New Roman" w:hAnsi="Times New Roman" w:cs="Times New Roman"/>
          <w:color w:val="auto"/>
          <w:sz w:val="24"/>
          <w:szCs w:val="24"/>
        </w:rPr>
        <w:instrText xml:space="preserve"> ADDIN EN.CITE.DATA </w:instrText>
      </w:r>
      <w:r w:rsidR="00D41BA7" w:rsidRPr="00657095">
        <w:rPr>
          <w:rFonts w:ascii="Times New Roman" w:hAnsi="Times New Roman" w:cs="Times New Roman"/>
          <w:color w:val="auto"/>
          <w:sz w:val="24"/>
          <w:szCs w:val="24"/>
        </w:rPr>
      </w:r>
      <w:r w:rsidR="00D41BA7" w:rsidRPr="00657095">
        <w:rPr>
          <w:rFonts w:ascii="Times New Roman" w:hAnsi="Times New Roman" w:cs="Times New Roman"/>
          <w:color w:val="auto"/>
          <w:sz w:val="24"/>
          <w:szCs w:val="24"/>
        </w:rPr>
        <w:fldChar w:fldCharType="end"/>
      </w:r>
      <w:r w:rsidR="00D41BA7" w:rsidRPr="00657095">
        <w:rPr>
          <w:rFonts w:ascii="Times New Roman" w:hAnsi="Times New Roman" w:cs="Times New Roman"/>
          <w:color w:val="auto"/>
          <w:sz w:val="24"/>
          <w:szCs w:val="24"/>
        </w:rPr>
      </w:r>
      <w:r w:rsidR="00D41BA7" w:rsidRPr="00657095">
        <w:rPr>
          <w:rFonts w:ascii="Times New Roman" w:hAnsi="Times New Roman" w:cs="Times New Roman"/>
          <w:color w:val="auto"/>
          <w:sz w:val="24"/>
          <w:szCs w:val="24"/>
        </w:rPr>
        <w:fldChar w:fldCharType="separate"/>
      </w:r>
      <w:r w:rsidR="00D41BA7" w:rsidRPr="00657095">
        <w:rPr>
          <w:rFonts w:ascii="Times New Roman" w:hAnsi="Times New Roman" w:cs="Times New Roman"/>
          <w:noProof/>
          <w:color w:val="auto"/>
          <w:sz w:val="24"/>
          <w:szCs w:val="24"/>
        </w:rPr>
        <w:t>(Santini et al. 2013; Tang and Fielitz 2013)</w:t>
      </w:r>
      <w:r w:rsidR="00D41BA7" w:rsidRPr="00657095">
        <w:rPr>
          <w:rFonts w:ascii="Times New Roman" w:hAnsi="Times New Roman" w:cs="Times New Roman"/>
          <w:color w:val="auto"/>
          <w:sz w:val="24"/>
          <w:szCs w:val="24"/>
        </w:rPr>
        <w:fldChar w:fldCharType="end"/>
      </w:r>
      <w:r w:rsidR="00D41BA7" w:rsidRPr="00657095">
        <w:rPr>
          <w:rFonts w:ascii="Times New Roman" w:hAnsi="Times New Roman" w:cs="Times New Roman"/>
          <w:color w:val="auto"/>
          <w:sz w:val="24"/>
          <w:szCs w:val="24"/>
        </w:rPr>
        <w:t xml:space="preserve">, and the phylogeny (Fig. 5) is up-to-date and resolved with respect to the most recently published studies for Anguilliformes. The polytomies that remain, however, challenged the notion of regain. Our </w:t>
      </w:r>
      <w:r w:rsidR="00D41BA7" w:rsidRPr="00657095">
        <w:rPr>
          <w:rFonts w:ascii="Times New Roman" w:hAnsi="Times New Roman" w:cs="Times New Roman"/>
          <w:bCs/>
          <w:color w:val="auto"/>
          <w:sz w:val="24"/>
          <w:szCs w:val="24"/>
        </w:rPr>
        <w:t xml:space="preserve">analysis showed that among 1,000 different randomly resolved topologies, the pectoral fins re-evolved following loss a minimum of two times: once within </w:t>
      </w:r>
      <w:r w:rsidR="00D41BA7" w:rsidRPr="00657095">
        <w:rPr>
          <w:rFonts w:ascii="Times New Roman" w:hAnsi="Times New Roman" w:cs="Times New Roman"/>
          <w:bCs/>
          <w:i/>
          <w:color w:val="auto"/>
          <w:sz w:val="24"/>
          <w:szCs w:val="24"/>
        </w:rPr>
        <w:t>Hoplunnis</w:t>
      </w:r>
      <w:r w:rsidR="00D41BA7" w:rsidRPr="00657095">
        <w:rPr>
          <w:rFonts w:ascii="Times New Roman" w:hAnsi="Times New Roman" w:cs="Times New Roman"/>
          <w:bCs/>
          <w:color w:val="auto"/>
          <w:sz w:val="24"/>
          <w:szCs w:val="24"/>
        </w:rPr>
        <w:t xml:space="preserve"> (duckbill eels with nine species; Family: Nettastomatidae) and again in </w:t>
      </w:r>
      <w:r w:rsidR="00D41BA7" w:rsidRPr="00657095">
        <w:rPr>
          <w:rFonts w:ascii="Times New Roman" w:hAnsi="Times New Roman" w:cs="Times New Roman"/>
          <w:bCs/>
          <w:i/>
          <w:color w:val="auto"/>
          <w:sz w:val="24"/>
          <w:szCs w:val="24"/>
        </w:rPr>
        <w:t xml:space="preserve">Macrocephenchelys </w:t>
      </w:r>
      <w:r w:rsidR="00D41BA7" w:rsidRPr="00657095">
        <w:rPr>
          <w:rFonts w:ascii="Times New Roman" w:hAnsi="Times New Roman" w:cs="Times New Roman"/>
          <w:bCs/>
          <w:color w:val="auto"/>
          <w:sz w:val="24"/>
          <w:szCs w:val="24"/>
        </w:rPr>
        <w:t>(conger eels with two specie</w:t>
      </w:r>
      <w:r w:rsidR="000A602D" w:rsidRPr="00657095">
        <w:rPr>
          <w:rFonts w:ascii="Times New Roman" w:hAnsi="Times New Roman" w:cs="Times New Roman"/>
          <w:bCs/>
          <w:color w:val="auto"/>
          <w:sz w:val="24"/>
          <w:szCs w:val="24"/>
        </w:rPr>
        <w:t xml:space="preserve">s: Family: Congridae; Fig. 7). </w:t>
      </w:r>
      <w:r w:rsidR="00D41BA7" w:rsidRPr="00657095">
        <w:rPr>
          <w:rFonts w:ascii="Times New Roman" w:hAnsi="Times New Roman" w:cs="Times New Roman"/>
          <w:bCs/>
          <w:color w:val="auto"/>
          <w:sz w:val="24"/>
          <w:szCs w:val="24"/>
        </w:rPr>
        <w:t xml:space="preserve">This points to species where regain is a very strongly supported hypothesis that could be examined further using genetic tools, for example. Additionally, it points to areas in the tree for strategic resolution, i.e., regions of the tree where evolutionary questions, e.g., </w:t>
      </w:r>
      <w:r w:rsidR="00D41BA7" w:rsidRPr="00657095">
        <w:rPr>
          <w:rFonts w:ascii="Times New Roman" w:hAnsi="Times New Roman" w:cs="Times New Roman"/>
          <w:color w:val="auto"/>
          <w:sz w:val="24"/>
          <w:szCs w:val="24"/>
        </w:rPr>
        <w:t>understanding the phylogenetic pattern and frequency of reversals and their biological basis,</w:t>
      </w:r>
      <w:r w:rsidR="00D41BA7" w:rsidRPr="00657095">
        <w:rPr>
          <w:rFonts w:ascii="Times New Roman" w:hAnsi="Times New Roman" w:cs="Times New Roman"/>
          <w:bCs/>
          <w:color w:val="auto"/>
          <w:sz w:val="24"/>
          <w:szCs w:val="24"/>
        </w:rPr>
        <w:t xml:space="preserve"> could be answered through further phylogenetic analysis. </w:t>
      </w:r>
    </w:p>
    <w:p w14:paraId="784B1DE9" w14:textId="77777777" w:rsidR="007E4328" w:rsidRPr="00657095" w:rsidRDefault="007E4328" w:rsidP="00A41564">
      <w:pPr>
        <w:pStyle w:val="Normal1"/>
        <w:spacing w:after="0" w:line="480" w:lineRule="auto"/>
        <w:ind w:left="0" w:firstLine="0"/>
        <w:contextualSpacing/>
        <w:rPr>
          <w:rFonts w:ascii="Times New Roman" w:hAnsi="Times New Roman" w:cs="Times New Roman"/>
          <w:color w:val="auto"/>
          <w:sz w:val="24"/>
          <w:szCs w:val="24"/>
        </w:rPr>
      </w:pPr>
    </w:p>
    <w:p w14:paraId="49DADAAD" w14:textId="3B84FE20" w:rsidR="001941FF" w:rsidRPr="00657095" w:rsidRDefault="00E14A92"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CONCLUSIONS</w:t>
      </w:r>
    </w:p>
    <w:p w14:paraId="4C96F122" w14:textId="0F9EB3A3" w:rsidR="0026317F" w:rsidRPr="00657095" w:rsidRDefault="009C74B5" w:rsidP="00A41564">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The opportunity to understand the broad patterns of evolution of organismal features, foundational knowledge for many types of studies, is at hand</w:t>
      </w:r>
      <w:r w:rsidR="00582D83" w:rsidRPr="00657095">
        <w:rPr>
          <w:rFonts w:ascii="Times New Roman" w:hAnsi="Times New Roman" w:cs="Times New Roman"/>
          <w:color w:val="auto"/>
          <w:sz w:val="24"/>
          <w:szCs w:val="24"/>
        </w:rPr>
        <w:t>,</w:t>
      </w:r>
      <w:r w:rsidR="00936A06" w:rsidRPr="00657095">
        <w:rPr>
          <w:rFonts w:ascii="Times New Roman" w:hAnsi="Times New Roman" w:cs="Times New Roman"/>
          <w:color w:val="auto"/>
          <w:sz w:val="24"/>
          <w:szCs w:val="24"/>
        </w:rPr>
        <w:t xml:space="preserve"> with the tools in place to reuse and synthesize the data.</w:t>
      </w:r>
      <w:r w:rsidR="00E962A3" w:rsidRPr="00657095">
        <w:rPr>
          <w:rFonts w:ascii="Times New Roman" w:hAnsi="Times New Roman" w:cs="Times New Roman"/>
          <w:color w:val="auto"/>
          <w:sz w:val="24"/>
          <w:szCs w:val="24"/>
        </w:rPr>
        <w:t xml:space="preserve"> </w:t>
      </w:r>
      <w:r w:rsidR="00BC44AC" w:rsidRPr="00657095">
        <w:rPr>
          <w:rFonts w:ascii="Times New Roman" w:hAnsi="Times New Roman" w:cs="Times New Roman"/>
          <w:color w:val="auto"/>
          <w:sz w:val="24"/>
          <w:szCs w:val="24"/>
        </w:rPr>
        <w:t>The time-consuming nature of c</w:t>
      </w:r>
      <w:r w:rsidR="00936A06" w:rsidRPr="00657095">
        <w:rPr>
          <w:rFonts w:ascii="Times New Roman" w:hAnsi="Times New Roman" w:cs="Times New Roman"/>
          <w:color w:val="auto"/>
          <w:sz w:val="24"/>
          <w:szCs w:val="24"/>
        </w:rPr>
        <w:t>urating phylogenies and trait data</w:t>
      </w:r>
      <w:r w:rsidR="00BC44AC" w:rsidRPr="00657095">
        <w:rPr>
          <w:rFonts w:ascii="Times New Roman" w:hAnsi="Times New Roman" w:cs="Times New Roman"/>
          <w:color w:val="auto"/>
          <w:sz w:val="24"/>
          <w:szCs w:val="24"/>
        </w:rPr>
        <w:t xml:space="preserve"> </w:t>
      </w:r>
      <w:r w:rsidR="00936A06" w:rsidRPr="00657095">
        <w:rPr>
          <w:rFonts w:ascii="Times New Roman" w:hAnsi="Times New Roman" w:cs="Times New Roman"/>
          <w:color w:val="auto"/>
          <w:sz w:val="24"/>
          <w:szCs w:val="24"/>
        </w:rPr>
        <w:t xml:space="preserve">into the formats and databases appropriate for their automatic aggregation </w:t>
      </w:r>
      <w:r w:rsidR="00582D83" w:rsidRPr="00657095">
        <w:rPr>
          <w:rFonts w:ascii="Times New Roman" w:hAnsi="Times New Roman" w:cs="Times New Roman"/>
          <w:color w:val="auto"/>
          <w:sz w:val="24"/>
          <w:szCs w:val="24"/>
        </w:rPr>
        <w:t xml:space="preserve">into larger-scale synthetic products </w:t>
      </w:r>
      <w:r w:rsidR="00936A06" w:rsidRPr="00657095">
        <w:rPr>
          <w:rFonts w:ascii="Times New Roman" w:hAnsi="Times New Roman" w:cs="Times New Roman"/>
          <w:color w:val="auto"/>
          <w:sz w:val="24"/>
          <w:szCs w:val="24"/>
        </w:rPr>
        <w:t xml:space="preserve">is an immediate </w:t>
      </w:r>
      <w:r w:rsidR="00582D83" w:rsidRPr="00657095">
        <w:rPr>
          <w:rFonts w:ascii="Times New Roman" w:hAnsi="Times New Roman" w:cs="Times New Roman"/>
          <w:color w:val="auto"/>
          <w:sz w:val="24"/>
          <w:szCs w:val="24"/>
        </w:rPr>
        <w:t>issue</w:t>
      </w:r>
      <w:r w:rsidR="00943939" w:rsidRPr="00657095">
        <w:rPr>
          <w:rFonts w:ascii="Times New Roman" w:hAnsi="Times New Roman" w:cs="Times New Roman"/>
          <w:color w:val="auto"/>
          <w:sz w:val="24"/>
          <w:szCs w:val="24"/>
        </w:rPr>
        <w:t xml:space="preserve">, though culture shifts with respect to data in the life science community and advances in machine learning </w:t>
      </w:r>
      <w:r w:rsidR="00CE41B5" w:rsidRPr="00657095">
        <w:rPr>
          <w:rFonts w:ascii="Times New Roman" w:hAnsi="Times New Roman" w:cs="Times New Roman"/>
          <w:color w:val="auto"/>
          <w:sz w:val="24"/>
          <w:szCs w:val="24"/>
        </w:rPr>
        <w:t xml:space="preserve">are </w:t>
      </w:r>
      <w:r w:rsidR="00233188" w:rsidRPr="00657095">
        <w:rPr>
          <w:rFonts w:ascii="Times New Roman" w:hAnsi="Times New Roman" w:cs="Times New Roman"/>
          <w:color w:val="auto"/>
          <w:sz w:val="24"/>
          <w:szCs w:val="24"/>
        </w:rPr>
        <w:t xml:space="preserve">progressing </w:t>
      </w:r>
      <w:r w:rsidR="00CE41B5" w:rsidRPr="00657095">
        <w:rPr>
          <w:rFonts w:ascii="Times New Roman" w:hAnsi="Times New Roman" w:cs="Times New Roman"/>
          <w:color w:val="auto"/>
          <w:sz w:val="24"/>
          <w:szCs w:val="24"/>
        </w:rPr>
        <w:t>to</w:t>
      </w:r>
      <w:r w:rsidR="00943939" w:rsidRPr="00657095">
        <w:rPr>
          <w:rFonts w:ascii="Times New Roman" w:hAnsi="Times New Roman" w:cs="Times New Roman"/>
          <w:color w:val="auto"/>
          <w:sz w:val="24"/>
          <w:szCs w:val="24"/>
        </w:rPr>
        <w:t xml:space="preserve"> </w:t>
      </w:r>
      <w:r w:rsidR="002543CE" w:rsidRPr="00657095">
        <w:rPr>
          <w:rFonts w:ascii="Times New Roman" w:hAnsi="Times New Roman" w:cs="Times New Roman"/>
          <w:color w:val="auto"/>
          <w:sz w:val="24"/>
          <w:szCs w:val="24"/>
        </w:rPr>
        <w:t xml:space="preserve">ameliorate </w:t>
      </w:r>
      <w:r w:rsidR="00582D83" w:rsidRPr="00657095">
        <w:rPr>
          <w:rFonts w:ascii="Times New Roman" w:hAnsi="Times New Roman" w:cs="Times New Roman"/>
          <w:color w:val="auto"/>
          <w:sz w:val="24"/>
          <w:szCs w:val="24"/>
        </w:rPr>
        <w:t>it</w:t>
      </w:r>
      <w:r w:rsidR="002543CE" w:rsidRPr="00657095">
        <w:rPr>
          <w:rFonts w:ascii="Times New Roman" w:hAnsi="Times New Roman" w:cs="Times New Roman"/>
          <w:color w:val="auto"/>
          <w:sz w:val="24"/>
          <w:szCs w:val="24"/>
        </w:rPr>
        <w:t xml:space="preserve">. </w:t>
      </w:r>
      <w:r w:rsidR="00582D83" w:rsidRPr="00657095">
        <w:rPr>
          <w:rFonts w:ascii="Times New Roman" w:hAnsi="Times New Roman" w:cs="Times New Roman"/>
          <w:color w:val="auto"/>
          <w:sz w:val="24"/>
          <w:szCs w:val="24"/>
        </w:rPr>
        <w:t>As our case study shows,</w:t>
      </w:r>
      <w:r w:rsidR="009F7D2F" w:rsidRPr="00657095">
        <w:rPr>
          <w:rFonts w:ascii="Times New Roman" w:hAnsi="Times New Roman" w:cs="Times New Roman"/>
          <w:color w:val="auto"/>
          <w:sz w:val="24"/>
          <w:szCs w:val="24"/>
        </w:rPr>
        <w:t xml:space="preserve"> rendering traits computable enables</w:t>
      </w:r>
      <w:r w:rsidR="0062772D" w:rsidRPr="00657095">
        <w:rPr>
          <w:rFonts w:ascii="Times New Roman" w:hAnsi="Times New Roman" w:cs="Times New Roman"/>
          <w:color w:val="auto"/>
          <w:sz w:val="24"/>
          <w:szCs w:val="24"/>
        </w:rPr>
        <w:t xml:space="preserve"> </w:t>
      </w:r>
      <w:r w:rsidR="005B2200" w:rsidRPr="00657095">
        <w:rPr>
          <w:rFonts w:ascii="Times New Roman" w:hAnsi="Times New Roman" w:cs="Times New Roman"/>
          <w:color w:val="auto"/>
          <w:sz w:val="24"/>
          <w:szCs w:val="24"/>
        </w:rPr>
        <w:t>the</w:t>
      </w:r>
      <w:r w:rsidR="0062772D" w:rsidRPr="00657095">
        <w:rPr>
          <w:rFonts w:ascii="Times New Roman" w:hAnsi="Times New Roman" w:cs="Times New Roman"/>
          <w:color w:val="auto"/>
          <w:sz w:val="24"/>
          <w:szCs w:val="24"/>
        </w:rPr>
        <w:t xml:space="preserve"> extension</w:t>
      </w:r>
      <w:r w:rsidR="000A602D" w:rsidRPr="00657095">
        <w:rPr>
          <w:rFonts w:ascii="Times New Roman" w:hAnsi="Times New Roman" w:cs="Times New Roman"/>
          <w:color w:val="auto"/>
          <w:sz w:val="24"/>
          <w:szCs w:val="24"/>
        </w:rPr>
        <w:t xml:space="preserve"> of relatively sparse data</w:t>
      </w:r>
      <w:r w:rsidR="0062772D" w:rsidRPr="00657095">
        <w:rPr>
          <w:rFonts w:ascii="Times New Roman" w:hAnsi="Times New Roman" w:cs="Times New Roman"/>
          <w:color w:val="auto"/>
          <w:sz w:val="24"/>
          <w:szCs w:val="24"/>
        </w:rPr>
        <w:t xml:space="preserve"> to taxa for which the presence or absence of a trait had not been directly asserted.</w:t>
      </w:r>
      <w:r w:rsidR="00E962A3" w:rsidRPr="00657095">
        <w:rPr>
          <w:rFonts w:ascii="Times New Roman" w:hAnsi="Times New Roman" w:cs="Times New Roman"/>
          <w:color w:val="auto"/>
          <w:sz w:val="24"/>
          <w:szCs w:val="24"/>
        </w:rPr>
        <w:t xml:space="preserve"> </w:t>
      </w:r>
      <w:r w:rsidR="0062772D" w:rsidRPr="00657095">
        <w:rPr>
          <w:rFonts w:ascii="Times New Roman" w:hAnsi="Times New Roman" w:cs="Times New Roman"/>
          <w:color w:val="auto"/>
          <w:sz w:val="24"/>
          <w:szCs w:val="24"/>
        </w:rPr>
        <w:t xml:space="preserve">Further, by propagating author assertions about features for high-level taxa to species for which asserted or inferred data are missing, </w:t>
      </w:r>
      <w:r w:rsidR="00CE0351" w:rsidRPr="00657095">
        <w:rPr>
          <w:rFonts w:ascii="Times New Roman" w:hAnsi="Times New Roman" w:cs="Times New Roman"/>
          <w:color w:val="auto"/>
          <w:sz w:val="24"/>
          <w:szCs w:val="24"/>
        </w:rPr>
        <w:t xml:space="preserve">we show that </w:t>
      </w:r>
      <w:r w:rsidR="0062772D" w:rsidRPr="00657095">
        <w:rPr>
          <w:rFonts w:ascii="Times New Roman" w:hAnsi="Times New Roman" w:cs="Times New Roman"/>
          <w:color w:val="auto"/>
          <w:sz w:val="24"/>
          <w:szCs w:val="24"/>
        </w:rPr>
        <w:t xml:space="preserve">trait data can be further </w:t>
      </w:r>
      <w:r w:rsidR="00C34A0D" w:rsidRPr="00657095">
        <w:rPr>
          <w:rFonts w:ascii="Times New Roman" w:hAnsi="Times New Roman" w:cs="Times New Roman"/>
          <w:color w:val="auto"/>
          <w:sz w:val="24"/>
          <w:szCs w:val="24"/>
        </w:rPr>
        <w:t xml:space="preserve">and significantly </w:t>
      </w:r>
      <w:r w:rsidR="0062772D" w:rsidRPr="00657095">
        <w:rPr>
          <w:rFonts w:ascii="Times New Roman" w:hAnsi="Times New Roman" w:cs="Times New Roman"/>
          <w:color w:val="auto"/>
          <w:sz w:val="24"/>
          <w:szCs w:val="24"/>
        </w:rPr>
        <w:t>extended.</w:t>
      </w:r>
      <w:r w:rsidR="00E962A3" w:rsidRPr="00657095">
        <w:rPr>
          <w:rFonts w:ascii="Times New Roman" w:hAnsi="Times New Roman" w:cs="Times New Roman"/>
          <w:color w:val="auto"/>
          <w:sz w:val="24"/>
          <w:szCs w:val="24"/>
        </w:rPr>
        <w:t xml:space="preserve"> </w:t>
      </w:r>
      <w:r w:rsidR="00652CBC" w:rsidRPr="00657095">
        <w:rPr>
          <w:rFonts w:ascii="Times New Roman" w:hAnsi="Times New Roman" w:cs="Times New Roman"/>
          <w:color w:val="auto"/>
          <w:sz w:val="24"/>
          <w:szCs w:val="24"/>
        </w:rPr>
        <w:t>A</w:t>
      </w:r>
      <w:r w:rsidR="00A5259E" w:rsidRPr="00657095">
        <w:rPr>
          <w:rFonts w:ascii="Times New Roman" w:hAnsi="Times New Roman" w:cs="Times New Roman"/>
          <w:color w:val="auto"/>
          <w:sz w:val="24"/>
          <w:szCs w:val="24"/>
        </w:rPr>
        <w:t>n</w:t>
      </w:r>
      <w:r w:rsidR="00652CBC" w:rsidRPr="00657095">
        <w:rPr>
          <w:rFonts w:ascii="Times New Roman" w:hAnsi="Times New Roman" w:cs="Times New Roman"/>
          <w:color w:val="auto"/>
          <w:sz w:val="24"/>
          <w:szCs w:val="24"/>
        </w:rPr>
        <w:t xml:space="preserve"> </w:t>
      </w:r>
      <w:r w:rsidR="00A5259E" w:rsidRPr="00657095">
        <w:rPr>
          <w:rFonts w:ascii="Times New Roman" w:hAnsi="Times New Roman" w:cs="Times New Roman"/>
          <w:color w:val="auto"/>
          <w:sz w:val="24"/>
          <w:szCs w:val="24"/>
        </w:rPr>
        <w:t xml:space="preserve">additional </w:t>
      </w:r>
      <w:r w:rsidR="00652CBC" w:rsidRPr="00657095">
        <w:rPr>
          <w:rFonts w:ascii="Times New Roman" w:hAnsi="Times New Roman" w:cs="Times New Roman"/>
          <w:color w:val="auto"/>
          <w:sz w:val="24"/>
          <w:szCs w:val="24"/>
        </w:rPr>
        <w:t xml:space="preserve">benefit from these automated approaches lies in ready discovery of </w:t>
      </w:r>
      <w:r w:rsidR="007B621C" w:rsidRPr="00657095">
        <w:rPr>
          <w:rFonts w:ascii="Times New Roman" w:hAnsi="Times New Roman" w:cs="Times New Roman"/>
          <w:color w:val="auto"/>
          <w:sz w:val="24"/>
          <w:szCs w:val="24"/>
        </w:rPr>
        <w:t xml:space="preserve">errors in </w:t>
      </w:r>
      <w:r w:rsidR="00652CBC" w:rsidRPr="00657095">
        <w:rPr>
          <w:rFonts w:ascii="Times New Roman" w:hAnsi="Times New Roman" w:cs="Times New Roman"/>
          <w:color w:val="auto"/>
          <w:sz w:val="24"/>
          <w:szCs w:val="24"/>
        </w:rPr>
        <w:t>data or knowledge by virtue of the conflicting presence and absence</w:t>
      </w:r>
      <w:r w:rsidR="0033356B" w:rsidRPr="00657095">
        <w:rPr>
          <w:rFonts w:ascii="Times New Roman" w:hAnsi="Times New Roman" w:cs="Times New Roman"/>
          <w:color w:val="auto"/>
          <w:sz w:val="24"/>
          <w:szCs w:val="24"/>
        </w:rPr>
        <w:t xml:space="preserve"> for a species.</w:t>
      </w:r>
      <w:r w:rsidR="00E962A3" w:rsidRPr="00657095">
        <w:rPr>
          <w:rFonts w:ascii="Times New Roman" w:hAnsi="Times New Roman" w:cs="Times New Roman"/>
          <w:color w:val="auto"/>
          <w:sz w:val="24"/>
          <w:szCs w:val="24"/>
        </w:rPr>
        <w:t xml:space="preserve"> </w:t>
      </w:r>
      <w:r w:rsidR="0033356B" w:rsidRPr="00657095">
        <w:rPr>
          <w:rFonts w:ascii="Times New Roman" w:hAnsi="Times New Roman" w:cs="Times New Roman"/>
          <w:color w:val="auto"/>
          <w:sz w:val="24"/>
          <w:szCs w:val="24"/>
        </w:rPr>
        <w:t>Such potential errors are not</w:t>
      </w:r>
      <w:r w:rsidR="00652CBC" w:rsidRPr="00657095">
        <w:rPr>
          <w:rFonts w:ascii="Times New Roman" w:hAnsi="Times New Roman" w:cs="Times New Roman"/>
          <w:color w:val="auto"/>
          <w:sz w:val="24"/>
          <w:szCs w:val="24"/>
        </w:rPr>
        <w:t xml:space="preserve"> </w:t>
      </w:r>
      <w:r w:rsidR="00EC248E" w:rsidRPr="00657095">
        <w:rPr>
          <w:rFonts w:ascii="Times New Roman" w:hAnsi="Times New Roman" w:cs="Times New Roman"/>
          <w:color w:val="auto"/>
          <w:sz w:val="24"/>
          <w:szCs w:val="24"/>
        </w:rPr>
        <w:t xml:space="preserve">easily </w:t>
      </w:r>
      <w:r w:rsidR="0033356B" w:rsidRPr="00657095">
        <w:rPr>
          <w:rFonts w:ascii="Times New Roman" w:hAnsi="Times New Roman" w:cs="Times New Roman"/>
          <w:color w:val="auto"/>
          <w:sz w:val="24"/>
          <w:szCs w:val="24"/>
        </w:rPr>
        <w:t>found through manual means</w:t>
      </w:r>
      <w:r w:rsidR="00652CBC" w:rsidRPr="00657095">
        <w:rPr>
          <w:rFonts w:ascii="Times New Roman" w:hAnsi="Times New Roman" w:cs="Times New Roman"/>
          <w:color w:val="auto"/>
          <w:sz w:val="24"/>
          <w:szCs w:val="24"/>
        </w:rPr>
        <w:t xml:space="preserve">. </w:t>
      </w:r>
      <w:r w:rsidR="00A5259E" w:rsidRPr="00657095">
        <w:rPr>
          <w:rFonts w:ascii="Times New Roman" w:hAnsi="Times New Roman" w:cs="Times New Roman"/>
          <w:color w:val="auto"/>
          <w:sz w:val="24"/>
          <w:szCs w:val="24"/>
        </w:rPr>
        <w:t>Finally, a critical benefit for future use is the provenance of species-level traits and phylogenetic nodes, which automated methods enable.</w:t>
      </w:r>
    </w:p>
    <w:p w14:paraId="73414E10" w14:textId="77777777" w:rsidR="00CE0351" w:rsidRPr="00657095" w:rsidRDefault="00A04AC8" w:rsidP="00CE0351">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Given the increasingly broad scope of </w:t>
      </w:r>
      <w:r w:rsidR="00664498" w:rsidRPr="00657095">
        <w:rPr>
          <w:rFonts w:ascii="Times New Roman" w:hAnsi="Times New Roman" w:cs="Times New Roman"/>
          <w:color w:val="auto"/>
          <w:sz w:val="24"/>
          <w:szCs w:val="24"/>
        </w:rPr>
        <w:t xml:space="preserve">comparative </w:t>
      </w:r>
      <w:r w:rsidRPr="00657095">
        <w:rPr>
          <w:rFonts w:ascii="Times New Roman" w:hAnsi="Times New Roman" w:cs="Times New Roman"/>
          <w:color w:val="auto"/>
          <w:sz w:val="24"/>
          <w:szCs w:val="24"/>
        </w:rPr>
        <w:t xml:space="preserve">questions </w:t>
      </w:r>
      <w:r w:rsidR="00664498" w:rsidRPr="00657095">
        <w:rPr>
          <w:rFonts w:ascii="Times New Roman" w:hAnsi="Times New Roman" w:cs="Times New Roman"/>
          <w:color w:val="auto"/>
          <w:sz w:val="24"/>
          <w:szCs w:val="24"/>
        </w:rPr>
        <w:t>across biology</w:t>
      </w:r>
      <w:r w:rsidRPr="00657095">
        <w:rPr>
          <w:rFonts w:ascii="Times New Roman" w:hAnsi="Times New Roman" w:cs="Times New Roman"/>
          <w:color w:val="auto"/>
          <w:sz w:val="24"/>
          <w:szCs w:val="24"/>
        </w:rPr>
        <w:t xml:space="preserve"> and the difficulty </w:t>
      </w:r>
      <w:r w:rsidR="00664498" w:rsidRPr="00657095">
        <w:rPr>
          <w:rFonts w:ascii="Times New Roman" w:hAnsi="Times New Roman" w:cs="Times New Roman"/>
          <w:color w:val="auto"/>
          <w:sz w:val="24"/>
          <w:szCs w:val="24"/>
        </w:rPr>
        <w:t xml:space="preserve">and expense </w:t>
      </w:r>
      <w:r w:rsidRPr="00657095">
        <w:rPr>
          <w:rFonts w:ascii="Times New Roman" w:hAnsi="Times New Roman" w:cs="Times New Roman"/>
          <w:color w:val="auto"/>
          <w:sz w:val="24"/>
          <w:szCs w:val="24"/>
        </w:rPr>
        <w:t xml:space="preserve">of </w:t>
      </w:r>
      <w:r w:rsidR="00664498" w:rsidRPr="00657095">
        <w:rPr>
          <w:rFonts w:ascii="Times New Roman" w:hAnsi="Times New Roman" w:cs="Times New Roman"/>
          <w:color w:val="auto"/>
          <w:sz w:val="24"/>
          <w:szCs w:val="24"/>
        </w:rPr>
        <w:t xml:space="preserve">new collection of </w:t>
      </w:r>
      <w:r w:rsidR="00944397" w:rsidRPr="00657095">
        <w:rPr>
          <w:rFonts w:ascii="Times New Roman" w:hAnsi="Times New Roman" w:cs="Times New Roman"/>
          <w:color w:val="auto"/>
          <w:sz w:val="24"/>
          <w:szCs w:val="24"/>
        </w:rPr>
        <w:t>trait</w:t>
      </w:r>
      <w:r w:rsidRPr="00657095">
        <w:rPr>
          <w:rFonts w:ascii="Times New Roman" w:hAnsi="Times New Roman" w:cs="Times New Roman"/>
          <w:color w:val="auto"/>
          <w:sz w:val="24"/>
          <w:szCs w:val="24"/>
        </w:rPr>
        <w:t xml:space="preserve"> data</w:t>
      </w:r>
      <w:r w:rsidR="00944397" w:rsidRPr="00657095">
        <w:rPr>
          <w:rFonts w:ascii="Times New Roman" w:hAnsi="Times New Roman" w:cs="Times New Roman"/>
          <w:color w:val="auto"/>
          <w:sz w:val="24"/>
          <w:szCs w:val="24"/>
        </w:rPr>
        <w:t xml:space="preserve">, </w:t>
      </w:r>
      <w:r w:rsidR="00827B33" w:rsidRPr="00657095">
        <w:rPr>
          <w:rFonts w:ascii="Times New Roman" w:hAnsi="Times New Roman" w:cs="Times New Roman"/>
          <w:color w:val="auto"/>
          <w:sz w:val="24"/>
          <w:szCs w:val="24"/>
        </w:rPr>
        <w:t xml:space="preserve">these means </w:t>
      </w:r>
      <w:r w:rsidR="006230EA" w:rsidRPr="00657095">
        <w:rPr>
          <w:rFonts w:ascii="Times New Roman" w:hAnsi="Times New Roman" w:cs="Times New Roman"/>
          <w:color w:val="auto"/>
          <w:sz w:val="24"/>
          <w:szCs w:val="24"/>
        </w:rPr>
        <w:t xml:space="preserve">of existing data reuse and extension </w:t>
      </w:r>
      <w:r w:rsidR="00827B33" w:rsidRPr="00657095">
        <w:rPr>
          <w:rFonts w:ascii="Times New Roman" w:hAnsi="Times New Roman" w:cs="Times New Roman"/>
          <w:color w:val="auto"/>
          <w:sz w:val="24"/>
          <w:szCs w:val="24"/>
        </w:rPr>
        <w:t xml:space="preserve">(i.e., inference, propagation), </w:t>
      </w:r>
      <w:r w:rsidR="00585430" w:rsidRPr="00657095">
        <w:rPr>
          <w:rFonts w:ascii="Times New Roman" w:hAnsi="Times New Roman" w:cs="Times New Roman"/>
          <w:color w:val="auto"/>
          <w:sz w:val="24"/>
          <w:szCs w:val="24"/>
        </w:rPr>
        <w:t>are critically important.</w:t>
      </w:r>
      <w:r w:rsidR="00E962A3" w:rsidRPr="00657095">
        <w:rPr>
          <w:rFonts w:ascii="Times New Roman" w:hAnsi="Times New Roman" w:cs="Times New Roman"/>
          <w:color w:val="auto"/>
          <w:sz w:val="24"/>
          <w:szCs w:val="24"/>
        </w:rPr>
        <w:t xml:space="preserve"> </w:t>
      </w:r>
      <w:r w:rsidR="00ED42CD" w:rsidRPr="00657095">
        <w:rPr>
          <w:rFonts w:ascii="Times New Roman" w:hAnsi="Times New Roman" w:cs="Times New Roman"/>
          <w:color w:val="auto"/>
          <w:sz w:val="24"/>
          <w:szCs w:val="24"/>
        </w:rPr>
        <w:t xml:space="preserve">Equally important is ensuring that the users of these products have access to the provenance </w:t>
      </w:r>
      <w:r w:rsidR="00E261D1" w:rsidRPr="00657095">
        <w:rPr>
          <w:rFonts w:ascii="Times New Roman" w:hAnsi="Times New Roman" w:cs="Times New Roman"/>
          <w:color w:val="auto"/>
          <w:sz w:val="24"/>
          <w:szCs w:val="24"/>
        </w:rPr>
        <w:t xml:space="preserve">of the </w:t>
      </w:r>
      <w:r w:rsidR="00C6721E" w:rsidRPr="00657095">
        <w:rPr>
          <w:rFonts w:ascii="Times New Roman" w:hAnsi="Times New Roman" w:cs="Times New Roman"/>
          <w:color w:val="auto"/>
          <w:sz w:val="24"/>
          <w:szCs w:val="24"/>
        </w:rPr>
        <w:t xml:space="preserve">data, including the </w:t>
      </w:r>
      <w:r w:rsidR="00E261D1" w:rsidRPr="00657095">
        <w:rPr>
          <w:rFonts w:ascii="Times New Roman" w:hAnsi="Times New Roman" w:cs="Times New Roman"/>
          <w:color w:val="auto"/>
          <w:sz w:val="24"/>
          <w:szCs w:val="24"/>
        </w:rPr>
        <w:t xml:space="preserve">traits for each taxon </w:t>
      </w:r>
      <w:r w:rsidR="00C6721E" w:rsidRPr="00657095">
        <w:rPr>
          <w:rFonts w:ascii="Times New Roman" w:hAnsi="Times New Roman" w:cs="Times New Roman"/>
          <w:color w:val="auto"/>
          <w:sz w:val="24"/>
          <w:szCs w:val="24"/>
        </w:rPr>
        <w:t xml:space="preserve">and the phylogenetic resolution </w:t>
      </w:r>
      <w:r w:rsidR="00E261D1" w:rsidRPr="00657095">
        <w:rPr>
          <w:rFonts w:ascii="Times New Roman" w:hAnsi="Times New Roman" w:cs="Times New Roman"/>
          <w:color w:val="auto"/>
          <w:sz w:val="24"/>
          <w:szCs w:val="24"/>
        </w:rPr>
        <w:t xml:space="preserve">and the means by which </w:t>
      </w:r>
      <w:r w:rsidR="00C6721E" w:rsidRPr="00657095">
        <w:rPr>
          <w:rFonts w:ascii="Times New Roman" w:hAnsi="Times New Roman" w:cs="Times New Roman"/>
          <w:color w:val="auto"/>
          <w:sz w:val="24"/>
          <w:szCs w:val="24"/>
        </w:rPr>
        <w:t xml:space="preserve">they were </w:t>
      </w:r>
      <w:r w:rsidR="00E261D1" w:rsidRPr="00657095">
        <w:rPr>
          <w:rFonts w:ascii="Times New Roman" w:hAnsi="Times New Roman" w:cs="Times New Roman"/>
          <w:color w:val="auto"/>
          <w:sz w:val="24"/>
          <w:szCs w:val="24"/>
        </w:rPr>
        <w:t>generated</w:t>
      </w:r>
      <w:r w:rsidR="00ED42CD" w:rsidRPr="00657095">
        <w:rPr>
          <w:rFonts w:ascii="Times New Roman" w:hAnsi="Times New Roman" w:cs="Times New Roman"/>
          <w:color w:val="auto"/>
          <w:sz w:val="24"/>
          <w:szCs w:val="24"/>
        </w:rPr>
        <w:t>.</w:t>
      </w:r>
      <w:r w:rsidR="00E962A3" w:rsidRPr="00657095">
        <w:rPr>
          <w:rFonts w:ascii="Times New Roman" w:hAnsi="Times New Roman" w:cs="Times New Roman"/>
          <w:color w:val="auto"/>
          <w:sz w:val="24"/>
          <w:szCs w:val="24"/>
        </w:rPr>
        <w:t xml:space="preserve"> </w:t>
      </w:r>
      <w:r w:rsidR="00B22201" w:rsidRPr="00657095">
        <w:rPr>
          <w:rFonts w:ascii="Times New Roman" w:hAnsi="Times New Roman" w:cs="Times New Roman"/>
          <w:color w:val="auto"/>
          <w:sz w:val="24"/>
          <w:szCs w:val="24"/>
        </w:rPr>
        <w:t xml:space="preserve">This case study </w:t>
      </w:r>
      <w:r w:rsidR="00BE4E27" w:rsidRPr="00657095">
        <w:rPr>
          <w:rFonts w:ascii="Times New Roman" w:hAnsi="Times New Roman" w:cs="Times New Roman"/>
          <w:color w:val="auto"/>
          <w:sz w:val="24"/>
          <w:szCs w:val="24"/>
        </w:rPr>
        <w:t xml:space="preserve">also </w:t>
      </w:r>
      <w:r w:rsidR="00B22201" w:rsidRPr="00657095">
        <w:rPr>
          <w:rFonts w:ascii="Times New Roman" w:hAnsi="Times New Roman" w:cs="Times New Roman"/>
          <w:color w:val="auto"/>
          <w:sz w:val="24"/>
          <w:szCs w:val="24"/>
        </w:rPr>
        <w:t>rev</w:t>
      </w:r>
      <w:r w:rsidR="00BE4E27" w:rsidRPr="00657095">
        <w:rPr>
          <w:rFonts w:ascii="Times New Roman" w:hAnsi="Times New Roman" w:cs="Times New Roman"/>
          <w:color w:val="auto"/>
          <w:sz w:val="24"/>
          <w:szCs w:val="24"/>
        </w:rPr>
        <w:t>eal</w:t>
      </w:r>
      <w:r w:rsidR="00B65D22" w:rsidRPr="00657095">
        <w:rPr>
          <w:rFonts w:ascii="Times New Roman" w:hAnsi="Times New Roman" w:cs="Times New Roman"/>
          <w:color w:val="auto"/>
          <w:sz w:val="24"/>
          <w:szCs w:val="24"/>
        </w:rPr>
        <w:t>ed</w:t>
      </w:r>
      <w:r w:rsidR="00B22201" w:rsidRPr="00657095">
        <w:rPr>
          <w:rFonts w:ascii="Times New Roman" w:hAnsi="Times New Roman" w:cs="Times New Roman"/>
          <w:color w:val="auto"/>
          <w:sz w:val="24"/>
          <w:szCs w:val="24"/>
        </w:rPr>
        <w:t xml:space="preserve"> several important </w:t>
      </w:r>
      <w:r w:rsidR="00BE4E27" w:rsidRPr="00657095">
        <w:rPr>
          <w:rFonts w:ascii="Times New Roman" w:hAnsi="Times New Roman" w:cs="Times New Roman"/>
          <w:color w:val="auto"/>
          <w:sz w:val="24"/>
          <w:szCs w:val="24"/>
        </w:rPr>
        <w:t>technical challenges to</w:t>
      </w:r>
      <w:r w:rsidR="00B22201" w:rsidRPr="00657095">
        <w:rPr>
          <w:rFonts w:ascii="Times New Roman" w:hAnsi="Times New Roman" w:cs="Times New Roman"/>
          <w:color w:val="auto"/>
          <w:sz w:val="24"/>
          <w:szCs w:val="24"/>
        </w:rPr>
        <w:t xml:space="preserve"> </w:t>
      </w:r>
      <w:r w:rsidR="00BE4E27" w:rsidRPr="00657095">
        <w:rPr>
          <w:rFonts w:ascii="Times New Roman" w:hAnsi="Times New Roman" w:cs="Times New Roman"/>
          <w:color w:val="auto"/>
          <w:sz w:val="24"/>
          <w:szCs w:val="24"/>
        </w:rPr>
        <w:t>such integration.</w:t>
      </w:r>
      <w:r w:rsidR="00E962A3" w:rsidRPr="00657095">
        <w:rPr>
          <w:rFonts w:ascii="Times New Roman" w:hAnsi="Times New Roman" w:cs="Times New Roman"/>
          <w:color w:val="auto"/>
          <w:sz w:val="24"/>
          <w:szCs w:val="24"/>
        </w:rPr>
        <w:t xml:space="preserve"> </w:t>
      </w:r>
      <w:r w:rsidR="00A10F64" w:rsidRPr="00657095">
        <w:rPr>
          <w:rFonts w:ascii="Times New Roman" w:hAnsi="Times New Roman" w:cs="Times New Roman"/>
          <w:color w:val="auto"/>
          <w:sz w:val="24"/>
          <w:szCs w:val="24"/>
        </w:rPr>
        <w:t xml:space="preserve">Current difficulties in aligning taxonomic sources impede ready integration, and new tools are needed to </w:t>
      </w:r>
      <w:r w:rsidR="00513602" w:rsidRPr="00657095">
        <w:rPr>
          <w:rFonts w:ascii="Times New Roman" w:hAnsi="Times New Roman" w:cs="Times New Roman"/>
          <w:color w:val="auto"/>
          <w:sz w:val="24"/>
          <w:szCs w:val="24"/>
        </w:rPr>
        <w:t xml:space="preserve">visualize </w:t>
      </w:r>
      <w:r w:rsidR="0026317F" w:rsidRPr="00657095">
        <w:rPr>
          <w:rFonts w:ascii="Times New Roman" w:hAnsi="Times New Roman" w:cs="Times New Roman"/>
          <w:color w:val="auto"/>
          <w:sz w:val="24"/>
          <w:szCs w:val="24"/>
        </w:rPr>
        <w:t xml:space="preserve">and analyze </w:t>
      </w:r>
      <w:r w:rsidR="00334E7B" w:rsidRPr="00657095">
        <w:rPr>
          <w:rFonts w:ascii="Times New Roman" w:hAnsi="Times New Roman" w:cs="Times New Roman"/>
          <w:color w:val="auto"/>
          <w:sz w:val="24"/>
          <w:szCs w:val="24"/>
        </w:rPr>
        <w:t xml:space="preserve">the data on </w:t>
      </w:r>
      <w:r w:rsidR="00912C67" w:rsidRPr="00657095">
        <w:rPr>
          <w:rFonts w:ascii="Times New Roman" w:hAnsi="Times New Roman" w:cs="Times New Roman"/>
          <w:color w:val="auto"/>
          <w:sz w:val="24"/>
          <w:szCs w:val="24"/>
        </w:rPr>
        <w:t>large</w:t>
      </w:r>
      <w:r w:rsidR="00334E7B" w:rsidRPr="00657095">
        <w:rPr>
          <w:rFonts w:ascii="Times New Roman" w:hAnsi="Times New Roman" w:cs="Times New Roman"/>
          <w:color w:val="auto"/>
          <w:sz w:val="24"/>
          <w:szCs w:val="24"/>
        </w:rPr>
        <w:t xml:space="preserve"> trees.</w:t>
      </w:r>
      <w:r w:rsidR="00E962A3" w:rsidRPr="00657095">
        <w:rPr>
          <w:rFonts w:ascii="Times New Roman" w:hAnsi="Times New Roman" w:cs="Times New Roman"/>
          <w:color w:val="auto"/>
          <w:sz w:val="24"/>
          <w:szCs w:val="24"/>
        </w:rPr>
        <w:t xml:space="preserve"> </w:t>
      </w:r>
    </w:p>
    <w:p w14:paraId="3AD1AA3A" w14:textId="1F688436" w:rsidR="0033356B" w:rsidRPr="00657095" w:rsidRDefault="00BE4E27" w:rsidP="00CE0351">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Finally, from the standpoint </w:t>
      </w:r>
      <w:r w:rsidR="0026317F" w:rsidRPr="00657095">
        <w:rPr>
          <w:rFonts w:ascii="Times New Roman" w:hAnsi="Times New Roman" w:cs="Times New Roman"/>
          <w:color w:val="auto"/>
          <w:sz w:val="24"/>
          <w:szCs w:val="24"/>
        </w:rPr>
        <w:t xml:space="preserve">of </w:t>
      </w:r>
      <w:r w:rsidRPr="00657095">
        <w:rPr>
          <w:rFonts w:ascii="Times New Roman" w:hAnsi="Times New Roman" w:cs="Times New Roman"/>
          <w:color w:val="auto"/>
          <w:sz w:val="24"/>
          <w:szCs w:val="24"/>
        </w:rPr>
        <w:t xml:space="preserve">understanding the relative frequencies of pectoral and pelvic fin loss and regain, </w:t>
      </w:r>
      <w:r w:rsidR="00E90E89" w:rsidRPr="00657095">
        <w:rPr>
          <w:rFonts w:ascii="Times New Roman" w:hAnsi="Times New Roman" w:cs="Times New Roman"/>
          <w:color w:val="auto"/>
          <w:sz w:val="24"/>
          <w:szCs w:val="24"/>
        </w:rPr>
        <w:t xml:space="preserve">this study </w:t>
      </w:r>
      <w:r w:rsidR="00CE0351" w:rsidRPr="00657095">
        <w:rPr>
          <w:rFonts w:ascii="Times New Roman" w:hAnsi="Times New Roman" w:cs="Times New Roman"/>
          <w:color w:val="auto"/>
          <w:sz w:val="24"/>
          <w:szCs w:val="24"/>
        </w:rPr>
        <w:t>provides evidence that the pelvic fin is independently lost in more than twice the number of lineages as the pectoral fin, and that these fins were regained several to many times in t</w:t>
      </w:r>
      <w:r w:rsidR="006D6402" w:rsidRPr="00657095">
        <w:rPr>
          <w:rFonts w:ascii="Times New Roman" w:hAnsi="Times New Roman" w:cs="Times New Roman"/>
          <w:color w:val="auto"/>
          <w:sz w:val="24"/>
          <w:szCs w:val="24"/>
        </w:rPr>
        <w:t>he course of teleost evolution.</w:t>
      </w:r>
      <w:r w:rsidR="00CE0351" w:rsidRPr="00657095">
        <w:rPr>
          <w:rFonts w:ascii="Times New Roman" w:hAnsi="Times New Roman" w:cs="Times New Roman"/>
          <w:color w:val="auto"/>
          <w:sz w:val="24"/>
          <w:szCs w:val="24"/>
        </w:rPr>
        <w:t xml:space="preserve"> </w:t>
      </w:r>
      <w:r w:rsidR="006D6402" w:rsidRPr="00657095">
        <w:rPr>
          <w:rFonts w:ascii="Times New Roman" w:hAnsi="Times New Roman" w:cs="Times New Roman"/>
          <w:color w:val="auto"/>
          <w:sz w:val="24"/>
          <w:szCs w:val="24"/>
        </w:rPr>
        <w:t>The</w:t>
      </w:r>
      <w:r w:rsidR="00CE0351" w:rsidRPr="00657095">
        <w:rPr>
          <w:rFonts w:ascii="Times New Roman" w:hAnsi="Times New Roman" w:cs="Times New Roman"/>
          <w:color w:val="auto"/>
          <w:sz w:val="24"/>
          <w:szCs w:val="24"/>
        </w:rPr>
        <w:t xml:space="preserve"> general method outlined here, of an automated mapping and extension of traits mined from dozens of studies, to trees assembled from over a hundred more, offers rapid asse</w:t>
      </w:r>
      <w:r w:rsidR="006D6402" w:rsidRPr="00657095">
        <w:rPr>
          <w:rFonts w:ascii="Times New Roman" w:hAnsi="Times New Roman" w:cs="Times New Roman"/>
          <w:color w:val="auto"/>
          <w:sz w:val="24"/>
          <w:szCs w:val="24"/>
        </w:rPr>
        <w:t>ssments of trait distribution. These in turn</w:t>
      </w:r>
      <w:r w:rsidR="00CE0351" w:rsidRPr="00657095">
        <w:rPr>
          <w:rFonts w:ascii="Times New Roman" w:hAnsi="Times New Roman" w:cs="Times New Roman"/>
          <w:color w:val="auto"/>
          <w:sz w:val="24"/>
          <w:szCs w:val="24"/>
        </w:rPr>
        <w:t xml:space="preserve"> set the stage for in-depth analyses of the potential underlying evolutionary mechanisms.</w:t>
      </w:r>
    </w:p>
    <w:p w14:paraId="2B8072EF" w14:textId="77777777" w:rsidR="00CE0351" w:rsidRPr="00657095" w:rsidRDefault="00CE0351" w:rsidP="00A41564">
      <w:pPr>
        <w:pStyle w:val="Normal1"/>
        <w:spacing w:after="0" w:line="480" w:lineRule="auto"/>
        <w:ind w:left="0" w:firstLine="0"/>
        <w:contextualSpacing/>
        <w:rPr>
          <w:rFonts w:ascii="Times New Roman" w:hAnsi="Times New Roman" w:cs="Times New Roman"/>
          <w:color w:val="auto"/>
          <w:sz w:val="24"/>
          <w:szCs w:val="24"/>
        </w:rPr>
      </w:pPr>
    </w:p>
    <w:p w14:paraId="6AAFB5C1" w14:textId="2C5D1927" w:rsidR="00E14A92" w:rsidRPr="00657095" w:rsidRDefault="00E14A92"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FUNDING</w:t>
      </w:r>
    </w:p>
    <w:p w14:paraId="47420B7F" w14:textId="77777777" w:rsidR="00533C93" w:rsidRPr="00657095" w:rsidRDefault="008F23BF" w:rsidP="00A41564">
      <w:pPr>
        <w:pStyle w:val="Normal1"/>
        <w:spacing w:after="0" w:line="480" w:lineRule="auto"/>
        <w:ind w:left="0" w:firstLine="72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This work was supported by the National Science Foundation collaborative grants </w:t>
      </w:r>
    </w:p>
    <w:p w14:paraId="0C2B3D8A" w14:textId="155FC34C" w:rsidR="00E14A92" w:rsidRPr="00657095" w:rsidRDefault="008F23BF"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(DBI-1062404, DBI-1062542) and the following </w:t>
      </w:r>
      <w:r w:rsidR="00E942EE" w:rsidRPr="00657095">
        <w:rPr>
          <w:rFonts w:ascii="Times New Roman" w:hAnsi="Times New Roman" w:cs="Times New Roman"/>
          <w:color w:val="auto"/>
          <w:sz w:val="24"/>
          <w:szCs w:val="24"/>
        </w:rPr>
        <w:t xml:space="preserve">support </w:t>
      </w:r>
      <w:r w:rsidRPr="00657095">
        <w:rPr>
          <w:rFonts w:ascii="Times New Roman" w:hAnsi="Times New Roman" w:cs="Times New Roman"/>
          <w:color w:val="auto"/>
          <w:sz w:val="24"/>
          <w:szCs w:val="24"/>
        </w:rPr>
        <w:t>from the University of South Dakota (USD): Graduate Academic and Creative Research Grant</w:t>
      </w:r>
      <w:r w:rsidR="00521A8C" w:rsidRPr="00657095">
        <w:rPr>
          <w:rFonts w:ascii="Times New Roman" w:hAnsi="Times New Roman" w:cs="Times New Roman"/>
          <w:color w:val="auto"/>
          <w:sz w:val="24"/>
          <w:szCs w:val="24"/>
        </w:rPr>
        <w:t xml:space="preserve"> to L.M.J. and P.C.F</w:t>
      </w:r>
      <w:r w:rsidRPr="00657095">
        <w:rPr>
          <w:rFonts w:ascii="Times New Roman" w:hAnsi="Times New Roman" w:cs="Times New Roman"/>
          <w:color w:val="auto"/>
          <w:sz w:val="24"/>
          <w:szCs w:val="24"/>
        </w:rPr>
        <w:t>, Matthew A. Johnson Memorial Fund Foundation Award</w:t>
      </w:r>
      <w:r w:rsidR="00521A8C" w:rsidRPr="00657095">
        <w:rPr>
          <w:rFonts w:ascii="Times New Roman" w:hAnsi="Times New Roman" w:cs="Times New Roman"/>
          <w:color w:val="auto"/>
          <w:sz w:val="24"/>
          <w:szCs w:val="24"/>
        </w:rPr>
        <w:t xml:space="preserve"> to L.M.J</w:t>
      </w:r>
      <w:r w:rsidRPr="00657095">
        <w:rPr>
          <w:rFonts w:ascii="Times New Roman" w:hAnsi="Times New Roman" w:cs="Times New Roman"/>
          <w:color w:val="auto"/>
          <w:sz w:val="24"/>
          <w:szCs w:val="24"/>
        </w:rPr>
        <w:t>, and the Council on Undergraduate Research and Creative Activity Award</w:t>
      </w:r>
      <w:r w:rsidR="00521A8C" w:rsidRPr="00657095">
        <w:rPr>
          <w:rFonts w:ascii="Times New Roman" w:hAnsi="Times New Roman" w:cs="Times New Roman"/>
          <w:color w:val="auto"/>
          <w:sz w:val="24"/>
          <w:szCs w:val="24"/>
        </w:rPr>
        <w:t xml:space="preserve"> to J.S.H</w:t>
      </w:r>
      <w:r w:rsidRPr="00657095">
        <w:rPr>
          <w:rFonts w:ascii="Times New Roman" w:hAnsi="Times New Roman" w:cs="Times New Roman"/>
          <w:color w:val="auto"/>
          <w:sz w:val="24"/>
          <w:szCs w:val="24"/>
        </w:rPr>
        <w:t>.</w:t>
      </w:r>
    </w:p>
    <w:p w14:paraId="4A8F3371" w14:textId="77777777" w:rsidR="00B71BBC" w:rsidRPr="00657095" w:rsidRDefault="00B71BBC" w:rsidP="00A41564">
      <w:pPr>
        <w:pStyle w:val="Normal1"/>
        <w:spacing w:after="0" w:line="480" w:lineRule="auto"/>
        <w:ind w:left="0" w:firstLine="0"/>
        <w:contextualSpacing/>
        <w:rPr>
          <w:rFonts w:ascii="Times New Roman" w:hAnsi="Times New Roman" w:cs="Times New Roman"/>
          <w:color w:val="auto"/>
          <w:sz w:val="24"/>
          <w:szCs w:val="24"/>
        </w:rPr>
      </w:pPr>
    </w:p>
    <w:p w14:paraId="1C5CB937" w14:textId="28C8BCB2" w:rsidR="001941FF" w:rsidRPr="00657095" w:rsidRDefault="00E14A92"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ACKNOWLEDGEMENT</w:t>
      </w:r>
      <w:r w:rsidR="008F23BF" w:rsidRPr="00657095">
        <w:rPr>
          <w:rFonts w:ascii="Times New Roman" w:hAnsi="Times New Roman" w:cs="Times New Roman"/>
          <w:color w:val="auto"/>
          <w:sz w:val="24"/>
          <w:szCs w:val="24"/>
        </w:rPr>
        <w:t>S</w:t>
      </w:r>
    </w:p>
    <w:p w14:paraId="2E056B54" w14:textId="66F3689A" w:rsidR="00E962A3" w:rsidRPr="00657095" w:rsidRDefault="001941FF" w:rsidP="00A41564">
      <w:pPr>
        <w:pStyle w:val="Normal1"/>
        <w:spacing w:after="0" w:line="480" w:lineRule="auto"/>
        <w:ind w:left="0" w:firstLine="720"/>
        <w:contextualSpacing/>
        <w:rPr>
          <w:rFonts w:ascii="Times New Roman" w:hAnsi="Times New Roman" w:cs="Times New Roman"/>
          <w:color w:val="auto"/>
          <w:sz w:val="24"/>
          <w:szCs w:val="24"/>
        </w:rPr>
      </w:pPr>
      <w:bookmarkStart w:id="25" w:name="_jfc54x2kmtwa" w:colFirst="0" w:colLast="0"/>
      <w:bookmarkEnd w:id="25"/>
      <w:r w:rsidRPr="00657095">
        <w:rPr>
          <w:rFonts w:ascii="Times New Roman" w:hAnsi="Times New Roman" w:cs="Times New Roman"/>
          <w:color w:val="auto"/>
          <w:sz w:val="24"/>
          <w:szCs w:val="24"/>
        </w:rPr>
        <w:t xml:space="preserve">We thank F. Santini and K. Tang for providing electronic copies of the tree files from their publications </w:t>
      </w:r>
      <w:r w:rsidRPr="00657095">
        <w:rPr>
          <w:rFonts w:ascii="Times New Roman" w:hAnsi="Times New Roman" w:cs="Times New Roman"/>
          <w:color w:val="auto"/>
          <w:sz w:val="24"/>
          <w:szCs w:val="24"/>
        </w:rPr>
        <w:fldChar w:fldCharType="begin">
          <w:fldData xml:space="preserve">PEVuZE5vdGU+PENpdGU+PEF1dGhvcj5TYW50aW5pPC9BdXRob3I+PFllYXI+MjAxMzwvWWVhcj48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</w:fldData>
        </w:fldChar>
      </w:r>
      <w:r w:rsidR="00573C10" w:rsidRPr="00657095">
        <w:rPr>
          <w:rFonts w:ascii="Times New Roman" w:hAnsi="Times New Roman" w:cs="Times New Roman"/>
          <w:color w:val="auto"/>
          <w:sz w:val="24"/>
          <w:szCs w:val="24"/>
        </w:rPr>
        <w:instrText xml:space="preserve"> ADDIN EN.CITE </w:instrText>
      </w:r>
      <w:r w:rsidR="00573C10" w:rsidRPr="00657095">
        <w:rPr>
          <w:rFonts w:ascii="Times New Roman" w:hAnsi="Times New Roman" w:cs="Times New Roman"/>
          <w:color w:val="auto"/>
          <w:sz w:val="24"/>
          <w:szCs w:val="24"/>
        </w:rPr>
        <w:fldChar w:fldCharType="begin">
          <w:fldData xml:space="preserve">PEVuZE5vdGU+PENpdGU+PEF1dGhvcj5TYW50aW5pPC9BdXRob3I+PFllYXI+MjAxMzwvWWVhcj48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</w:fldData>
        </w:fldChar>
      </w:r>
      <w:r w:rsidR="00573C10" w:rsidRPr="00657095">
        <w:rPr>
          <w:rFonts w:ascii="Times New Roman" w:hAnsi="Times New Roman" w:cs="Times New Roman"/>
          <w:color w:val="auto"/>
          <w:sz w:val="24"/>
          <w:szCs w:val="24"/>
        </w:rPr>
        <w:instrText xml:space="preserve"> ADDIN EN.CITE.DATA </w:instrText>
      </w:r>
      <w:r w:rsidR="00573C10" w:rsidRPr="00657095">
        <w:rPr>
          <w:rFonts w:ascii="Times New Roman" w:hAnsi="Times New Roman" w:cs="Times New Roman"/>
          <w:color w:val="auto"/>
          <w:sz w:val="24"/>
          <w:szCs w:val="24"/>
        </w:rPr>
      </w:r>
      <w:r w:rsidR="00573C10"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r>
      <w:r w:rsidRPr="00657095">
        <w:rPr>
          <w:rFonts w:ascii="Times New Roman" w:hAnsi="Times New Roman" w:cs="Times New Roman"/>
          <w:color w:val="auto"/>
          <w:sz w:val="24"/>
          <w:szCs w:val="24"/>
        </w:rPr>
        <w:fldChar w:fldCharType="separate"/>
      </w:r>
      <w:r w:rsidR="00521A8C" w:rsidRPr="00657095">
        <w:rPr>
          <w:rFonts w:ascii="Times New Roman" w:hAnsi="Times New Roman" w:cs="Times New Roman"/>
          <w:noProof/>
          <w:color w:val="auto"/>
          <w:sz w:val="24"/>
          <w:szCs w:val="24"/>
        </w:rPr>
        <w:t>(Santini et al. 2013; Tang and Fielitz 2013)</w:t>
      </w:r>
      <w:r w:rsidRPr="00657095">
        <w:rPr>
          <w:rFonts w:ascii="Times New Roman" w:hAnsi="Times New Roman" w:cs="Times New Roman"/>
          <w:color w:val="auto"/>
          <w:sz w:val="24"/>
          <w:szCs w:val="24"/>
        </w:rPr>
        <w:fldChar w:fldCharType="end"/>
      </w:r>
      <w:r w:rsidRPr="00657095">
        <w:rPr>
          <w:rFonts w:ascii="Times New Roman" w:hAnsi="Times New Roman" w:cs="Times New Roman"/>
          <w:color w:val="auto"/>
          <w:sz w:val="24"/>
          <w:szCs w:val="24"/>
        </w:rPr>
        <w:t>; these were added to Open Tree. We thank J.C. Tyler for providing permission for images used in our manuscript. We thank W.M. Dahdul and C.J. Mungall for making necessary updates to the Uberon ontology. We thank L.J. Revell</w:t>
      </w:r>
      <w:r w:rsidR="00E942EE" w:rsidRPr="00657095">
        <w:rPr>
          <w:rFonts w:ascii="Times New Roman" w:hAnsi="Times New Roman" w:cs="Times New Roman"/>
          <w:color w:val="auto"/>
          <w:sz w:val="24"/>
          <w:szCs w:val="24"/>
        </w:rPr>
        <w:t>, W.P. Maddison</w:t>
      </w:r>
      <w:r w:rsidR="006D6402" w:rsidRPr="00657095">
        <w:rPr>
          <w:rFonts w:ascii="Times New Roman" w:hAnsi="Times New Roman" w:cs="Times New Roman"/>
          <w:color w:val="auto"/>
          <w:sz w:val="24"/>
          <w:szCs w:val="24"/>
        </w:rPr>
        <w:t>,</w:t>
      </w:r>
      <w:r w:rsidR="00E942EE" w:rsidRPr="00657095">
        <w:rPr>
          <w:rFonts w:ascii="Times New Roman" w:hAnsi="Times New Roman" w:cs="Times New Roman"/>
          <w:color w:val="auto"/>
          <w:sz w:val="24"/>
          <w:szCs w:val="24"/>
        </w:rPr>
        <w:t xml:space="preserve"> and D.R. Maddison</w:t>
      </w:r>
      <w:r w:rsidRPr="00657095">
        <w:rPr>
          <w:rFonts w:ascii="Times New Roman" w:hAnsi="Times New Roman" w:cs="Times New Roman"/>
          <w:color w:val="auto"/>
          <w:sz w:val="24"/>
          <w:szCs w:val="24"/>
        </w:rPr>
        <w:t xml:space="preserve"> for providing assistance with ancestral reconstruction methods in R</w:t>
      </w:r>
      <w:r w:rsidR="00E942EE" w:rsidRPr="00657095">
        <w:rPr>
          <w:rFonts w:ascii="Times New Roman" w:hAnsi="Times New Roman" w:cs="Times New Roman"/>
          <w:color w:val="auto"/>
          <w:sz w:val="24"/>
          <w:szCs w:val="24"/>
        </w:rPr>
        <w:t xml:space="preserve"> and Mesquite</w:t>
      </w:r>
      <w:r w:rsidRPr="00657095">
        <w:rPr>
          <w:rFonts w:ascii="Times New Roman" w:hAnsi="Times New Roman" w:cs="Times New Roman"/>
          <w:color w:val="auto"/>
          <w:sz w:val="24"/>
          <w:szCs w:val="24"/>
        </w:rPr>
        <w:t>. W.M. Dahdul</w:t>
      </w:r>
      <w:r w:rsidR="00E942EE" w:rsidRPr="00657095">
        <w:rPr>
          <w:rFonts w:ascii="Times New Roman" w:hAnsi="Times New Roman" w:cs="Times New Roman"/>
          <w:color w:val="auto"/>
          <w:sz w:val="24"/>
          <w:szCs w:val="24"/>
        </w:rPr>
        <w:t>, T.A. Dececchi</w:t>
      </w:r>
      <w:r w:rsidR="006D6402"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 xml:space="preserve"> K.A. Cranston </w:t>
      </w:r>
      <w:r w:rsidR="00F43ABA" w:rsidRPr="00657095">
        <w:rPr>
          <w:rFonts w:ascii="Times New Roman" w:hAnsi="Times New Roman" w:cs="Times New Roman"/>
          <w:color w:val="auto"/>
          <w:sz w:val="24"/>
          <w:szCs w:val="24"/>
        </w:rPr>
        <w:t xml:space="preserve">and three anonymous reviewers </w:t>
      </w:r>
      <w:r w:rsidRPr="00657095">
        <w:rPr>
          <w:rFonts w:ascii="Times New Roman" w:hAnsi="Times New Roman" w:cs="Times New Roman"/>
          <w:color w:val="auto"/>
          <w:sz w:val="24"/>
          <w:szCs w:val="24"/>
        </w:rPr>
        <w:t>provided helpful comments on this manuscript. We also thank K.A. Cranston for providing assistance with the phylogeny used in this study obtained from Open Tree.</w:t>
      </w:r>
      <w:r w:rsidR="002060EC" w:rsidRPr="00657095">
        <w:rPr>
          <w:rFonts w:ascii="Times New Roman" w:hAnsi="Times New Roman" w:cs="Times New Roman"/>
          <w:color w:val="auto"/>
          <w:sz w:val="24"/>
          <w:szCs w:val="24"/>
        </w:rPr>
        <w:t xml:space="preserve"> This manuscript is based on work done by P.M.M. while serving at the U.S. National Science Foundation. The views expressed in this paper do not necessarily reflect those of the National Science Foundation or the United States Government.</w:t>
      </w:r>
    </w:p>
    <w:p w14:paraId="189D9FA4" w14:textId="77777777" w:rsidR="00B71BBC" w:rsidRPr="00657095" w:rsidRDefault="00B71BBC" w:rsidP="00D81A65">
      <w:pPr>
        <w:pStyle w:val="Normal1"/>
        <w:spacing w:line="480" w:lineRule="auto"/>
        <w:ind w:left="0" w:firstLine="0"/>
        <w:contextualSpacing/>
        <w:rPr>
          <w:rFonts w:ascii="Times New Roman" w:hAnsi="Times New Roman" w:cs="Times New Roman"/>
          <w:color w:val="auto"/>
          <w:sz w:val="24"/>
          <w:szCs w:val="24"/>
        </w:rPr>
      </w:pPr>
    </w:p>
    <w:p w14:paraId="11CA4B98" w14:textId="77777777" w:rsidR="00A41564" w:rsidRPr="00657095" w:rsidRDefault="00A41564" w:rsidP="00A04D2C">
      <w:pPr>
        <w:pStyle w:val="Normal1"/>
        <w:spacing w:line="480" w:lineRule="auto"/>
        <w:ind w:left="0" w:firstLine="0"/>
        <w:contextualSpacing/>
        <w:rPr>
          <w:rFonts w:ascii="Times New Roman" w:hAnsi="Times New Roman" w:cs="Times New Roman"/>
          <w:color w:val="auto"/>
          <w:sz w:val="24"/>
          <w:szCs w:val="24"/>
        </w:rPr>
      </w:pPr>
    </w:p>
    <w:p w14:paraId="2EE26ECF" w14:textId="7E1AF456" w:rsidR="001941FF" w:rsidRPr="00657095" w:rsidRDefault="00E14A92" w:rsidP="00D81A65">
      <w:pPr>
        <w:pStyle w:val="Normal1"/>
        <w:spacing w:after="0" w:line="480" w:lineRule="auto"/>
        <w:ind w:left="0" w:firstLine="0"/>
        <w:contextualSpacing/>
        <w:rPr>
          <w:rFonts w:ascii="Times New Roman" w:hAnsi="Times New Roman" w:cs="Times New Roman"/>
          <w:color w:val="auto"/>
          <w:sz w:val="24"/>
          <w:szCs w:val="24"/>
        </w:rPr>
      </w:pPr>
      <w:bookmarkStart w:id="26" w:name="_r1076djq7f8p" w:colFirst="0" w:colLast="0"/>
      <w:bookmarkStart w:id="27" w:name="_uj0xm72w9esv" w:colFirst="0" w:colLast="0"/>
      <w:bookmarkStart w:id="28" w:name="_sgbtri70ayz6" w:colFirst="0" w:colLast="0"/>
      <w:bookmarkStart w:id="29" w:name="_1fxzoe6op3o4" w:colFirst="0" w:colLast="0"/>
      <w:bookmarkStart w:id="30" w:name="_ufbxes28905y" w:colFirst="0" w:colLast="0"/>
      <w:bookmarkStart w:id="31" w:name="_xh59sg1d3uh7" w:colFirst="0" w:colLast="0"/>
      <w:bookmarkStart w:id="32" w:name="_5pr98385ka9p" w:colFirst="0" w:colLast="0"/>
      <w:bookmarkStart w:id="33" w:name="_erd38d1f1ma4" w:colFirst="0" w:colLast="0"/>
      <w:bookmarkStart w:id="34" w:name="_maszgo3kry84" w:colFirst="0" w:colLast="0"/>
      <w:bookmarkEnd w:id="26"/>
      <w:bookmarkEnd w:id="27"/>
      <w:bookmarkEnd w:id="28"/>
      <w:bookmarkEnd w:id="29"/>
      <w:bookmarkEnd w:id="30"/>
      <w:bookmarkEnd w:id="31"/>
      <w:bookmarkEnd w:id="32"/>
      <w:bookmarkEnd w:id="33"/>
      <w:bookmarkEnd w:id="34"/>
      <w:r w:rsidRPr="00657095">
        <w:rPr>
          <w:rFonts w:ascii="Times New Roman" w:hAnsi="Times New Roman" w:cs="Times New Roman"/>
          <w:color w:val="auto"/>
          <w:sz w:val="24"/>
          <w:szCs w:val="24"/>
        </w:rPr>
        <w:t>REFERENCES</w:t>
      </w:r>
    </w:p>
    <w:p w14:paraId="16E2A965" w14:textId="77777777" w:rsidR="00F74E86" w:rsidRPr="00657095" w:rsidRDefault="001941FF" w:rsidP="00C71B4A">
      <w:pPr>
        <w:pStyle w:val="EndNoteBibliography"/>
        <w:spacing w:after="0"/>
        <w:contextualSpacing/>
        <w:rPr>
          <w:noProof/>
          <w:color w:val="auto"/>
          <w:szCs w:val="24"/>
        </w:rPr>
      </w:pPr>
      <w:r w:rsidRPr="00657095">
        <w:rPr>
          <w:color w:val="auto"/>
          <w:szCs w:val="24"/>
        </w:rPr>
        <w:fldChar w:fldCharType="begin"/>
      </w:r>
      <w:r w:rsidRPr="00657095">
        <w:rPr>
          <w:color w:val="auto"/>
          <w:szCs w:val="24"/>
        </w:rPr>
        <w:instrText xml:space="preserve"> ADDIN EN.REFLIST </w:instrText>
      </w:r>
      <w:r w:rsidRPr="00657095">
        <w:rPr>
          <w:color w:val="auto"/>
          <w:szCs w:val="24"/>
        </w:rPr>
        <w:fldChar w:fldCharType="separate"/>
      </w:r>
      <w:r w:rsidR="00F74E86" w:rsidRPr="00657095">
        <w:rPr>
          <w:noProof/>
          <w:color w:val="auto"/>
          <w:szCs w:val="24"/>
        </w:rPr>
        <w:t xml:space="preserve">Aceves-Medina G, Gonzalez E, Saldierna R. 1999. Larval development of </w:t>
      </w:r>
      <w:r w:rsidR="00F74E86" w:rsidRPr="00657095">
        <w:rPr>
          <w:i/>
          <w:noProof/>
          <w:color w:val="auto"/>
          <w:szCs w:val="24"/>
        </w:rPr>
        <w:t xml:space="preserve">Symphurus williamsi </w:t>
      </w:r>
      <w:r w:rsidR="00F74E86" w:rsidRPr="00657095">
        <w:rPr>
          <w:noProof/>
          <w:color w:val="auto"/>
          <w:szCs w:val="24"/>
        </w:rPr>
        <w:t>(Cynoglossidae: Pleuronectiformes) from the Gulf of California. Fish. Bull., 97:738-745.</w:t>
      </w:r>
    </w:p>
    <w:p w14:paraId="43B1D0EB"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Albert JS. 2001. Species diversity and phylogenetic systematics of American Knifefishes (Gymnotiformes, Teleostei). Misc. publ. - Mus. Zool., Univ. Mich., 190:1-140.</w:t>
      </w:r>
    </w:p>
    <w:p w14:paraId="21F09C86"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Alfaro ME, Santini F, Brock C, Alamillo H, Dornburg A, Rabosky DL, Carnevale G, Harmon LJ. 2009. Nine exceptional radiations plus high turnover explain species diversity in jawed vertebrates. Proc. Natl. Acad. Sci. U.S.A., 106:13410-13414.</w:t>
      </w:r>
    </w:p>
    <w:p w14:paraId="05AA1BB1"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Aoyama J, Nishida M, Tsukamoto K. 2001. Molecular phylogeny and evolution of the freshwater eel, genus </w:t>
      </w:r>
      <w:r w:rsidRPr="00657095">
        <w:rPr>
          <w:i/>
          <w:noProof/>
          <w:color w:val="auto"/>
          <w:szCs w:val="24"/>
        </w:rPr>
        <w:t>Anguilla</w:t>
      </w:r>
      <w:r w:rsidRPr="00657095">
        <w:rPr>
          <w:noProof/>
          <w:color w:val="auto"/>
          <w:szCs w:val="24"/>
        </w:rPr>
        <w:t>. Mol. Phylogenet. Evol., 20:450-459.</w:t>
      </w:r>
    </w:p>
    <w:p w14:paraId="467FDF9B"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Armbruster JW. 2004. Phylogenetic relationships of the suckermouth armoured catfishes (Loricariidae) with emphasis on the Hypostominae and the Ancistrinae. Zool. J. Linn. Soc., 141:1-80.</w:t>
      </w:r>
    </w:p>
    <w:p w14:paraId="67193C15"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Balhoff JP, Dahdul WM, Dececchi TA, Lapp H, Mabee PM, Vision TJ. 2014. Annotation of phenotypic diversity: decoupling data curation and ontology curation using Phenex. J. Biomed. Semantics, 5:45.</w:t>
      </w:r>
    </w:p>
    <w:p w14:paraId="155B40D2"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Balhoff JP, Dahdul WM, Kothari CR, Lapp H, Lundberg JG, Mabee PM, Midford PE, Westerfield M, Vision TJ. 2010. Phenex: ontological annotation of phenotypic diversity. PLoS ONE, 5:e10500.</w:t>
      </w:r>
    </w:p>
    <w:p w14:paraId="33ABBE51" w14:textId="79DCA4A4" w:rsidR="00F74E86" w:rsidRPr="00657095" w:rsidRDefault="00F74E86" w:rsidP="00AA3F6C">
      <w:pPr>
        <w:pStyle w:val="EndNoteBibliography"/>
        <w:spacing w:after="0"/>
        <w:contextualSpacing/>
        <w:rPr>
          <w:noProof/>
          <w:color w:val="auto"/>
          <w:szCs w:val="24"/>
        </w:rPr>
      </w:pPr>
      <w:r w:rsidRPr="00657095">
        <w:rPr>
          <w:noProof/>
          <w:color w:val="auto"/>
          <w:szCs w:val="24"/>
        </w:rPr>
        <w:t>Betancur RR, Broughton RE, Wiley EO, Carpenter K, Lopez JA, Li C, Holcroft NI, Arcila D, Sanciangco M, Cureton Ii JC, Zhang F, Buser T, Campbell MA, Ballesteros JA, Roa-Varon A, Willis S, Borden WC, Rowley T, Reneau PC, Hough DJ, Lu G, Grande T, Arratia G, Orti G. 2013. The tree of life and a new classifica</w:t>
      </w:r>
      <w:r w:rsidR="00AA3F6C" w:rsidRPr="00657095">
        <w:rPr>
          <w:noProof/>
          <w:color w:val="auto"/>
          <w:szCs w:val="24"/>
        </w:rPr>
        <w:t>tion of bony fishes. PLoS Curr.,</w:t>
      </w:r>
      <w:r w:rsidRPr="00657095">
        <w:rPr>
          <w:noProof/>
          <w:color w:val="auto"/>
          <w:szCs w:val="24"/>
        </w:rPr>
        <w:t xml:space="preserve"> 5</w:t>
      </w:r>
      <w:r w:rsidR="00AA3F6C" w:rsidRPr="00657095">
        <w:rPr>
          <w:noProof/>
          <w:color w:val="auto"/>
          <w:szCs w:val="24"/>
        </w:rPr>
        <w:t>:</w:t>
      </w:r>
      <w:r w:rsidR="00AA3F6C" w:rsidRPr="00657095">
        <w:rPr>
          <w:rFonts w:ascii="Helvetica" w:eastAsia="Times New Roman" w:hAnsi="Helvetica"/>
          <w:color w:val="666666"/>
          <w:szCs w:val="24"/>
          <w:shd w:val="clear" w:color="auto" w:fill="FFFFFF"/>
        </w:rPr>
        <w:t xml:space="preserve"> </w:t>
      </w:r>
      <w:r w:rsidR="00AA3F6C" w:rsidRPr="00657095">
        <w:rPr>
          <w:noProof/>
          <w:color w:val="auto"/>
          <w:szCs w:val="24"/>
        </w:rPr>
        <w:t>ecurrents.tol.53ba26640df0ccaee75bb165c8c26288.</w:t>
      </w:r>
    </w:p>
    <w:p w14:paraId="3BA7CEF3"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Boyle B, Hopkins N, Lu Z, Raygoza Garay JA, Mozzherin D, Rees T, Matasci N, Narro ML, Piel WH, Mckay SJ, Lowry S, Freeland C, Peet RK, Enquist BJ. 2013. The taxonomic name resolution service: an online tool for automated standardization of plant names. BMC Bioinformatics, 14:16.</w:t>
      </w:r>
    </w:p>
    <w:p w14:paraId="4D1453D3" w14:textId="7ABE05CE"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Britz R. 2010. A new earthworm eel of the genus </w:t>
      </w:r>
      <w:r w:rsidRPr="00657095">
        <w:rPr>
          <w:i/>
          <w:noProof/>
          <w:color w:val="auto"/>
          <w:szCs w:val="24"/>
        </w:rPr>
        <w:t>Chaudhuria</w:t>
      </w:r>
      <w:r w:rsidRPr="00657095">
        <w:rPr>
          <w:noProof/>
          <w:color w:val="auto"/>
          <w:szCs w:val="24"/>
        </w:rPr>
        <w:t xml:space="preserve"> from the Ayeyarwaddy River Drainage, Myanmar (Teleostei: Synbranchiformes: Chaudhuriidae). Zootaxa</w:t>
      </w:r>
      <w:r w:rsidR="00B02B0E" w:rsidRPr="00657095">
        <w:rPr>
          <w:noProof/>
          <w:color w:val="auto"/>
          <w:szCs w:val="24"/>
        </w:rPr>
        <w:t>, 2571</w:t>
      </w:r>
      <w:r w:rsidRPr="00657095">
        <w:rPr>
          <w:noProof/>
          <w:color w:val="auto"/>
          <w:szCs w:val="24"/>
        </w:rPr>
        <w:t>:62-68.</w:t>
      </w:r>
    </w:p>
    <w:p w14:paraId="05484DFD"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Brown KJ, Britz R, Bills R, Rüber L, Day JJ. 2011. Pectoral fin loss in the Mastacembelidae: a new species from Lake Tanganyika. J. Zool., 284:286-293.</w:t>
      </w:r>
    </w:p>
    <w:p w14:paraId="4F491968"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Chan YF, Marks ME, Jones FC, Villarreal G, Shapiro MD, Brady SD, Southwick AM, Absher DM, Grimwood J, Schmutz J, Myers RM, Petrov D, Jónsson B, Schluter D, Bell MA, Kingsley DM. 2010. Adaptive evolution of pelvic reduction in sticklebacks by recurrent deletion of a </w:t>
      </w:r>
      <w:r w:rsidRPr="00657095">
        <w:rPr>
          <w:i/>
          <w:noProof/>
          <w:color w:val="auto"/>
          <w:szCs w:val="24"/>
        </w:rPr>
        <w:t>Pitx1</w:t>
      </w:r>
      <w:r w:rsidRPr="00657095">
        <w:rPr>
          <w:noProof/>
          <w:color w:val="auto"/>
          <w:szCs w:val="24"/>
        </w:rPr>
        <w:t xml:space="preserve"> enhancer. Science, 327:302-305.</w:t>
      </w:r>
    </w:p>
    <w:p w14:paraId="46B69EA1"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Chapleau F. 1993. Pleuronectiform relationships: a cladistic reassessment. Bull. Mar. Sci., 52:516-540.</w:t>
      </w:r>
    </w:p>
    <w:p w14:paraId="55DE4B4E" w14:textId="1FE10520" w:rsidR="00F74E86" w:rsidRPr="00657095" w:rsidRDefault="00F74E86" w:rsidP="00C71B4A">
      <w:pPr>
        <w:pStyle w:val="EndNoteBibliography"/>
        <w:spacing w:after="0"/>
        <w:contextualSpacing/>
        <w:rPr>
          <w:noProof/>
          <w:color w:val="auto"/>
          <w:szCs w:val="24"/>
        </w:rPr>
      </w:pPr>
      <w:r w:rsidRPr="00657095">
        <w:rPr>
          <w:noProof/>
          <w:color w:val="auto"/>
          <w:szCs w:val="24"/>
        </w:rPr>
        <w:t>Coburn MM, Cavender TM. 1992. Interrelationships of North American Cyprinid Fishes. In: Mayden RL editor. Systematics, Historical Ecology, and North American Freshwater Fishes. Stanford, California, Stanford University Press, p. 328-373.</w:t>
      </w:r>
    </w:p>
    <w:p w14:paraId="09AE27F1" w14:textId="3D16DCF1" w:rsidR="00DC4220" w:rsidRPr="00657095" w:rsidRDefault="00DC4220" w:rsidP="00C71B4A">
      <w:pPr>
        <w:pStyle w:val="EndNoteBibliography"/>
        <w:spacing w:after="0"/>
        <w:contextualSpacing/>
        <w:rPr>
          <w:noProof/>
          <w:color w:val="auto"/>
          <w:szCs w:val="24"/>
        </w:rPr>
      </w:pPr>
      <w:r w:rsidRPr="00657095">
        <w:rPr>
          <w:noProof/>
          <w:color w:val="auto"/>
          <w:szCs w:val="24"/>
        </w:rPr>
        <w:t>Collin R, Miglietta MP. 2008. Reversing opinions on Dollo's Law. Trends Ecol. Evol., 23:602-609.</w:t>
      </w:r>
    </w:p>
    <w:p w14:paraId="576347FD" w14:textId="54E1142B" w:rsidR="00DC4220" w:rsidRPr="00657095" w:rsidRDefault="00DC4220" w:rsidP="00C71B4A">
      <w:pPr>
        <w:pStyle w:val="EndNoteBibliography"/>
        <w:spacing w:after="0"/>
        <w:contextualSpacing/>
        <w:rPr>
          <w:noProof/>
          <w:color w:val="auto"/>
          <w:szCs w:val="24"/>
        </w:rPr>
      </w:pPr>
      <w:r w:rsidRPr="00657095">
        <w:rPr>
          <w:noProof/>
          <w:color w:val="auto"/>
          <w:szCs w:val="24"/>
        </w:rPr>
        <w:t>Crampton G. 1921. An exception to Dollo's Law of the irreversibility of evolution. Science, 54:91.</w:t>
      </w:r>
    </w:p>
    <w:p w14:paraId="3238A795"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Cranston KA, Harmon LJ, O'Leary MA, Lisle C. 2014. Best practices for data sharing in phylogenetic research. PLoS Curr., 6:ecurrents.tol.bf01eff04a06b60ca4825c69293dc59645.</w:t>
      </w:r>
    </w:p>
    <w:p w14:paraId="105E856C"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Dahdul WM, Balhoff JP, Blackburn DC, Diehl AD, Haendel MA, Hall BK, Lapp H, Lundberg JG, Mungall CJ, Ringwald M, Segerdell E, Van Slyke CE, Vickaryous MK, Westerfield M, Mabee PM. 2012. A unified anatomy ontology of the vertebrate skeletal system. PLoS ONE, 7:e51070.</w:t>
      </w:r>
    </w:p>
    <w:p w14:paraId="557CCCDF"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Dahdul WM, Balhoff JP, Engeman J, Grande T, Hilton EJ, Kothari C, Lapp H, Lundberg JG, Midford PE, Vision TJ, Westerfield M, Mabee PM. 2010. Evolutionary characters, phenotypes and ontologies: curating data from the systematic biology literature. PLoS ONE, 5:e10708.</w:t>
      </w:r>
    </w:p>
    <w:p w14:paraId="5166DD71"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Dahdul WM, Dececchi TA, Ibrahim N, Lapp H, Mabee PM. 2015. Moving the mountain: analysis of the effort required to transform comparative anatomy into computable anatomy. Database, 2015:bav040-bav040.</w:t>
      </w:r>
    </w:p>
    <w:p w14:paraId="2413856B" w14:textId="28553F59"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De Pinna MC. 1993. Higher-level Phylogeny of Siluriformes, with a New Classification of the Order (Teleostei: Ostariophysi). </w:t>
      </w:r>
      <w:r w:rsidR="00814312" w:rsidRPr="00657095">
        <w:rPr>
          <w:noProof/>
          <w:color w:val="auto"/>
          <w:szCs w:val="24"/>
        </w:rPr>
        <w:t xml:space="preserve">Ph.D. Dissertation, </w:t>
      </w:r>
      <w:r w:rsidRPr="00657095">
        <w:rPr>
          <w:noProof/>
          <w:color w:val="auto"/>
          <w:szCs w:val="24"/>
        </w:rPr>
        <w:t>New York, City University of New York.</w:t>
      </w:r>
    </w:p>
    <w:p w14:paraId="7FAB0EC4"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Deans AR, Lewis SE, Huala E, Anzaldo SS, Ashburner M, Balhoff JP, Blackburn DC, Blake JA, Burleigh JG, Chanet B, Cooper LD, Courtot M, Csösz S, Cui H, Dahdul W, Das S, Dececchi TA, Dettai A, Diogo R, Druzinsky RE, Dumontier M, Franz NM, Friedrich F, Gkoutos GV, Haendel M, Harmon LJ, Hayamizu TF, He Y, Hines HM, Ibrahim N, Jackson LM, Jaiswal P, James-Zorn C, Köhler S, Lecointre G, Lapp H, Lawrence CJ, Le Novère N, Lundberg JG, Macklin J, Mast AR, Midford PE, Mikó I, Mungall CJ, Oellrich A, Osumi-Sutherland D, Parkinson H, Ramírez MJ, Richter S, Robinson PN, Ruttenberg A, Schulz KS, Segerdell E, Seltmann KC, Sharkey MJ, Smith AD, Smith B, Specht CD, Squires RB, Thacker RW, Thessen A, Fernandez-Triana J, Vihinen M, Vize PD, Vogt L, Wall CE, Walls RL, Westerfeld M, Wharton RA, Wirkner CS, Woolley JB, Yoder MJ, Zorn AM, Mabee P. 2015. Finding our way through phenotypes. PLoS Biol., 13:e1002033.</w:t>
      </w:r>
    </w:p>
    <w:p w14:paraId="3A33C011"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Dececchi TA, Balhoff JP, Lapp H, Mabee PM. 2015. Toward synthesizing our knowledge of morphology: using ontologies and machine reasoning to extract presence/absence evolutionary phenotypes across studies. Syst. Biol., 64:936-952.</w:t>
      </w:r>
    </w:p>
    <w:p w14:paraId="5BE633B9"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Dececchi TA, Mabee PM, Blackburn DC. 2016. Data sources for trait databases: comparing the phenomic content of monographs and evolutionary matrices. PLoS ONE, 11:e0155680.</w:t>
      </w:r>
    </w:p>
    <w:p w14:paraId="217B074B"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DeVaney SC, Hartel KE, Themelis DE. 2009. The first records of </w:t>
      </w:r>
      <w:r w:rsidRPr="00657095">
        <w:rPr>
          <w:i/>
          <w:noProof/>
          <w:color w:val="auto"/>
          <w:szCs w:val="24"/>
        </w:rPr>
        <w:t>Neocyema</w:t>
      </w:r>
      <w:r w:rsidRPr="00657095">
        <w:rPr>
          <w:noProof/>
          <w:color w:val="auto"/>
          <w:szCs w:val="24"/>
        </w:rPr>
        <w:t xml:space="preserve"> (Teleostei: Saccopharyngiformes) in the Western North Atlantic with comments on its relationship to </w:t>
      </w:r>
      <w:r w:rsidRPr="00657095">
        <w:rPr>
          <w:i/>
          <w:noProof/>
          <w:color w:val="auto"/>
          <w:szCs w:val="24"/>
        </w:rPr>
        <w:t>Leptocephalus holti</w:t>
      </w:r>
      <w:r w:rsidRPr="00657095">
        <w:rPr>
          <w:noProof/>
          <w:color w:val="auto"/>
          <w:szCs w:val="24"/>
        </w:rPr>
        <w:t xml:space="preserve"> Schmidt 1909. Northeast. Nat., 16:409-414.</w:t>
      </w:r>
    </w:p>
    <w:p w14:paraId="28A67002" w14:textId="606707FF"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Di Dario F. 1999. Filogenia de Pristigasteroidea (Teleostei, Clupeomorpha). </w:t>
      </w:r>
      <w:r w:rsidR="00195A04" w:rsidRPr="00657095">
        <w:rPr>
          <w:noProof/>
          <w:color w:val="auto"/>
          <w:szCs w:val="24"/>
        </w:rPr>
        <w:t xml:space="preserve">Ph.D. Dissertation, </w:t>
      </w:r>
      <w:r w:rsidRPr="00657095">
        <w:rPr>
          <w:noProof/>
          <w:color w:val="auto"/>
          <w:szCs w:val="24"/>
        </w:rPr>
        <w:t xml:space="preserve">Departamento de Zoologia, Universidade de São Paulo, p. </w:t>
      </w:r>
      <w:r w:rsidR="00BC14FD" w:rsidRPr="00657095">
        <w:rPr>
          <w:noProof/>
          <w:color w:val="auto"/>
          <w:szCs w:val="24"/>
        </w:rPr>
        <w:t>1-</w:t>
      </w:r>
      <w:r w:rsidRPr="00657095">
        <w:rPr>
          <w:noProof/>
          <w:color w:val="auto"/>
          <w:szCs w:val="24"/>
        </w:rPr>
        <w:t>246.</w:t>
      </w:r>
    </w:p>
    <w:p w14:paraId="3992DC66"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Eschmeyer W. 2013. Catalog of Fishes: Genera, Species, References. In: Eschmeyer W, Fricke R, Van der Laan R editors, California Academy of Sciences.</w:t>
      </w:r>
    </w:p>
    <w:p w14:paraId="2A653E47"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Farris JS. 1977. Phylogenetic analysis under Dollo's Law. Syst. Biol., 26:77-88.</w:t>
      </w:r>
    </w:p>
    <w:p w14:paraId="369F50A2"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Franz NM, Chen M, Yu S, Kianmajd P, Bowers S, Ludäscher B. 2015. Reasoning over taxonomic change: exploring alignments for the </w:t>
      </w:r>
      <w:r w:rsidRPr="00657095">
        <w:rPr>
          <w:i/>
          <w:noProof/>
          <w:color w:val="auto"/>
          <w:szCs w:val="24"/>
        </w:rPr>
        <w:t>Perelleschus</w:t>
      </w:r>
      <w:r w:rsidRPr="00657095">
        <w:rPr>
          <w:noProof/>
          <w:color w:val="auto"/>
          <w:szCs w:val="24"/>
        </w:rPr>
        <w:t xml:space="preserve"> use case. PLoS ONE, 10:e0118247.</w:t>
      </w:r>
    </w:p>
    <w:p w14:paraId="03B9157F"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Gkoutos GV, Green EC, Mallon AM, Hancock JM, Davidson D. 2005. Using ontologies to describe mouse phenotypes. Genome Biol., 6:R8.</w:t>
      </w:r>
    </w:p>
    <w:p w14:paraId="680BDB86"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Gould SJ. 1970. Dollo on Dollo's Law: irreversibility and the status of evolutiionary laws. J. Hist. Biol., 3:189-212.</w:t>
      </w:r>
    </w:p>
    <w:p w14:paraId="6C7F3AF6"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Gruenstaeudl M. 2016. WARACS: wrappers to automate the reconstruction of ancestral character states. Appl. Plant Sci., 4:1500120.</w:t>
      </w:r>
    </w:p>
    <w:p w14:paraId="39D33179"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Haendel MA, Balhoff JP, Bastian FB, Blackburn DC, Blake JA, Bradford Y, Comte A, Dahdul WM, Dececchi TA, Druzinsky RE, Hayamizu TF, Ibrahim N, Lewis SE, Mabee PM, Niknejad A, Robinson-Rechavi M, Sereno PC, Mungall CJ. 2014. Unification of multi-species vertebrate anatomy ontologies for comparative biology in Uberon. J. Biomed. Semantics, 5.</w:t>
      </w:r>
    </w:p>
    <w:p w14:paraId="0FD09235"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Harmon LJ, Baumes J, Hughes C, Soberon J, Specht CD, Turner W, Lisle C, Thacker RW. 2013. Arbor: comparative analysis workflows for the Tree of Life. PLoS Curr., 5:ecurrents.tol.099161de099165eabdee099073fd099163d099121a044518dc.</w:t>
      </w:r>
    </w:p>
    <w:p w14:paraId="0435F706" w14:textId="28EF4903" w:rsidR="00590A66" w:rsidRPr="00657095" w:rsidRDefault="00590A66" w:rsidP="00590A66">
      <w:pPr>
        <w:pStyle w:val="EndNoteBibliography"/>
        <w:spacing w:after="0"/>
        <w:rPr>
          <w:noProof/>
          <w:color w:val="auto"/>
          <w:szCs w:val="24"/>
        </w:rPr>
      </w:pPr>
      <w:r w:rsidRPr="00657095">
        <w:rPr>
          <w:noProof/>
          <w:color w:val="auto"/>
          <w:szCs w:val="24"/>
        </w:rPr>
        <w:t>Harold A. 1999. Idiacanthidae. In: Carpenter KE, Niem V editors. The Living Marine Resources of the Western Central Atlantic, FAO, Rome, p. 1914-1915.</w:t>
      </w:r>
    </w:p>
    <w:p w14:paraId="564810B5" w14:textId="6F914EC3" w:rsidR="00F74E86" w:rsidRPr="00657095" w:rsidRDefault="00F74E86" w:rsidP="00C71B4A">
      <w:pPr>
        <w:pStyle w:val="EndNoteBibliography"/>
        <w:spacing w:after="0"/>
        <w:contextualSpacing/>
        <w:rPr>
          <w:noProof/>
          <w:color w:val="auto"/>
          <w:szCs w:val="24"/>
        </w:rPr>
      </w:pPr>
      <w:r w:rsidRPr="00657095">
        <w:rPr>
          <w:noProof/>
          <w:color w:val="auto"/>
          <w:szCs w:val="24"/>
        </w:rPr>
        <w:t>Harris JR, Arbuckle K. 2016. Tempo and mode of the evolution of venom and poison in tetrapods. Toxins, 8</w:t>
      </w:r>
      <w:r w:rsidR="00AF4EAB" w:rsidRPr="00657095">
        <w:rPr>
          <w:noProof/>
          <w:color w:val="auto"/>
          <w:szCs w:val="24"/>
        </w:rPr>
        <w:t>:193</w:t>
      </w:r>
      <w:r w:rsidRPr="00657095">
        <w:rPr>
          <w:noProof/>
          <w:color w:val="auto"/>
          <w:szCs w:val="24"/>
        </w:rPr>
        <w:t>.</w:t>
      </w:r>
    </w:p>
    <w:p w14:paraId="1CF3C660"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Hinchliff CE, Smith SA, Allman JF, Burleigh JG, Chaudhary R, Coghill LM, Crandall KA, Deng J, Drew BT, Gazis R, Gude K, Hibbett DS, Katz LA, Laughinghouse HD, I.V., McTavish EJ, Midford PE, Owen CL, Ree RH, Rees JA, Soltis DE, Williams T, Cranston KA. 2015. Synthesis of phylogeny and taxonomy into a comprehensive tree of life. Proc. Natl. Acad. Sci. U.S.A., 112:12764-12769.</w:t>
      </w:r>
    </w:p>
    <w:p w14:paraId="67E0C155"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Hunt G, Slater G. 2016. Integrating paleontological and phylogenetic approaches to macroevolution. Annu. Rev. Ecol. Evol. Syst., 47:189-213.</w:t>
      </w:r>
    </w:p>
    <w:p w14:paraId="2BCCCD21"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Johnson GD. 1986. Scombroid phylogeny: an alternative hypothesis. Bull. Mar. Sci., 39:1-41.</w:t>
      </w:r>
    </w:p>
    <w:p w14:paraId="1B229646"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Johnson GD, Patterson C. 1993. Percomorph phylogeny: a survey of acanthomorphs and a new proposal. Bull. Mar. Sci., 52:554-626.</w:t>
      </w:r>
    </w:p>
    <w:p w14:paraId="250EB251"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Kawahara R, Miya M, Mabuchi K, Lavoue S, Inoue JG, Satoh TP, Kawaguchi A, Nishida M. 2008. Interrelationships of the 11 gasterosteiform families (sticklebacks, pipefishes, and their relatives): a new perspective based on whole mitogenome sequences from 75 higher teleosts. Mol. Phylogenet. Evol., 46:224-236.</w:t>
      </w:r>
    </w:p>
    <w:p w14:paraId="04D4DE9F" w14:textId="17984E9A" w:rsidR="00F74E86" w:rsidRPr="00657095" w:rsidRDefault="00814312" w:rsidP="00C71B4A">
      <w:pPr>
        <w:pStyle w:val="EndNoteBibliography"/>
        <w:spacing w:after="0"/>
        <w:contextualSpacing/>
        <w:rPr>
          <w:noProof/>
          <w:color w:val="auto"/>
          <w:szCs w:val="24"/>
        </w:rPr>
      </w:pPr>
      <w:r w:rsidRPr="00657095">
        <w:rPr>
          <w:noProof/>
          <w:color w:val="auto"/>
          <w:szCs w:val="24"/>
        </w:rPr>
        <w:t>Klimov PB, OC</w:t>
      </w:r>
      <w:r w:rsidR="00F74E86" w:rsidRPr="00657095">
        <w:rPr>
          <w:noProof/>
          <w:color w:val="auto"/>
          <w:szCs w:val="24"/>
        </w:rPr>
        <w:t>onnor B. 2013. Is permanent parasitism reversible?—critical evidence from early evolution of house dust mites. Syst. Biol., 62:411-423.</w:t>
      </w:r>
    </w:p>
    <w:p w14:paraId="300F7CAB"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Kohlsdorf T, Wagner GP. 2006. Evidence for the reversibility of digit loss: a phylogenetic study of limb evolution in </w:t>
      </w:r>
      <w:r w:rsidRPr="00657095">
        <w:rPr>
          <w:i/>
          <w:noProof/>
          <w:color w:val="auto"/>
          <w:szCs w:val="24"/>
        </w:rPr>
        <w:t>Bachia</w:t>
      </w:r>
      <w:r w:rsidRPr="00657095">
        <w:rPr>
          <w:noProof/>
          <w:color w:val="auto"/>
          <w:szCs w:val="24"/>
        </w:rPr>
        <w:t xml:space="preserve"> (Gymnophthalmidae: Squamata). Evolution, 60:1896-1912.</w:t>
      </w:r>
    </w:p>
    <w:p w14:paraId="21601110" w14:textId="77777777" w:rsidR="00DC4220" w:rsidRPr="00657095" w:rsidRDefault="00DC4220" w:rsidP="00DC4220">
      <w:pPr>
        <w:pStyle w:val="EndNoteBibliography"/>
        <w:spacing w:after="0"/>
        <w:rPr>
          <w:noProof/>
          <w:color w:val="auto"/>
          <w:szCs w:val="24"/>
        </w:rPr>
      </w:pPr>
      <w:r w:rsidRPr="00657095">
        <w:rPr>
          <w:noProof/>
          <w:color w:val="auto"/>
          <w:szCs w:val="24"/>
        </w:rPr>
        <w:t>Larouche O, Zelditch ML, Cloutier R. 2017. Fin modules: an evolutionary perspective on appendage disparity in basal vertebrates. BMC Bioinformatics, 15:32.</w:t>
      </w:r>
    </w:p>
    <w:p w14:paraId="59572181" w14:textId="36D446BA" w:rsidR="00DC4220" w:rsidRPr="00657095" w:rsidRDefault="00DC4220" w:rsidP="00DC4220">
      <w:pPr>
        <w:pStyle w:val="EndNoteBibliography"/>
        <w:spacing w:after="0"/>
        <w:rPr>
          <w:noProof/>
          <w:color w:val="auto"/>
          <w:szCs w:val="24"/>
        </w:rPr>
      </w:pPr>
      <w:r w:rsidRPr="00657095">
        <w:rPr>
          <w:noProof/>
          <w:color w:val="auto"/>
          <w:szCs w:val="24"/>
        </w:rPr>
        <w:t>Letunic I, Bork P. 2007. Interactive Tree Of Life (iTOL): an online tool for phylogenetic tree display and annotation. Bioinformatics, 23:127-128.</w:t>
      </w:r>
    </w:p>
    <w:p w14:paraId="5C4C063F" w14:textId="13F4060F" w:rsidR="00F74E86" w:rsidRPr="00657095" w:rsidRDefault="00F74E86" w:rsidP="00C71B4A">
      <w:pPr>
        <w:pStyle w:val="EndNoteBibliography"/>
        <w:spacing w:after="0"/>
        <w:contextualSpacing/>
        <w:rPr>
          <w:noProof/>
          <w:color w:val="auto"/>
          <w:szCs w:val="24"/>
        </w:rPr>
      </w:pPr>
      <w:r w:rsidRPr="00657095">
        <w:rPr>
          <w:noProof/>
          <w:color w:val="auto"/>
          <w:szCs w:val="24"/>
        </w:rPr>
        <w:t>Leunissen M. 2010. Explanation and Teleology in Aristotle's Science of Nature. New York, Cambridge University Press</w:t>
      </w:r>
      <w:r w:rsidR="00BC14FD" w:rsidRPr="00657095">
        <w:rPr>
          <w:noProof/>
          <w:color w:val="auto"/>
          <w:szCs w:val="24"/>
        </w:rPr>
        <w:t>, p. 1-250</w:t>
      </w:r>
      <w:r w:rsidRPr="00657095">
        <w:rPr>
          <w:noProof/>
          <w:color w:val="auto"/>
          <w:szCs w:val="24"/>
        </w:rPr>
        <w:t>.</w:t>
      </w:r>
    </w:p>
    <w:p w14:paraId="3BD6163D"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Lin Q, Fan S, Zhang Y, Xu M, Zhang H, Yang Y, Lee AP, Woltering JM, Ravi V, Gunter HM, Luo W, Gao Z, Lim ZW, Qin G, Schneider RF, Wang X, Xiong P, Li G, Wang K, Min J, Zhang C, Qiu Y, Bai J, He W, Bian C, Zhang X, Shan D, Qu H, Sun Y, Gao Q, Huang L, Shi Q, Meyer A, Venkatesh B. 2016. The seahorse genome and the evolution of its specialized morphology. Nature, 540:395-399.</w:t>
      </w:r>
    </w:p>
    <w:p w14:paraId="70FC519E"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Lin Y-S, Tzeng C-S, Hwang J-K. 2005. Reassessment of morphological characteristics in freshwater eels (genus </w:t>
      </w:r>
      <w:r w:rsidRPr="00657095">
        <w:rPr>
          <w:i/>
          <w:noProof/>
          <w:color w:val="auto"/>
          <w:szCs w:val="24"/>
        </w:rPr>
        <w:t>Anguilla</w:t>
      </w:r>
      <w:r w:rsidRPr="00657095">
        <w:rPr>
          <w:noProof/>
          <w:color w:val="auto"/>
          <w:szCs w:val="24"/>
        </w:rPr>
        <w:t>, Anguillidae) shows congruence with molecular phylogeny estimates. Zool. Scr., 34:225-234.</w:t>
      </w:r>
    </w:p>
    <w:p w14:paraId="5591BD2D" w14:textId="6ACDB259" w:rsidR="00F74E86" w:rsidRPr="00657095" w:rsidRDefault="00B02B0E" w:rsidP="00C71B4A">
      <w:pPr>
        <w:pStyle w:val="EndNoteBibliography"/>
        <w:spacing w:after="0"/>
        <w:contextualSpacing/>
        <w:rPr>
          <w:noProof/>
          <w:color w:val="auto"/>
          <w:szCs w:val="24"/>
        </w:rPr>
      </w:pPr>
      <w:r w:rsidRPr="00657095">
        <w:rPr>
          <w:noProof/>
          <w:color w:val="auto"/>
          <w:szCs w:val="24"/>
        </w:rPr>
        <w:t>Maddison W, Maddison D. 2017</w:t>
      </w:r>
      <w:r w:rsidR="00F74E86" w:rsidRPr="00657095">
        <w:rPr>
          <w:noProof/>
          <w:color w:val="auto"/>
          <w:szCs w:val="24"/>
        </w:rPr>
        <w:t>. Mesquite: a modular system for evolutionary analysis.</w:t>
      </w:r>
      <w:r w:rsidRPr="00657095">
        <w:rPr>
          <w:noProof/>
          <w:color w:val="auto"/>
          <w:szCs w:val="24"/>
        </w:rPr>
        <w:t xml:space="preserve"> Version 3.2. http://mesquiteproject.org.</w:t>
      </w:r>
    </w:p>
    <w:p w14:paraId="516DCF8F"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McCune AR, Carlson RL. 2004. Twenty ways to lose your bladder: common natural mutants in zebrafish and widespread convergence of swim bladder loss among teleost fishes. Evol. Dev., 6:246-259.</w:t>
      </w:r>
    </w:p>
    <w:p w14:paraId="5CE9D67E"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Midford PE, Dececchi TA, Balhoff JP, Dahdul WM, Ibrahim N, Lapp H, Lundberg JG, Mabee PM, Sereno PC, Westerfield M, Vision TJ, Blackburn DC. 2013. The vertebrate taxonomy ontology: a framework for reasoning across model organism and species phenotypes. J. Biomed. Semantics, 4:34.</w:t>
      </w:r>
    </w:p>
    <w:p w14:paraId="703D1D14"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Mungall CJ, Gkoutos GV, Smith CL, Haendel MA, Lewis SE, Ashburner M. 2010. Integrating phenotype ontologies across multiple species. Genome Biol., 11:R2.</w:t>
      </w:r>
    </w:p>
    <w:p w14:paraId="71BAF58F" w14:textId="572C30BC" w:rsidR="00F74E86" w:rsidRPr="00657095" w:rsidRDefault="00F74E86" w:rsidP="00C71B4A">
      <w:pPr>
        <w:pStyle w:val="EndNoteBibliography"/>
        <w:spacing w:after="0"/>
        <w:contextualSpacing/>
        <w:rPr>
          <w:noProof/>
          <w:color w:val="auto"/>
          <w:szCs w:val="24"/>
        </w:rPr>
      </w:pPr>
      <w:r w:rsidRPr="00657095">
        <w:rPr>
          <w:noProof/>
          <w:color w:val="auto"/>
          <w:szCs w:val="24"/>
        </w:rPr>
        <w:t>Mungall CJ, Gkoutos GV, Washington N, Lewis SE. 2007. Representing phenotypes in OWL.</w:t>
      </w:r>
      <w:r w:rsidR="00814312" w:rsidRPr="00657095">
        <w:rPr>
          <w:noProof/>
          <w:color w:val="auto"/>
          <w:szCs w:val="24"/>
        </w:rPr>
        <w:t xml:space="preserve"> Innsbruck, Austria: OWL: Experiences and Di</w:t>
      </w:r>
      <w:r w:rsidR="00640D30" w:rsidRPr="00657095">
        <w:rPr>
          <w:noProof/>
          <w:color w:val="auto"/>
          <w:szCs w:val="24"/>
        </w:rPr>
        <w:t>r</w:t>
      </w:r>
      <w:r w:rsidR="00814312" w:rsidRPr="00657095">
        <w:rPr>
          <w:noProof/>
          <w:color w:val="auto"/>
          <w:szCs w:val="24"/>
        </w:rPr>
        <w:t>ections:</w:t>
      </w:r>
      <w:r w:rsidRPr="00657095">
        <w:rPr>
          <w:noProof/>
          <w:color w:val="auto"/>
          <w:szCs w:val="24"/>
        </w:rPr>
        <w:t xml:space="preserve"> OWLED proceedings.</w:t>
      </w:r>
    </w:p>
    <w:p w14:paraId="2F326CC0"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Mungall CJ, Torniai C, Gkoutos GV, Lewis SE, Haendel MA. 2012. Uberon, an integrative multi-species anatomy ontology. Genome Biol., 13:R5.</w:t>
      </w:r>
    </w:p>
    <w:p w14:paraId="0EDB4428"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Near TJ, Eytan RI, Dornburg A, Kuhn KL, Moore JA, Davis MP, Wainwright PC, Friedman M, Smith WL. 2012. Resolution of ray-finned fish phylogeny and timing of diversification. Proc. Natl. Acad. Sci. U.S.A., 109:13698–13703.</w:t>
      </w:r>
    </w:p>
    <w:p w14:paraId="68053F10" w14:textId="3A74D15A"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Nelson JS. 1971. Absence of the pelvic complex in Ninespine Sticklebacks, </w:t>
      </w:r>
      <w:r w:rsidRPr="00657095">
        <w:rPr>
          <w:i/>
          <w:noProof/>
          <w:color w:val="auto"/>
          <w:szCs w:val="24"/>
        </w:rPr>
        <w:t>Pungitius pungitius</w:t>
      </w:r>
      <w:r w:rsidRPr="00657095">
        <w:rPr>
          <w:noProof/>
          <w:color w:val="auto"/>
          <w:szCs w:val="24"/>
        </w:rPr>
        <w:t>, collected in Ireland and Wood Buffalo National Park Region, Canada, with notes on meristic variation. Copeia, 1971:707-717.</w:t>
      </w:r>
    </w:p>
    <w:p w14:paraId="40E7641D"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Nelson JS. 1976. Fishes of the World. 1st ed. New York, Wiley Interscience.</w:t>
      </w:r>
    </w:p>
    <w:p w14:paraId="1CFF54A1"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Nelson JS. 1977. Evidence of a genetic basis for absence of the pelvic skeleton in Brook Stickleback, </w:t>
      </w:r>
      <w:r w:rsidRPr="00657095">
        <w:rPr>
          <w:i/>
          <w:noProof/>
          <w:color w:val="auto"/>
          <w:szCs w:val="24"/>
        </w:rPr>
        <w:t>Culaea inconstans</w:t>
      </w:r>
      <w:r w:rsidRPr="00657095">
        <w:rPr>
          <w:noProof/>
          <w:color w:val="auto"/>
          <w:szCs w:val="24"/>
        </w:rPr>
        <w:t>, and notes on the geographical distribution and origin of the loss. Can. J. Fish. Aquat. Sci., 34:1314-1320.</w:t>
      </w:r>
    </w:p>
    <w:p w14:paraId="6394AB8B"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Nelson JS. 1984. Fishes of the World. 2nd ed. New York, John Wiley &amp; Sons, Inc.</w:t>
      </w:r>
    </w:p>
    <w:p w14:paraId="102E4484"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Nelson JS. 1990. Analysis of the multiple occurrence of pelvic fin absence in extant fishes. Matsya, 15/16:21-38.</w:t>
      </w:r>
    </w:p>
    <w:p w14:paraId="63EF3B63"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Nelson JS. 1994. Fishes of the World. 3rd ed. New York, John Wiley &amp; Sons, Inc.</w:t>
      </w:r>
    </w:p>
    <w:p w14:paraId="6DF993C5"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Nelson JS. 2006. Fishes of the World. 4th ed. New York, John Wiley &amp; Sons, Inc.</w:t>
      </w:r>
    </w:p>
    <w:p w14:paraId="108E36A0"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Noy NF, Crubezy M, Fergerson RW, Knublauch H, Tu SW, Vendetti J, Musen MA. 2003. Protégé-2000: an open-source ontology-development and knowledge-acquisition environment. AMIA Annu. Symp. Proc., 2003:953.</w:t>
      </w:r>
    </w:p>
    <w:p w14:paraId="5FE276B5"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Ogle W. 1882. Aristotle: On the Parts of Animals. K. Paul, French &amp; Company.</w:t>
      </w:r>
    </w:p>
    <w:p w14:paraId="4BBFD1DC" w14:textId="6A2675C7" w:rsidR="00DC4220" w:rsidRPr="00657095" w:rsidRDefault="00DC4220" w:rsidP="00DC4220">
      <w:pPr>
        <w:pStyle w:val="EndNoteBibliography"/>
        <w:spacing w:after="0"/>
        <w:rPr>
          <w:noProof/>
          <w:color w:val="auto"/>
          <w:szCs w:val="24"/>
        </w:rPr>
      </w:pPr>
      <w:r w:rsidRPr="00657095">
        <w:rPr>
          <w:noProof/>
          <w:color w:val="auto"/>
          <w:szCs w:val="24"/>
        </w:rPr>
        <w:t>Paradis E, Claude J, Strimmer K. 2004. APE: analyses of phylogenetics and evolution in R language. Bioinformatics, 20:289-290.</w:t>
      </w:r>
    </w:p>
    <w:p w14:paraId="709EF96F"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Patterson DJ. 2003. Progressing towards a biological names register. Nature, 422:661.</w:t>
      </w:r>
    </w:p>
    <w:p w14:paraId="1BB19C73"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Patterson DJ, Mozzherin D, Shorthouse D, Thessen A. 2016. Challenges with using names to link digital biodiversity information. Biodivers. Data J., 4:e8080.</w:t>
      </w:r>
    </w:p>
    <w:p w14:paraId="2D6B2C1C"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Poulsen J. 2015. Fifth confirmed record and North Atlantic range expansion of the rare pelagic bobtail snipe eel genus </w:t>
      </w:r>
      <w:r w:rsidRPr="00657095">
        <w:rPr>
          <w:i/>
          <w:noProof/>
          <w:color w:val="auto"/>
          <w:szCs w:val="24"/>
        </w:rPr>
        <w:t>Neocyema</w:t>
      </w:r>
      <w:r w:rsidRPr="00657095">
        <w:rPr>
          <w:noProof/>
          <w:color w:val="auto"/>
          <w:szCs w:val="24"/>
        </w:rPr>
        <w:t xml:space="preserve"> (Cyematidae, Elopomorpha). Mar. Biodivers. Rec., 8.</w:t>
      </w:r>
    </w:p>
    <w:p w14:paraId="156BA0F0" w14:textId="420D2BBA" w:rsidR="00F74E86" w:rsidRPr="00657095" w:rsidRDefault="00814312" w:rsidP="00C71B4A">
      <w:pPr>
        <w:pStyle w:val="EndNoteBibliography"/>
        <w:spacing w:after="0"/>
        <w:contextualSpacing/>
        <w:rPr>
          <w:noProof/>
          <w:color w:val="auto"/>
          <w:szCs w:val="24"/>
        </w:rPr>
      </w:pPr>
      <w:r w:rsidRPr="00657095">
        <w:rPr>
          <w:noProof/>
          <w:color w:val="auto"/>
          <w:szCs w:val="24"/>
        </w:rPr>
        <w:t>Python</w:t>
      </w:r>
      <w:r w:rsidR="00F74E86" w:rsidRPr="00657095">
        <w:rPr>
          <w:noProof/>
          <w:color w:val="auto"/>
          <w:szCs w:val="24"/>
        </w:rPr>
        <w:t xml:space="preserve"> reference language, version 3.4.3. Python Software Foundation.</w:t>
      </w:r>
    </w:p>
    <w:p w14:paraId="1FCF0EE7"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Ramírez MJ, Coddington JA, Maddison WP, Midford PE, Prendini L, Miller J, Griswold CE, Hormiga G, Sierwald P, Scharff N, Benjamin SP, Wheeler WC. 2007. Linking of digital images to phylogenetic data matrices using a morphological ontology. Syst. Biol., 56:283-294.</w:t>
      </w:r>
    </w:p>
    <w:p w14:paraId="4DDB44E0" w14:textId="77777777" w:rsidR="00DC4220" w:rsidRPr="00657095" w:rsidRDefault="00DC4220" w:rsidP="00DC4220">
      <w:pPr>
        <w:pStyle w:val="EndNoteBibliography"/>
        <w:spacing w:after="0"/>
        <w:rPr>
          <w:noProof/>
          <w:color w:val="auto"/>
          <w:szCs w:val="24"/>
        </w:rPr>
      </w:pPr>
      <w:r w:rsidRPr="00657095">
        <w:rPr>
          <w:noProof/>
          <w:color w:val="auto"/>
          <w:szCs w:val="24"/>
        </w:rPr>
        <w:t>Redelings BD, Holder MT. 2017. A supertree pipeline for summarizing phylogenetic and taxonomic information for millions of species. PeerJ, 5:e3058.</w:t>
      </w:r>
    </w:p>
    <w:p w14:paraId="18EC7F4B" w14:textId="19FAA0C1" w:rsidR="00DC4220" w:rsidRPr="00657095" w:rsidRDefault="00DC4220" w:rsidP="00DC4220">
      <w:pPr>
        <w:pStyle w:val="EndNoteBibliography"/>
        <w:spacing w:after="0"/>
        <w:rPr>
          <w:noProof/>
          <w:color w:val="auto"/>
          <w:szCs w:val="24"/>
        </w:rPr>
      </w:pPr>
      <w:r w:rsidRPr="00657095">
        <w:rPr>
          <w:noProof/>
          <w:color w:val="auto"/>
          <w:szCs w:val="24"/>
        </w:rPr>
        <w:t>Rees J, Cranston K. 2017. Automated assembly of a reference taxonomy for phylogenetic data synthesis. Biodivers. Data J., 5:e12581.</w:t>
      </w:r>
    </w:p>
    <w:p w14:paraId="4F64A3DF"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Revell LJ. 2012. Phytools: an R package for phylogenetic comparative biology (and other things). Methods Ecol. Evol., 3:217-223.</w:t>
      </w:r>
    </w:p>
    <w:p w14:paraId="20D058E5"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Santini F, Kong X, Sorenson L, Carnevale G, Mehta RS, Alfaro ME. 2013. A multi-locus molecular timescale for the origin and diversification of eels (Order: Anguilliformes). Mol. Phylogenet. Evol., 69:884-894.</w:t>
      </w:r>
    </w:p>
    <w:p w14:paraId="01A28C66"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Santini F, Tyler JC. 2003. A phylogeny of the families of fossil and extant tetraodontiform fishes (Acanthomorpha, Tetraodontiformes), Upper Cretaceous to Recent. Zool. J. Linn. Soc., 139:565-617.</w:t>
      </w:r>
    </w:p>
    <w:p w14:paraId="253AB57A"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Sayers EW, Barrett T, Benson DA, Bryant SH, Canese K, Chetvernin V, Church DM, DiCuccio M, Edgar R, Federhen S, Feolo M, Geer LY, Helmberg W, Kapustin Y, Landsman D, Lipman DJ, Madden TL, Maglott DR, Miller V, Mizrachi I, Ostell J, Pruitt KD, Schuler GD, Sequeira E, Sherry ST, Shumway M, Sirotkin K, Souvorov A, Starchenko G, Tatusova TA, Wagner L, Yaschenko E, Ye J. 2009. Database resources of the National Center for Biotechnology Information. Nucleic Acids Res., 37:D5-15.</w:t>
      </w:r>
    </w:p>
    <w:p w14:paraId="2E44DA51" w14:textId="77E92B0E" w:rsidR="00F74E86" w:rsidRPr="00657095" w:rsidRDefault="00F74E86" w:rsidP="00C71B4A">
      <w:pPr>
        <w:pStyle w:val="EndNoteBibliography"/>
        <w:spacing w:after="0"/>
        <w:contextualSpacing/>
        <w:rPr>
          <w:noProof/>
          <w:color w:val="auto"/>
          <w:szCs w:val="24"/>
        </w:rPr>
      </w:pPr>
      <w:r w:rsidRPr="00657095">
        <w:rPr>
          <w:noProof/>
          <w:color w:val="auto"/>
          <w:szCs w:val="24"/>
        </w:rPr>
        <w:t>Stew</w:t>
      </w:r>
      <w:r w:rsidR="00814312" w:rsidRPr="00657095">
        <w:rPr>
          <w:noProof/>
          <w:color w:val="auto"/>
          <w:szCs w:val="24"/>
        </w:rPr>
        <w:t xml:space="preserve">art DJ. 2013. A new species of </w:t>
      </w:r>
      <w:r w:rsidR="00814312" w:rsidRPr="00657095">
        <w:rPr>
          <w:i/>
          <w:noProof/>
          <w:color w:val="auto"/>
          <w:szCs w:val="24"/>
        </w:rPr>
        <w:t>A</w:t>
      </w:r>
      <w:r w:rsidRPr="00657095">
        <w:rPr>
          <w:i/>
          <w:noProof/>
          <w:color w:val="auto"/>
          <w:szCs w:val="24"/>
        </w:rPr>
        <w:t>rapaima</w:t>
      </w:r>
      <w:r w:rsidRPr="00657095">
        <w:rPr>
          <w:noProof/>
          <w:color w:val="auto"/>
          <w:szCs w:val="24"/>
        </w:rPr>
        <w:t xml:space="preserve"> (Osteoglossomorpha: Osteoglossidae) from the Solimões River, Amazonas State, Brazil. Copeia, 2013:470-476.</w:t>
      </w:r>
    </w:p>
    <w:p w14:paraId="22002C80"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Tanaka M, Hale LA, Amores A, Yan Y-L, Cresko WA, Suzuki T, Postlethwait JH. 2005. Developmental genetic basis for the evolution of pelvic fin loss in the pufferfish </w:t>
      </w:r>
      <w:r w:rsidRPr="00657095">
        <w:rPr>
          <w:i/>
          <w:noProof/>
          <w:color w:val="auto"/>
          <w:szCs w:val="24"/>
        </w:rPr>
        <w:t>Takifugu rubripes</w:t>
      </w:r>
      <w:r w:rsidRPr="00657095">
        <w:rPr>
          <w:noProof/>
          <w:color w:val="auto"/>
          <w:szCs w:val="24"/>
        </w:rPr>
        <w:t>. Dev. Biol., 281:227-239.</w:t>
      </w:r>
    </w:p>
    <w:p w14:paraId="2F432944"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Tang KL, Fielitz C. 2013. Phylogeny of moray eels (Anguilliformes: Muraenidae), with a revised classification of true eels (Teleostei: Elopomorpha: Anguilliformes). Mitochondrial DNA, 24:55-66.</w:t>
      </w:r>
    </w:p>
    <w:p w14:paraId="268F1293"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 xml:space="preserve">Teng H-Y, Lin Y-S, Tzeng C-S. 2009. A new </w:t>
      </w:r>
      <w:r w:rsidRPr="00657095">
        <w:rPr>
          <w:i/>
          <w:noProof/>
          <w:color w:val="auto"/>
          <w:szCs w:val="24"/>
        </w:rPr>
        <w:t>Anguilla</w:t>
      </w:r>
      <w:r w:rsidRPr="00657095">
        <w:rPr>
          <w:noProof/>
          <w:color w:val="auto"/>
          <w:szCs w:val="24"/>
        </w:rPr>
        <w:t xml:space="preserve"> species and a reanalysis of the phylogeny of freshwater eels. Zool. Stud., 48:808-822.</w:t>
      </w:r>
    </w:p>
    <w:p w14:paraId="6595B3FF"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Thomson RC, Shaffer HB. 2010. Sparse supermatrices for phylogenetic inference: taxonomy, alignment, rogue taxa, and the phylogeny of living turtles. Syst. Biol., 59:42-58.</w:t>
      </w:r>
    </w:p>
    <w:p w14:paraId="2D15FFAB"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Tyler JC. 1980. Osteology, phylogeny, and higher classification of the fishes of the order Plectognathi (Tetraodontiformes). NOAA Technical Report NMFS Circular, 434:1-422.</w:t>
      </w:r>
    </w:p>
    <w:p w14:paraId="133A36A6" w14:textId="7DA7DAEC" w:rsidR="00F74E86" w:rsidRPr="00657095" w:rsidRDefault="00F74E86" w:rsidP="00C71B4A">
      <w:pPr>
        <w:pStyle w:val="EndNoteBibliography"/>
        <w:spacing w:after="0"/>
        <w:contextualSpacing/>
        <w:rPr>
          <w:noProof/>
          <w:color w:val="auto"/>
          <w:szCs w:val="24"/>
        </w:rPr>
      </w:pPr>
      <w:r w:rsidRPr="00657095">
        <w:rPr>
          <w:noProof/>
          <w:color w:val="auto"/>
          <w:szCs w:val="24"/>
        </w:rPr>
        <w:t>Tyler JC, Toole BO, Winterbottom R. 2003. Phylogeny of the genera and families of zeiform fishes, with comments on their relationships with tetraodontiforms and caproids. Smithson. Contrib. Zool.</w:t>
      </w:r>
      <w:r w:rsidR="005B71A3" w:rsidRPr="00657095">
        <w:rPr>
          <w:noProof/>
          <w:color w:val="auto"/>
          <w:szCs w:val="24"/>
        </w:rPr>
        <w:t>, 618</w:t>
      </w:r>
      <w:r w:rsidRPr="00657095">
        <w:rPr>
          <w:noProof/>
          <w:color w:val="auto"/>
          <w:szCs w:val="24"/>
        </w:rPr>
        <w:t>:1-110.</w:t>
      </w:r>
    </w:p>
    <w:p w14:paraId="7E5D8ADC"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Uhen MD, Barnosky AD, Bills B, Blois J, Carrano MT, Carrasco MA, Erickson GM, Eronen JT, Fortelius M, Graham RW, Grimm EC, O'Leary MA, Mast A, Piel WH, Polly PD, Säilä LK. 2013. From card catalogs to computers: databases in vertebrate paleontology. J. Vertebr. Paleontol., 33:13-28.</w:t>
      </w:r>
    </w:p>
    <w:p w14:paraId="3617EA98"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Vos RA, Balhoff JP, Caravas JA, Holder MT, Lapp H, Maddison WP, Midford PE, Priyam A, Sukumaran J, Xia X, Stoltzfus A. 2012. NeXML: rich, extensible, and verifiable representation of comparative data and metadata. Syst. Biol., 61:675-689.</w:t>
      </w:r>
    </w:p>
    <w:p w14:paraId="4DE2C737"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Wagner GP. 1982. The logical structure of irreversible systems transformations: a theorem concerning Dollo's Law and chaotic movement. J. Theor. Biol., 96:337-346.</w:t>
      </w:r>
    </w:p>
    <w:p w14:paraId="60B71D6B"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Walls RL, Athreya B, Cooper L, Elser J, Gandolfo MA, Jaiswal P, Mungall CJ, Preece J, Rensing S, Smith B, Stevenson DW. 2012. Ontologies as integrative tools for plant science. Am. J. Bot., 99:1263-1275.</w:t>
      </w:r>
    </w:p>
    <w:p w14:paraId="4A3F4617"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Wiley EO, Johnson GD. 2010. A Teleost Classification Based on Monophyletic Groups. In: Nelson JS, Schultze HP, Wilson MVH editors. Origin and Phylogenetic Interrelationships of Teleosts. München, Germany, Verlag Dr. Friedrich Pfeil, p. 123-182.</w:t>
      </w:r>
    </w:p>
    <w:p w14:paraId="2A18612C" w14:textId="77777777" w:rsidR="00F74E86" w:rsidRPr="00657095" w:rsidRDefault="00F74E86" w:rsidP="00C71B4A">
      <w:pPr>
        <w:pStyle w:val="EndNoteBibliography"/>
        <w:spacing w:after="0"/>
        <w:contextualSpacing/>
        <w:rPr>
          <w:noProof/>
          <w:color w:val="auto"/>
          <w:szCs w:val="24"/>
        </w:rPr>
      </w:pPr>
      <w:r w:rsidRPr="00657095">
        <w:rPr>
          <w:noProof/>
          <w:color w:val="auto"/>
          <w:szCs w:val="24"/>
        </w:rPr>
        <w:t>Yamanoue Y, Miya M, Matsuura K, Katoh M, Sakai H, Nishida M. 2008. A new perspective on phylogeny and evolution of tetraodontiform fishes (Pisces: Acanthopterygii) based on whole mitochondrial genome sequences: basal ecological diversification? BMC Evol. Biol., 8:212.</w:t>
      </w:r>
    </w:p>
    <w:p w14:paraId="3AAD80E9" w14:textId="77777777" w:rsidR="00F74E86" w:rsidRPr="00657095" w:rsidRDefault="00F74E86" w:rsidP="00415862">
      <w:pPr>
        <w:pStyle w:val="EndNoteBibliography"/>
        <w:spacing w:after="0"/>
        <w:ind w:left="446" w:hanging="446"/>
        <w:contextualSpacing/>
        <w:rPr>
          <w:noProof/>
          <w:color w:val="auto"/>
          <w:szCs w:val="24"/>
        </w:rPr>
      </w:pPr>
      <w:r w:rsidRPr="00657095">
        <w:rPr>
          <w:noProof/>
          <w:color w:val="auto"/>
          <w:szCs w:val="24"/>
        </w:rPr>
        <w:t>Yamanoue Y, Setiamarga DH, Matsuura K. 2010. Pelvic fins in teleosts: structure, function and evolution. J. Fish Biol., 77:1173-1208.</w:t>
      </w:r>
    </w:p>
    <w:p w14:paraId="07BD9413" w14:textId="20E4B2BA" w:rsidR="00533C93" w:rsidRPr="00657095" w:rsidRDefault="001941FF" w:rsidP="002A30B9">
      <w:pPr>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fldChar w:fldCharType="end"/>
      </w:r>
    </w:p>
    <w:p w14:paraId="3FDF302D" w14:textId="77777777" w:rsidR="00B71BBC" w:rsidRPr="00657095" w:rsidRDefault="00B71BBC" w:rsidP="002A30B9">
      <w:pPr>
        <w:spacing w:after="0" w:line="480" w:lineRule="auto"/>
        <w:ind w:left="0" w:firstLine="0"/>
        <w:contextualSpacing/>
        <w:rPr>
          <w:rFonts w:ascii="Times New Roman" w:hAnsi="Times New Roman" w:cs="Times New Roman"/>
          <w:color w:val="auto"/>
          <w:sz w:val="24"/>
          <w:szCs w:val="24"/>
        </w:rPr>
      </w:pPr>
    </w:p>
    <w:p w14:paraId="6C1B088A" w14:textId="77777777" w:rsidR="00415862" w:rsidRPr="00657095" w:rsidRDefault="00415862" w:rsidP="002A30B9">
      <w:pPr>
        <w:spacing w:after="0" w:line="480" w:lineRule="auto"/>
        <w:ind w:left="0" w:firstLine="0"/>
        <w:contextualSpacing/>
        <w:rPr>
          <w:rFonts w:ascii="Times New Roman" w:hAnsi="Times New Roman" w:cs="Times New Roman"/>
          <w:color w:val="auto"/>
          <w:sz w:val="24"/>
          <w:szCs w:val="24"/>
        </w:rPr>
      </w:pPr>
    </w:p>
    <w:p w14:paraId="17324968" w14:textId="78BA393A" w:rsidR="00E518F8" w:rsidRPr="00657095" w:rsidRDefault="00E518F8"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FIGURE CAPTIONS</w:t>
      </w:r>
    </w:p>
    <w:p w14:paraId="779B7AEE" w14:textId="578863DC" w:rsidR="00851875" w:rsidRPr="00657095" w:rsidRDefault="00851875"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Figure 1</w:t>
      </w:r>
      <w:r w:rsidR="00656E11"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The general workflow for performing ancestral state reconstruction using the synthetic morphological supermatrix retrieved from Phenoscape KB and the Teleostei species-level tree obtained from Open Tree.</w:t>
      </w:r>
    </w:p>
    <w:p w14:paraId="6A38BBCB" w14:textId="77777777" w:rsidR="00851875" w:rsidRPr="00657095" w:rsidRDefault="00851875" w:rsidP="00A41564">
      <w:pPr>
        <w:pStyle w:val="Normal1"/>
        <w:spacing w:after="0" w:line="480" w:lineRule="auto"/>
        <w:ind w:left="0" w:firstLine="0"/>
        <w:contextualSpacing/>
        <w:rPr>
          <w:rFonts w:ascii="Times New Roman" w:hAnsi="Times New Roman" w:cs="Times New Roman"/>
          <w:color w:val="auto"/>
          <w:sz w:val="24"/>
          <w:szCs w:val="24"/>
        </w:rPr>
      </w:pPr>
    </w:p>
    <w:p w14:paraId="766CE034" w14:textId="77777777" w:rsidR="00F13074" w:rsidRPr="00657095" w:rsidRDefault="00851875" w:rsidP="00F1307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Figure 2. </w:t>
      </w:r>
      <w:r w:rsidR="00F13074" w:rsidRPr="00657095">
        <w:rPr>
          <w:rFonts w:ascii="Times New Roman" w:hAnsi="Times New Roman" w:cs="Times New Roman"/>
          <w:color w:val="auto"/>
          <w:sz w:val="24"/>
          <w:szCs w:val="24"/>
        </w:rPr>
        <w:t xml:space="preserve">Subgraph from the Uberon anatomy ontology showing the relationships of terms associated with pectoral fin and girdle. Arrows represent logical relationships: </w:t>
      </w:r>
      <w:r w:rsidR="00F13074" w:rsidRPr="00657095">
        <w:rPr>
          <w:rFonts w:ascii="Times New Roman" w:hAnsi="Times New Roman" w:cs="Times New Roman"/>
          <w:i/>
          <w:color w:val="auto"/>
          <w:sz w:val="24"/>
          <w:szCs w:val="24"/>
        </w:rPr>
        <w:t>part_of</w:t>
      </w:r>
      <w:r w:rsidR="00F13074" w:rsidRPr="00657095">
        <w:rPr>
          <w:rFonts w:ascii="Times New Roman" w:hAnsi="Times New Roman" w:cs="Times New Roman"/>
          <w:color w:val="auto"/>
          <w:sz w:val="24"/>
          <w:szCs w:val="24"/>
        </w:rPr>
        <w:t xml:space="preserve"> (blue solid), </w:t>
      </w:r>
      <w:r w:rsidR="00F13074" w:rsidRPr="00657095">
        <w:rPr>
          <w:rFonts w:ascii="Times New Roman" w:hAnsi="Times New Roman" w:cs="Times New Roman"/>
          <w:i/>
          <w:color w:val="auto"/>
          <w:sz w:val="24"/>
          <w:szCs w:val="24"/>
        </w:rPr>
        <w:t xml:space="preserve">has_part </w:t>
      </w:r>
      <w:r w:rsidR="00F13074" w:rsidRPr="00657095">
        <w:rPr>
          <w:rFonts w:ascii="Times New Roman" w:hAnsi="Times New Roman" w:cs="Times New Roman"/>
          <w:color w:val="auto"/>
          <w:sz w:val="24"/>
          <w:szCs w:val="24"/>
        </w:rPr>
        <w:t xml:space="preserve">(blue dashed), </w:t>
      </w:r>
      <w:r w:rsidR="00F13074" w:rsidRPr="00657095">
        <w:rPr>
          <w:rFonts w:ascii="Times New Roman" w:hAnsi="Times New Roman" w:cs="Times New Roman"/>
          <w:i/>
          <w:color w:val="auto"/>
          <w:sz w:val="24"/>
          <w:szCs w:val="24"/>
        </w:rPr>
        <w:t xml:space="preserve">develops_from </w:t>
      </w:r>
      <w:r w:rsidR="00F13074" w:rsidRPr="00657095">
        <w:rPr>
          <w:rFonts w:ascii="Times New Roman" w:hAnsi="Times New Roman" w:cs="Times New Roman"/>
          <w:color w:val="auto"/>
          <w:sz w:val="24"/>
          <w:szCs w:val="24"/>
        </w:rPr>
        <w:t xml:space="preserve">(red), </w:t>
      </w:r>
      <w:r w:rsidR="00F13074" w:rsidRPr="00657095">
        <w:rPr>
          <w:rFonts w:ascii="Times New Roman" w:hAnsi="Times New Roman" w:cs="Times New Roman"/>
          <w:i/>
          <w:color w:val="auto"/>
          <w:sz w:val="24"/>
          <w:szCs w:val="24"/>
        </w:rPr>
        <w:t>is_a</w:t>
      </w:r>
      <w:r w:rsidR="00F13074" w:rsidRPr="00657095">
        <w:rPr>
          <w:rFonts w:ascii="Times New Roman" w:hAnsi="Times New Roman" w:cs="Times New Roman"/>
          <w:color w:val="auto"/>
          <w:sz w:val="24"/>
          <w:szCs w:val="24"/>
        </w:rPr>
        <w:t xml:space="preserve"> (black).</w:t>
      </w:r>
    </w:p>
    <w:p w14:paraId="7D776C53" w14:textId="645044D1" w:rsidR="008C1B15" w:rsidRPr="00657095" w:rsidRDefault="008C1B15" w:rsidP="00A41564">
      <w:pPr>
        <w:pStyle w:val="Normal1"/>
        <w:spacing w:after="0" w:line="480" w:lineRule="auto"/>
        <w:ind w:left="0" w:firstLine="0"/>
        <w:contextualSpacing/>
        <w:rPr>
          <w:rFonts w:ascii="Times New Roman" w:hAnsi="Times New Roman" w:cs="Times New Roman"/>
          <w:color w:val="auto"/>
          <w:sz w:val="24"/>
          <w:szCs w:val="24"/>
        </w:rPr>
      </w:pPr>
    </w:p>
    <w:p w14:paraId="0C1E3D0F" w14:textId="77777777" w:rsidR="00851875" w:rsidRPr="00657095" w:rsidRDefault="00851875" w:rsidP="00851875">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Figure 3. Ontology-based inference of presence and absence. Left: The presence of a structure (pectoral fin) is inferred from a quality (unbranched) of its part (pectoral fin ray), as seen in </w:t>
      </w:r>
      <w:r w:rsidRPr="00657095">
        <w:rPr>
          <w:rFonts w:ascii="Times New Roman" w:hAnsi="Times New Roman" w:cs="Times New Roman"/>
          <w:i/>
          <w:color w:val="auto"/>
          <w:sz w:val="24"/>
          <w:szCs w:val="24"/>
        </w:rPr>
        <w:t>Neocyttus rhomhoidalis</w:t>
      </w:r>
      <w:r w:rsidRPr="00657095">
        <w:rPr>
          <w:rFonts w:ascii="Times New Roman" w:hAnsi="Times New Roman" w:cs="Times New Roman"/>
          <w:color w:val="auto"/>
          <w:sz w:val="24"/>
          <w:szCs w:val="24"/>
        </w:rPr>
        <w:t xml:space="preserve"> (Tyler et al. 2003). Right: The absence of a pelvic girdle implies the absence of a pelvic fin and thus of a pelvic fin ray, as seen in </w:t>
      </w:r>
      <w:r w:rsidRPr="00657095">
        <w:rPr>
          <w:rFonts w:ascii="Times New Roman" w:hAnsi="Times New Roman" w:cs="Times New Roman"/>
          <w:i/>
          <w:color w:val="auto"/>
          <w:sz w:val="24"/>
          <w:szCs w:val="24"/>
        </w:rPr>
        <w:t>Acanthostracion quadricornis</w:t>
      </w:r>
      <w:r w:rsidRPr="00657095">
        <w:rPr>
          <w:rFonts w:ascii="Times New Roman" w:hAnsi="Times New Roman" w:cs="Times New Roman"/>
          <w:color w:val="auto"/>
          <w:sz w:val="24"/>
          <w:szCs w:val="24"/>
        </w:rPr>
        <w:t xml:space="preserve"> (Tyler 1980). </w:t>
      </w:r>
    </w:p>
    <w:p w14:paraId="13AEAFFC" w14:textId="77777777" w:rsidR="008C1B15" w:rsidRPr="00657095" w:rsidRDefault="008C1B15" w:rsidP="00A41564">
      <w:pPr>
        <w:pStyle w:val="Normal1"/>
        <w:spacing w:after="0" w:line="480" w:lineRule="auto"/>
        <w:ind w:left="0" w:firstLine="0"/>
        <w:contextualSpacing/>
        <w:rPr>
          <w:rFonts w:ascii="Times New Roman" w:hAnsi="Times New Roman" w:cs="Times New Roman"/>
          <w:color w:val="auto"/>
          <w:sz w:val="24"/>
          <w:szCs w:val="24"/>
        </w:rPr>
      </w:pPr>
    </w:p>
    <w:p w14:paraId="10FC0776" w14:textId="0338DE95" w:rsidR="006A2E0E" w:rsidRPr="00657095" w:rsidRDefault="006A2E0E" w:rsidP="006A2E0E">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Figure 4. Combined usage of inference and propagation extends morphological data. The bar chart shows the number of species with asserted (</w:t>
      </w:r>
      <w:r w:rsidR="005B71A3" w:rsidRPr="00657095">
        <w:rPr>
          <w:rFonts w:ascii="Times New Roman" w:hAnsi="Times New Roman" w:cs="Times New Roman"/>
          <w:color w:val="auto"/>
          <w:sz w:val="24"/>
          <w:szCs w:val="24"/>
        </w:rPr>
        <w:t>light gray</w:t>
      </w:r>
      <w:r w:rsidRPr="00657095">
        <w:rPr>
          <w:rFonts w:ascii="Times New Roman" w:hAnsi="Times New Roman" w:cs="Times New Roman"/>
          <w:color w:val="auto"/>
          <w:sz w:val="24"/>
          <w:szCs w:val="24"/>
        </w:rPr>
        <w:t>), inferred only (</w:t>
      </w:r>
      <w:r w:rsidR="005B71A3" w:rsidRPr="00657095">
        <w:rPr>
          <w:rFonts w:ascii="Times New Roman" w:hAnsi="Times New Roman" w:cs="Times New Roman"/>
          <w:color w:val="auto"/>
          <w:sz w:val="24"/>
          <w:szCs w:val="24"/>
        </w:rPr>
        <w:t>dark gray</w:t>
      </w:r>
      <w:r w:rsidRPr="00657095">
        <w:rPr>
          <w:rFonts w:ascii="Times New Roman" w:hAnsi="Times New Roman" w:cs="Times New Roman"/>
          <w:color w:val="auto"/>
          <w:sz w:val="24"/>
          <w:szCs w:val="24"/>
        </w:rPr>
        <w:t>), and propagated (</w:t>
      </w:r>
      <w:r w:rsidR="005B71A3" w:rsidRPr="00657095">
        <w:rPr>
          <w:rFonts w:ascii="Times New Roman" w:hAnsi="Times New Roman" w:cs="Times New Roman"/>
          <w:color w:val="auto"/>
          <w:sz w:val="24"/>
          <w:szCs w:val="24"/>
        </w:rPr>
        <w:t>black</w:t>
      </w:r>
      <w:r w:rsidRPr="00657095">
        <w:rPr>
          <w:rFonts w:ascii="Times New Roman" w:hAnsi="Times New Roman" w:cs="Times New Roman"/>
          <w:color w:val="auto"/>
          <w:sz w:val="24"/>
          <w:szCs w:val="24"/>
        </w:rPr>
        <w:t>) data for the pectoral fin and pelvic fin. The increase of number of species with data after inference and then propagation demonstrate the importance of these steps in reducing missing data. *Of the 8,798 species for which pectoral fin data are propagated from family and genus-level data, 5,077 are propagated from asserted data, and 3,721 are propagated from inferred data. **Of the 4,072 species for which pelvic fin data are propagated from family and genus-level data, 2,906 are propagated from asserted data, and 1,166 are propagated from inferred data.</w:t>
      </w:r>
    </w:p>
    <w:p w14:paraId="0E8732CF" w14:textId="77777777" w:rsidR="00851875" w:rsidRPr="00657095" w:rsidRDefault="00851875" w:rsidP="00A41564">
      <w:pPr>
        <w:pStyle w:val="Normal1"/>
        <w:spacing w:after="0" w:line="480" w:lineRule="auto"/>
        <w:ind w:left="0" w:firstLine="0"/>
        <w:contextualSpacing/>
        <w:rPr>
          <w:rFonts w:ascii="Times New Roman" w:hAnsi="Times New Roman" w:cs="Times New Roman"/>
          <w:color w:val="auto"/>
          <w:sz w:val="24"/>
          <w:szCs w:val="24"/>
        </w:rPr>
      </w:pPr>
    </w:p>
    <w:p w14:paraId="45053B56" w14:textId="77777777" w:rsidR="006A2E0E" w:rsidRPr="00657095" w:rsidRDefault="006A2E0E" w:rsidP="006A2E0E">
      <w:pPr>
        <w:pStyle w:val="Normal1"/>
        <w:spacing w:line="480" w:lineRule="auto"/>
        <w:ind w:left="0" w:firstLine="0"/>
        <w:contextualSpacing/>
        <w:rPr>
          <w:color w:val="auto"/>
          <w:sz w:val="24"/>
          <w:szCs w:val="24"/>
        </w:rPr>
      </w:pPr>
      <w:r w:rsidRPr="00657095">
        <w:rPr>
          <w:rFonts w:ascii="Times New Roman" w:hAnsi="Times New Roman" w:cs="Times New Roman"/>
          <w:color w:val="auto"/>
          <w:sz w:val="24"/>
          <w:szCs w:val="24"/>
        </w:rPr>
        <w:t xml:space="preserve">Figure 5. Visualization of pectoral fin presence (black) and absence (red) across 38,419 species of teleost fishes using an unordered parsimony method of reconstruction requiring 27 steps. Fin loss is evident in nine orders (red balls). Arrows indicate higher-level groupings: 1 = Elopomorpha; 2 = Otomorpha; 3 = Percomorphaceae. </w:t>
      </w:r>
    </w:p>
    <w:p w14:paraId="17FE0D32" w14:textId="77777777" w:rsidR="00851875" w:rsidRPr="00657095" w:rsidRDefault="00851875" w:rsidP="00851875">
      <w:pPr>
        <w:pStyle w:val="Normal1"/>
        <w:spacing w:after="0" w:line="480" w:lineRule="auto"/>
        <w:ind w:left="0" w:firstLine="0"/>
        <w:contextualSpacing/>
        <w:rPr>
          <w:rFonts w:ascii="Times New Roman" w:hAnsi="Times New Roman" w:cs="Times New Roman"/>
          <w:color w:val="auto"/>
          <w:sz w:val="24"/>
          <w:szCs w:val="24"/>
        </w:rPr>
      </w:pPr>
    </w:p>
    <w:p w14:paraId="13CA156B" w14:textId="77777777" w:rsidR="0069165A" w:rsidRPr="00657095" w:rsidRDefault="0069165A" w:rsidP="0069165A">
      <w:pPr>
        <w:pStyle w:val="Normal1"/>
        <w:spacing w:line="480" w:lineRule="auto"/>
        <w:ind w:left="0" w:firstLine="0"/>
        <w:contextualSpacing/>
        <w:rPr>
          <w:color w:val="auto"/>
          <w:sz w:val="24"/>
          <w:szCs w:val="24"/>
        </w:rPr>
      </w:pPr>
      <w:r w:rsidRPr="00657095">
        <w:rPr>
          <w:rFonts w:ascii="Times New Roman" w:hAnsi="Times New Roman" w:cs="Times New Roman"/>
          <w:color w:val="auto"/>
          <w:sz w:val="24"/>
          <w:szCs w:val="24"/>
        </w:rPr>
        <w:t xml:space="preserve">Figure 6. Visualization of pelvic fin presence (black) and absence (red) across 38,419 species of teleost fishes using an unordered parsimony method of reconstruction requiring 80 steps. Fin loss is evident in twenty-six orders (red balls). Arrows indicate higher-level groupings: 1 = Elopomorpha; 2 = Otomorpha; 3 = Percomorphaceae. </w:t>
      </w:r>
    </w:p>
    <w:p w14:paraId="09932A19" w14:textId="77777777" w:rsidR="00851875" w:rsidRPr="00657095" w:rsidRDefault="00851875" w:rsidP="00851875">
      <w:pPr>
        <w:pStyle w:val="Normal1"/>
        <w:spacing w:after="0" w:line="480" w:lineRule="auto"/>
        <w:ind w:left="0" w:firstLine="0"/>
        <w:contextualSpacing/>
        <w:rPr>
          <w:rFonts w:ascii="Times New Roman" w:hAnsi="Times New Roman" w:cs="Times New Roman"/>
          <w:color w:val="auto"/>
          <w:sz w:val="24"/>
          <w:szCs w:val="24"/>
        </w:rPr>
      </w:pPr>
    </w:p>
    <w:p w14:paraId="71ECC81C" w14:textId="593A659D" w:rsidR="0069165A" w:rsidRPr="00657095" w:rsidRDefault="0069165A" w:rsidP="0069165A">
      <w:pPr>
        <w:pStyle w:val="Normal1"/>
        <w:spacing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Figure 7. Visualization of pectoral fin presence (black)</w:t>
      </w:r>
      <w:r w:rsidR="0002091E" w:rsidRPr="00657095">
        <w:rPr>
          <w:rFonts w:ascii="Times New Roman" w:hAnsi="Times New Roman" w:cs="Times New Roman"/>
          <w:color w:val="auto"/>
          <w:sz w:val="24"/>
          <w:szCs w:val="24"/>
        </w:rPr>
        <w:t xml:space="preserve"> and absence (red) across the 1,073</w:t>
      </w:r>
      <w:r w:rsidRPr="00657095">
        <w:rPr>
          <w:rFonts w:ascii="Times New Roman" w:hAnsi="Times New Roman" w:cs="Times New Roman"/>
          <w:color w:val="auto"/>
          <w:sz w:val="24"/>
          <w:szCs w:val="24"/>
        </w:rPr>
        <w:t xml:space="preserve"> species of eels (Anguilliformes). The fully resolved phylogeny shown here is one of the 1,000 randomly resolved topologies requiring the minimum number (2) of pectoral fin regain events. Pectoral fin presence is the ancestral state for Anguilliformes; red balls represent fin loss. Black balls show the taxa in which regain of the pectoral fin has occurred. Collapsed branches represent subfamilies or genera having five or more species sharing the same character state. </w:t>
      </w:r>
    </w:p>
    <w:p w14:paraId="1D88B553" w14:textId="77777777" w:rsidR="00D81A65" w:rsidRPr="00657095" w:rsidRDefault="00D81A65" w:rsidP="00A41564">
      <w:pPr>
        <w:pStyle w:val="Normal1"/>
        <w:spacing w:after="0" w:line="480" w:lineRule="auto"/>
        <w:ind w:left="0" w:firstLine="0"/>
        <w:contextualSpacing/>
        <w:rPr>
          <w:rFonts w:ascii="Times New Roman" w:hAnsi="Times New Roman" w:cs="Times New Roman"/>
          <w:color w:val="auto"/>
          <w:sz w:val="24"/>
          <w:szCs w:val="24"/>
        </w:rPr>
      </w:pPr>
    </w:p>
    <w:p w14:paraId="5AB9FDD7" w14:textId="74D359EE" w:rsidR="00222617" w:rsidRPr="00657095" w:rsidRDefault="00261BAA"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SUPPLEMENTARY MATERIALS</w:t>
      </w:r>
    </w:p>
    <w:p w14:paraId="36FB804C" w14:textId="16EE413B" w:rsidR="00261BAA" w:rsidRPr="00657095" w:rsidRDefault="00261BAA"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Data available from the Dryad Digital Repository:</w:t>
      </w:r>
      <w:r w:rsidR="00803F2D" w:rsidRPr="00657095">
        <w:rPr>
          <w:rFonts w:ascii="Times New Roman" w:hAnsi="Times New Roman" w:cs="Times New Roman"/>
          <w:color w:val="auto"/>
          <w:sz w:val="24"/>
          <w:szCs w:val="24"/>
        </w:rPr>
        <w:t xml:space="preserve"> </w:t>
      </w:r>
      <w:r w:rsidR="00611CFB" w:rsidRPr="00657095">
        <w:rPr>
          <w:rFonts w:ascii="Times New Roman" w:eastAsiaTheme="minorEastAsia" w:hAnsi="Times New Roman" w:cs="Times New Roman"/>
          <w:color w:val="auto"/>
          <w:sz w:val="24"/>
          <w:szCs w:val="24"/>
        </w:rPr>
        <w:t>http://dx.doi.org/10.5061/dryad.v0s27.</w:t>
      </w:r>
    </w:p>
    <w:p w14:paraId="18250576" w14:textId="77777777" w:rsidR="003F36B7"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p>
    <w:p w14:paraId="159C25D3" w14:textId="5B9FCEC6" w:rsidR="001941FF"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Supplementary Materials Table 1</w:t>
      </w:r>
      <w:r w:rsidR="001941FF" w:rsidRPr="00657095">
        <w:rPr>
          <w:rFonts w:ascii="Times New Roman" w:hAnsi="Times New Roman" w:cs="Times New Roman"/>
          <w:color w:val="auto"/>
          <w:sz w:val="24"/>
          <w:szCs w:val="24"/>
        </w:rPr>
        <w:t xml:space="preserve">. List of </w:t>
      </w:r>
      <w:r w:rsidR="0002091E" w:rsidRPr="00657095">
        <w:rPr>
          <w:rFonts w:ascii="Times New Roman" w:hAnsi="Times New Roman" w:cs="Times New Roman"/>
          <w:color w:val="auto"/>
          <w:sz w:val="24"/>
          <w:szCs w:val="24"/>
        </w:rPr>
        <w:t xml:space="preserve">87 </w:t>
      </w:r>
      <w:r w:rsidR="001941FF" w:rsidRPr="00657095">
        <w:rPr>
          <w:rFonts w:ascii="Times New Roman" w:hAnsi="Times New Roman" w:cs="Times New Roman"/>
          <w:color w:val="auto"/>
          <w:sz w:val="24"/>
          <w:szCs w:val="24"/>
        </w:rPr>
        <w:t xml:space="preserve">publications used in constructing the synthetic supermatrix, including the number of taxa, </w:t>
      </w:r>
      <w:r w:rsidR="0002091E" w:rsidRPr="00657095">
        <w:rPr>
          <w:rFonts w:ascii="Times New Roman" w:hAnsi="Times New Roman" w:cs="Times New Roman"/>
          <w:color w:val="auto"/>
          <w:sz w:val="24"/>
          <w:szCs w:val="24"/>
        </w:rPr>
        <w:t xml:space="preserve">pectoral and pelvic </w:t>
      </w:r>
      <w:r w:rsidR="001941FF" w:rsidRPr="00657095">
        <w:rPr>
          <w:rFonts w:ascii="Times New Roman" w:hAnsi="Times New Roman" w:cs="Times New Roman"/>
          <w:color w:val="auto"/>
          <w:sz w:val="24"/>
          <w:szCs w:val="24"/>
        </w:rPr>
        <w:t>fin characters, and states. Studies that were specifically curated for the purpose of more fully representing the distribution of pelvic and pectoral fins and girdles conditions across teleosts are denoted by an asterisk.</w:t>
      </w:r>
    </w:p>
    <w:p w14:paraId="21EF3704" w14:textId="77777777" w:rsidR="003F36B7"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p>
    <w:p w14:paraId="4207CD55" w14:textId="51F807C8" w:rsidR="00851875" w:rsidRPr="00657095" w:rsidRDefault="00851875"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Supplementary Materials Table 2. Comparison of teleost families between the Vertebrate Taxonomy Ontology (VTO), Open Tree, and Catalog of Fishes (CoF). Dash indicates family name that is not recognized within a particular source. </w:t>
      </w:r>
    </w:p>
    <w:p w14:paraId="41F8F44C" w14:textId="77777777" w:rsidR="00851875" w:rsidRPr="00657095" w:rsidRDefault="00851875" w:rsidP="00A41564">
      <w:pPr>
        <w:pStyle w:val="Normal1"/>
        <w:spacing w:after="0" w:line="480" w:lineRule="auto"/>
        <w:ind w:left="0" w:firstLine="0"/>
        <w:contextualSpacing/>
        <w:rPr>
          <w:rFonts w:ascii="Times New Roman" w:hAnsi="Times New Roman" w:cs="Times New Roman"/>
          <w:strike/>
          <w:color w:val="auto"/>
          <w:sz w:val="24"/>
          <w:szCs w:val="24"/>
        </w:rPr>
      </w:pPr>
    </w:p>
    <w:p w14:paraId="7075E45A" w14:textId="5966F78B" w:rsidR="00851875" w:rsidRPr="00657095" w:rsidRDefault="00851875"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Supplementary Materials Table 3. Statistics for reconciliation between Vertebrate Taxonomy Ontology (VTO) and Open Tree taxa. This file lists the species with data that were mismatched during the reconciliation step, and they are separated based on the reason for the mismatch (due to species being extinct, unconventional naming, etc.).</w:t>
      </w:r>
    </w:p>
    <w:p w14:paraId="21C0D0F4" w14:textId="77777777" w:rsidR="003F36B7"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p>
    <w:p w14:paraId="35ED3805" w14:textId="27965376" w:rsidR="00851875" w:rsidRPr="00657095" w:rsidRDefault="00851875" w:rsidP="00851875">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 xml:space="preserve">Supplementary Materials Table 4. List of VTO teleost families that show pectoral fin absence, pelvic fin absence, or the absence of both paired fins. Families with pelvic fin absence were compared to previously documented families </w:t>
      </w:r>
      <w:r w:rsidR="00044F9D" w:rsidRPr="00657095">
        <w:rPr>
          <w:rFonts w:ascii="Times New Roman" w:hAnsi="Times New Roman" w:cs="Times New Roman"/>
          <w:color w:val="auto"/>
          <w:sz w:val="24"/>
          <w:szCs w:val="24"/>
        </w:rPr>
        <w:fldChar w:fldCharType="begin"/>
      </w:r>
      <w:r w:rsidR="00044F9D" w:rsidRPr="00657095">
        <w:rPr>
          <w:rFonts w:ascii="Times New Roman" w:hAnsi="Times New Roman" w:cs="Times New Roman"/>
          <w:color w:val="auto"/>
          <w:sz w:val="24"/>
          <w:szCs w:val="24"/>
        </w:rPr>
        <w:instrText xml:space="preserve"> ADDIN EN.CITE &lt;EndNote&gt;&lt;Cite&gt;&lt;Author&gt;Nelson&lt;/Author&gt;&lt;Year&gt;1990&lt;/Year&gt;&lt;RecNum&gt;198&lt;/RecNum&gt;&lt;DisplayText&gt;(Nelson 1990)&lt;/DisplayText&gt;&lt;record&gt;&lt;rec-number&gt;198&lt;/rec-number&gt;&lt;foreign-keys&gt;&lt;key app="EN" db-id="eazevtzdfsxexlefx585rxt5rzp59xetp5xs" timestamp="1479159989"&gt;198&lt;/key&gt;&lt;/foreign-keys&gt;&lt;ref-type name="Journal Article"&gt;17&lt;/ref-type&gt;&lt;contributors&gt;&lt;authors&gt;&lt;author&gt;Nelson, J.S.&lt;/author&gt;&lt;/authors&gt;&lt;/contributors&gt;&lt;titles&gt;&lt;title&gt;Analysis of the multiple occurrence of pelvic fin absence in extant fishes&lt;/title&gt;&lt;secondary-title&gt;Matsya&lt;/secondary-title&gt;&lt;/titles&gt;&lt;periodical&gt;&lt;full-title&gt;Matsya&lt;/full-title&gt;&lt;abbr-1&gt;Matsya&lt;/abbr-1&gt;&lt;/periodical&gt;&lt;pages&gt;21-38&lt;/pages&gt;&lt;volume&gt;15/16&lt;/volume&gt;&lt;dates&gt;&lt;year&gt;1990&lt;/year&gt;&lt;/dates&gt;&lt;urls&gt;&lt;/urls&gt;&lt;/record&gt;&lt;/Cite&gt;&lt;/EndNote&gt;</w:instrText>
      </w:r>
      <w:r w:rsidR="00044F9D" w:rsidRPr="00657095">
        <w:rPr>
          <w:rFonts w:ascii="Times New Roman" w:hAnsi="Times New Roman" w:cs="Times New Roman"/>
          <w:color w:val="auto"/>
          <w:sz w:val="24"/>
          <w:szCs w:val="24"/>
        </w:rPr>
        <w:fldChar w:fldCharType="separate"/>
      </w:r>
      <w:r w:rsidR="00044F9D" w:rsidRPr="00657095">
        <w:rPr>
          <w:rFonts w:ascii="Times New Roman" w:hAnsi="Times New Roman" w:cs="Times New Roman"/>
          <w:noProof/>
          <w:color w:val="auto"/>
          <w:sz w:val="24"/>
          <w:szCs w:val="24"/>
        </w:rPr>
        <w:t>(Nelson 1990)</w:t>
      </w:r>
      <w:r w:rsidR="00044F9D" w:rsidRPr="00657095">
        <w:rPr>
          <w:rFonts w:ascii="Times New Roman" w:hAnsi="Times New Roman" w:cs="Times New Roman"/>
          <w:color w:val="auto"/>
          <w:sz w:val="24"/>
          <w:szCs w:val="24"/>
        </w:rPr>
        <w:fldChar w:fldCharType="end"/>
      </w:r>
      <w:r w:rsidR="00044F9D" w:rsidRPr="00657095">
        <w:rPr>
          <w:rFonts w:ascii="Times New Roman" w:hAnsi="Times New Roman" w:cs="Times New Roman"/>
          <w:color w:val="auto"/>
          <w:sz w:val="24"/>
          <w:szCs w:val="24"/>
        </w:rPr>
        <w:t xml:space="preserve">, </w:t>
      </w:r>
      <w:r w:rsidRPr="00657095">
        <w:rPr>
          <w:rFonts w:ascii="Times New Roman" w:hAnsi="Times New Roman" w:cs="Times New Roman"/>
          <w:color w:val="auto"/>
          <w:sz w:val="24"/>
          <w:szCs w:val="24"/>
        </w:rPr>
        <w:t>and details given in footnotes.</w:t>
      </w:r>
    </w:p>
    <w:p w14:paraId="688AED4F" w14:textId="77777777" w:rsidR="00851875" w:rsidRPr="00657095" w:rsidRDefault="00851875" w:rsidP="00851875">
      <w:pPr>
        <w:pStyle w:val="Normal1"/>
        <w:spacing w:after="0" w:line="480" w:lineRule="auto"/>
        <w:ind w:left="0" w:firstLine="0"/>
        <w:contextualSpacing/>
        <w:rPr>
          <w:rFonts w:ascii="Times New Roman" w:hAnsi="Times New Roman" w:cs="Times New Roman"/>
          <w:color w:val="auto"/>
          <w:sz w:val="24"/>
          <w:szCs w:val="24"/>
        </w:rPr>
      </w:pPr>
    </w:p>
    <w:p w14:paraId="34BED334" w14:textId="3263E492" w:rsidR="00851875" w:rsidRPr="00657095" w:rsidRDefault="00851875" w:rsidP="00851875">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Supplementary Materials Table 5. Ancestral state reconstruction across Anguilliformes Open Tree phylogeny (</w:t>
      </w:r>
      <w:r w:rsidR="005566E2" w:rsidRPr="00657095">
        <w:rPr>
          <w:rFonts w:ascii="Times New Roman" w:hAnsi="Times New Roman" w:cs="Times New Roman"/>
          <w:color w:val="auto"/>
          <w:sz w:val="24"/>
          <w:szCs w:val="24"/>
        </w:rPr>
        <w:t xml:space="preserve">Supplementary Materials </w:t>
      </w:r>
      <w:r w:rsidRPr="00657095">
        <w:rPr>
          <w:rFonts w:ascii="Times New Roman" w:hAnsi="Times New Roman" w:cs="Times New Roman"/>
          <w:color w:val="auto"/>
          <w:sz w:val="24"/>
          <w:szCs w:val="24"/>
        </w:rPr>
        <w:t>File 4) for pectoral fin gain and loss (Fig. 7).</w:t>
      </w:r>
    </w:p>
    <w:p w14:paraId="41FC464D" w14:textId="77777777" w:rsidR="00851875" w:rsidRPr="00657095" w:rsidRDefault="00851875" w:rsidP="00A41564">
      <w:pPr>
        <w:pStyle w:val="Normal1"/>
        <w:spacing w:after="0" w:line="480" w:lineRule="auto"/>
        <w:ind w:left="0" w:firstLine="0"/>
        <w:contextualSpacing/>
        <w:rPr>
          <w:rFonts w:ascii="Times New Roman" w:hAnsi="Times New Roman" w:cs="Times New Roman"/>
          <w:color w:val="auto"/>
          <w:sz w:val="24"/>
          <w:szCs w:val="24"/>
        </w:rPr>
      </w:pPr>
    </w:p>
    <w:p w14:paraId="7A0779D7" w14:textId="3DCCF239" w:rsidR="001941FF"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Supplementary Materials Matrix 1</w:t>
      </w:r>
      <w:r w:rsidR="001941FF" w:rsidRPr="00657095">
        <w:rPr>
          <w:rFonts w:ascii="Times New Roman" w:hAnsi="Times New Roman" w:cs="Times New Roman"/>
          <w:color w:val="auto"/>
          <w:sz w:val="24"/>
          <w:szCs w:val="24"/>
        </w:rPr>
        <w:t xml:space="preserve">. </w:t>
      </w:r>
      <w:r w:rsidR="00F6051E" w:rsidRPr="00657095">
        <w:rPr>
          <w:rFonts w:ascii="Times New Roman" w:hAnsi="Times New Roman" w:cs="Times New Roman"/>
          <w:color w:val="auto"/>
          <w:sz w:val="24"/>
          <w:szCs w:val="24"/>
        </w:rPr>
        <w:t xml:space="preserve">OntoTrace generated </w:t>
      </w:r>
      <w:r w:rsidR="001941FF" w:rsidRPr="00657095">
        <w:rPr>
          <w:rFonts w:ascii="Times New Roman" w:hAnsi="Times New Roman" w:cs="Times New Roman"/>
          <w:color w:val="auto"/>
          <w:sz w:val="24"/>
          <w:szCs w:val="24"/>
        </w:rPr>
        <w:t xml:space="preserve">NeXML </w:t>
      </w:r>
      <w:r w:rsidR="00F6051E" w:rsidRPr="00657095">
        <w:rPr>
          <w:rFonts w:ascii="Times New Roman" w:hAnsi="Times New Roman" w:cs="Times New Roman"/>
          <w:color w:val="auto"/>
          <w:sz w:val="24"/>
          <w:szCs w:val="24"/>
        </w:rPr>
        <w:t>synthetic morphological super</w:t>
      </w:r>
      <w:r w:rsidR="001941FF" w:rsidRPr="00657095">
        <w:rPr>
          <w:rFonts w:ascii="Times New Roman" w:hAnsi="Times New Roman" w:cs="Times New Roman"/>
          <w:color w:val="auto"/>
          <w:sz w:val="24"/>
          <w:szCs w:val="24"/>
        </w:rPr>
        <w:t xml:space="preserve">matrix </w:t>
      </w:r>
      <w:r w:rsidR="005566E2" w:rsidRPr="00657095">
        <w:rPr>
          <w:rFonts w:ascii="Times New Roman" w:hAnsi="Times New Roman" w:cs="Times New Roman"/>
          <w:color w:val="auto"/>
          <w:sz w:val="24"/>
          <w:szCs w:val="24"/>
        </w:rPr>
        <w:t>for pectoral fin and pelvic fin presence and absence</w:t>
      </w:r>
      <w:r w:rsidR="00F6051E" w:rsidRPr="00657095">
        <w:rPr>
          <w:rFonts w:ascii="Times New Roman" w:hAnsi="Times New Roman" w:cs="Times New Roman"/>
          <w:color w:val="auto"/>
          <w:sz w:val="24"/>
          <w:szCs w:val="24"/>
        </w:rPr>
        <w:t>,</w:t>
      </w:r>
      <w:r w:rsidR="005566E2" w:rsidRPr="00657095">
        <w:rPr>
          <w:rFonts w:ascii="Times New Roman" w:hAnsi="Times New Roman" w:cs="Times New Roman"/>
          <w:color w:val="auto"/>
          <w:sz w:val="24"/>
          <w:szCs w:val="24"/>
        </w:rPr>
        <w:t xml:space="preserve"> </w:t>
      </w:r>
      <w:r w:rsidR="001941FF" w:rsidRPr="00657095">
        <w:rPr>
          <w:rFonts w:ascii="Times New Roman" w:hAnsi="Times New Roman" w:cs="Times New Roman"/>
          <w:color w:val="auto"/>
          <w:sz w:val="24"/>
          <w:szCs w:val="24"/>
        </w:rPr>
        <w:t>including metadata for supporting state</w:t>
      </w:r>
      <w:r w:rsidR="00F6051E" w:rsidRPr="00657095">
        <w:rPr>
          <w:rFonts w:ascii="Times New Roman" w:hAnsi="Times New Roman" w:cs="Times New Roman"/>
          <w:color w:val="auto"/>
          <w:sz w:val="24"/>
          <w:szCs w:val="24"/>
        </w:rPr>
        <w:t>s</w:t>
      </w:r>
      <w:r w:rsidR="001941FF" w:rsidRPr="00657095">
        <w:rPr>
          <w:rFonts w:ascii="Times New Roman" w:hAnsi="Times New Roman" w:cs="Times New Roman"/>
          <w:color w:val="auto"/>
          <w:sz w:val="24"/>
          <w:szCs w:val="24"/>
        </w:rPr>
        <w:t xml:space="preserve"> and publication information.</w:t>
      </w:r>
    </w:p>
    <w:p w14:paraId="5C52BE10" w14:textId="77777777" w:rsidR="003F36B7"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p>
    <w:p w14:paraId="637774FF" w14:textId="4F2750BD" w:rsidR="001941FF"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Supplementary Materials Matrix 2</w:t>
      </w:r>
      <w:r w:rsidR="001941FF" w:rsidRPr="00657095">
        <w:rPr>
          <w:rFonts w:ascii="Times New Roman" w:hAnsi="Times New Roman" w:cs="Times New Roman"/>
          <w:color w:val="auto"/>
          <w:sz w:val="24"/>
          <w:szCs w:val="24"/>
        </w:rPr>
        <w:t xml:space="preserve">. </w:t>
      </w:r>
      <w:r w:rsidR="005566E2" w:rsidRPr="00657095">
        <w:rPr>
          <w:rFonts w:ascii="Times New Roman" w:hAnsi="Times New Roman" w:cs="Times New Roman"/>
          <w:color w:val="auto"/>
          <w:sz w:val="24"/>
          <w:szCs w:val="24"/>
        </w:rPr>
        <w:t xml:space="preserve">The tab-delimited character matrix generated after pre-processing the OntoTrace matrix (Supplementary Materials Matrix 1) by converting from NeXML format. </w:t>
      </w:r>
    </w:p>
    <w:p w14:paraId="7928264E" w14:textId="77777777" w:rsidR="003F36B7"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p>
    <w:p w14:paraId="026E1175" w14:textId="173590D7" w:rsidR="001941FF"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Supplementary Materials Matrix 3</w:t>
      </w:r>
      <w:r w:rsidR="001941FF" w:rsidRPr="00657095">
        <w:rPr>
          <w:rFonts w:ascii="Times New Roman" w:hAnsi="Times New Roman" w:cs="Times New Roman"/>
          <w:color w:val="auto"/>
          <w:sz w:val="24"/>
          <w:szCs w:val="24"/>
        </w:rPr>
        <w:t>. Resulting matrix afte</w:t>
      </w:r>
      <w:r w:rsidR="008A35EE" w:rsidRPr="00657095">
        <w:rPr>
          <w:rFonts w:ascii="Times New Roman" w:hAnsi="Times New Roman" w:cs="Times New Roman"/>
          <w:color w:val="auto"/>
          <w:sz w:val="24"/>
          <w:szCs w:val="24"/>
        </w:rPr>
        <w:t>r the propagation step. The taxon</w:t>
      </w:r>
      <w:r w:rsidR="001941FF" w:rsidRPr="00657095">
        <w:rPr>
          <w:rFonts w:ascii="Times New Roman" w:hAnsi="Times New Roman" w:cs="Times New Roman"/>
          <w:color w:val="auto"/>
          <w:sz w:val="24"/>
          <w:szCs w:val="24"/>
        </w:rPr>
        <w:t xml:space="preserve"> names are based on </w:t>
      </w:r>
      <w:r w:rsidR="0090256A" w:rsidRPr="00657095">
        <w:rPr>
          <w:rFonts w:ascii="Times New Roman" w:hAnsi="Times New Roman" w:cs="Times New Roman"/>
          <w:color w:val="auto"/>
          <w:sz w:val="24"/>
          <w:szCs w:val="24"/>
        </w:rPr>
        <w:t xml:space="preserve">the </w:t>
      </w:r>
      <w:r w:rsidR="001941FF" w:rsidRPr="00657095">
        <w:rPr>
          <w:rFonts w:ascii="Times New Roman" w:hAnsi="Times New Roman" w:cs="Times New Roman"/>
          <w:color w:val="auto"/>
          <w:sz w:val="24"/>
          <w:szCs w:val="24"/>
        </w:rPr>
        <w:t>VTO, and this matrix is the input for the taxon name reconciliation step.</w:t>
      </w:r>
    </w:p>
    <w:p w14:paraId="0D264553" w14:textId="77777777" w:rsidR="003F36B7"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p>
    <w:p w14:paraId="1F10ECCE" w14:textId="52E8D4EB" w:rsidR="001941FF"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Supplementary Materials Matrix 4</w:t>
      </w:r>
      <w:r w:rsidR="001941FF" w:rsidRPr="00657095">
        <w:rPr>
          <w:rFonts w:ascii="Times New Roman" w:hAnsi="Times New Roman" w:cs="Times New Roman"/>
          <w:color w:val="auto"/>
          <w:sz w:val="24"/>
          <w:szCs w:val="24"/>
        </w:rPr>
        <w:t xml:space="preserve">. Final output matrix of the pipeline. This tab-delimited file was read into Mesquite </w:t>
      </w:r>
      <w:r w:rsidR="005566E2" w:rsidRPr="00657095">
        <w:rPr>
          <w:rFonts w:ascii="Times New Roman" w:hAnsi="Times New Roman" w:cs="Times New Roman"/>
          <w:color w:val="auto"/>
          <w:sz w:val="24"/>
          <w:szCs w:val="24"/>
        </w:rPr>
        <w:t>v</w:t>
      </w:r>
      <w:r w:rsidR="001941FF" w:rsidRPr="00657095">
        <w:rPr>
          <w:rFonts w:ascii="Times New Roman" w:hAnsi="Times New Roman" w:cs="Times New Roman"/>
          <w:color w:val="auto"/>
          <w:sz w:val="24"/>
          <w:szCs w:val="24"/>
        </w:rPr>
        <w:t>3.</w:t>
      </w:r>
      <w:r w:rsidR="005566E2" w:rsidRPr="00657095">
        <w:rPr>
          <w:rFonts w:ascii="Times New Roman" w:hAnsi="Times New Roman" w:cs="Times New Roman"/>
          <w:color w:val="auto"/>
          <w:sz w:val="24"/>
          <w:szCs w:val="24"/>
        </w:rPr>
        <w:t>1</w:t>
      </w:r>
      <w:r w:rsidR="001941FF" w:rsidRPr="00657095">
        <w:rPr>
          <w:rFonts w:ascii="Times New Roman" w:hAnsi="Times New Roman" w:cs="Times New Roman"/>
          <w:color w:val="auto"/>
          <w:sz w:val="24"/>
          <w:szCs w:val="24"/>
        </w:rPr>
        <w:t xml:space="preserve">0 for mapping onto the </w:t>
      </w:r>
      <w:r w:rsidR="005566E2" w:rsidRPr="00657095">
        <w:rPr>
          <w:rFonts w:ascii="Times New Roman" w:hAnsi="Times New Roman" w:cs="Times New Roman"/>
          <w:color w:val="auto"/>
          <w:sz w:val="24"/>
          <w:szCs w:val="24"/>
        </w:rPr>
        <w:t xml:space="preserve">Teleostei species-level tree </w:t>
      </w:r>
      <w:r w:rsidR="001941FF" w:rsidRPr="00657095">
        <w:rPr>
          <w:rFonts w:ascii="Times New Roman" w:hAnsi="Times New Roman" w:cs="Times New Roman"/>
          <w:color w:val="auto"/>
          <w:sz w:val="24"/>
          <w:szCs w:val="24"/>
        </w:rPr>
        <w:t>(</w:t>
      </w:r>
      <w:r w:rsidRPr="00657095">
        <w:rPr>
          <w:rFonts w:ascii="Times New Roman" w:hAnsi="Times New Roman" w:cs="Times New Roman"/>
          <w:color w:val="auto"/>
          <w:sz w:val="24"/>
          <w:szCs w:val="24"/>
        </w:rPr>
        <w:t>Supplementary Materials File 1</w:t>
      </w:r>
      <w:r w:rsidR="001941FF" w:rsidRPr="00657095">
        <w:rPr>
          <w:rFonts w:ascii="Times New Roman" w:hAnsi="Times New Roman" w:cs="Times New Roman"/>
          <w:color w:val="auto"/>
          <w:sz w:val="24"/>
          <w:szCs w:val="24"/>
        </w:rPr>
        <w:t>).</w:t>
      </w:r>
    </w:p>
    <w:p w14:paraId="0755EE10" w14:textId="77777777" w:rsidR="003F36B7"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p>
    <w:p w14:paraId="0497082F" w14:textId="28151CE8" w:rsidR="001941FF"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Supplementary Materials File 1</w:t>
      </w:r>
      <w:r w:rsidR="001941FF" w:rsidRPr="00657095">
        <w:rPr>
          <w:rFonts w:ascii="Times New Roman" w:hAnsi="Times New Roman" w:cs="Times New Roman"/>
          <w:color w:val="auto"/>
          <w:sz w:val="24"/>
          <w:szCs w:val="24"/>
        </w:rPr>
        <w:t xml:space="preserve">. Teleostei </w:t>
      </w:r>
      <w:r w:rsidR="005566E2" w:rsidRPr="00657095">
        <w:rPr>
          <w:rFonts w:ascii="Times New Roman" w:hAnsi="Times New Roman" w:cs="Times New Roman"/>
          <w:color w:val="auto"/>
          <w:sz w:val="24"/>
          <w:szCs w:val="24"/>
        </w:rPr>
        <w:t xml:space="preserve">species-level </w:t>
      </w:r>
      <w:r w:rsidR="001941FF" w:rsidRPr="00657095">
        <w:rPr>
          <w:rFonts w:ascii="Times New Roman" w:hAnsi="Times New Roman" w:cs="Times New Roman"/>
          <w:color w:val="auto"/>
          <w:sz w:val="24"/>
          <w:szCs w:val="24"/>
        </w:rPr>
        <w:t xml:space="preserve">tree from Open Tree. Tree description file </w:t>
      </w:r>
      <w:r w:rsidR="005566E2" w:rsidRPr="00657095">
        <w:rPr>
          <w:rFonts w:ascii="Times New Roman" w:hAnsi="Times New Roman" w:cs="Times New Roman"/>
          <w:color w:val="auto"/>
          <w:sz w:val="24"/>
          <w:szCs w:val="24"/>
        </w:rPr>
        <w:t xml:space="preserve">(Newick) </w:t>
      </w:r>
      <w:r w:rsidR="001941FF" w:rsidRPr="00657095">
        <w:rPr>
          <w:rFonts w:ascii="Times New Roman" w:hAnsi="Times New Roman" w:cs="Times New Roman"/>
          <w:color w:val="auto"/>
          <w:sz w:val="24"/>
          <w:szCs w:val="24"/>
        </w:rPr>
        <w:t>from Open Tree synthesis used as the input into Mesquite.</w:t>
      </w:r>
    </w:p>
    <w:p w14:paraId="7B9643F9" w14:textId="77777777" w:rsidR="003F36B7" w:rsidRPr="00657095" w:rsidRDefault="003F36B7" w:rsidP="00A41564">
      <w:pPr>
        <w:pStyle w:val="Normal1"/>
        <w:spacing w:after="0" w:line="480" w:lineRule="auto"/>
        <w:ind w:left="0" w:firstLine="0"/>
        <w:contextualSpacing/>
        <w:rPr>
          <w:rFonts w:ascii="Times New Roman" w:hAnsi="Times New Roman" w:cs="Times New Roman"/>
          <w:color w:val="auto"/>
          <w:sz w:val="24"/>
          <w:szCs w:val="24"/>
        </w:rPr>
      </w:pPr>
    </w:p>
    <w:p w14:paraId="1566CD09" w14:textId="2C1AD91C" w:rsidR="001941FF" w:rsidRPr="00657095" w:rsidRDefault="00591AFE"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Supplementary Materials File 2</w:t>
      </w:r>
      <w:r w:rsidR="001941FF" w:rsidRPr="00657095">
        <w:rPr>
          <w:rFonts w:ascii="Times New Roman" w:hAnsi="Times New Roman" w:cs="Times New Roman"/>
          <w:color w:val="auto"/>
          <w:sz w:val="24"/>
          <w:szCs w:val="24"/>
        </w:rPr>
        <w:t>. Output files of synthesis tree build from Open Tree. Archive files</w:t>
      </w:r>
      <w:r w:rsidR="00190726" w:rsidRPr="00657095">
        <w:rPr>
          <w:rFonts w:ascii="Times New Roman" w:hAnsi="Times New Roman" w:cs="Times New Roman"/>
          <w:color w:val="auto"/>
          <w:sz w:val="24"/>
          <w:szCs w:val="24"/>
        </w:rPr>
        <w:t xml:space="preserve"> of the output directory for each step in the synthesis tree build. </w:t>
      </w:r>
    </w:p>
    <w:p w14:paraId="39B1BBE6" w14:textId="77777777" w:rsidR="00991BEB" w:rsidRPr="00657095" w:rsidRDefault="00991BEB" w:rsidP="00A41564">
      <w:pPr>
        <w:pStyle w:val="Normal1"/>
        <w:spacing w:after="0" w:line="480" w:lineRule="auto"/>
        <w:ind w:left="0" w:firstLine="0"/>
        <w:contextualSpacing/>
        <w:rPr>
          <w:rFonts w:ascii="Times New Roman" w:hAnsi="Times New Roman" w:cs="Times New Roman"/>
          <w:color w:val="auto"/>
          <w:sz w:val="24"/>
          <w:szCs w:val="24"/>
        </w:rPr>
      </w:pPr>
    </w:p>
    <w:p w14:paraId="736B09DC" w14:textId="77777777" w:rsidR="00591AFE" w:rsidRPr="00657095" w:rsidRDefault="00591AFE" w:rsidP="00591AFE">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Supplementary Materials File 3. Merged tree matrix. NEXUS-formatted translation of the final output matrix (Supplementary Materials Matrix 4) merged with the Teleostei species-level tree from Open Tree (Supplementary Materials File 1). This combined matrix and tree file was used for ancestral state reconstruction in Mesquite.</w:t>
      </w:r>
    </w:p>
    <w:p w14:paraId="6C663C5F" w14:textId="77777777" w:rsidR="00591AFE" w:rsidRPr="00657095" w:rsidRDefault="00591AFE" w:rsidP="00591AFE">
      <w:pPr>
        <w:pStyle w:val="Normal1"/>
        <w:spacing w:after="0" w:line="480" w:lineRule="auto"/>
        <w:ind w:left="0" w:firstLine="0"/>
        <w:contextualSpacing/>
        <w:rPr>
          <w:rFonts w:ascii="Times New Roman" w:hAnsi="Times New Roman" w:cs="Times New Roman"/>
          <w:color w:val="auto"/>
          <w:sz w:val="24"/>
          <w:szCs w:val="24"/>
        </w:rPr>
      </w:pPr>
    </w:p>
    <w:p w14:paraId="1FB888F8" w14:textId="18A162C1" w:rsidR="00991BEB" w:rsidRPr="00657095" w:rsidRDefault="005566E2" w:rsidP="00A41564">
      <w:pPr>
        <w:pStyle w:val="Normal1"/>
        <w:spacing w:after="0" w:line="480" w:lineRule="auto"/>
        <w:ind w:left="0" w:firstLine="0"/>
        <w:contextualSpacing/>
        <w:rPr>
          <w:rFonts w:ascii="Times New Roman" w:hAnsi="Times New Roman" w:cs="Times New Roman"/>
          <w:color w:val="auto"/>
          <w:sz w:val="24"/>
          <w:szCs w:val="24"/>
        </w:rPr>
      </w:pPr>
      <w:r w:rsidRPr="00657095">
        <w:rPr>
          <w:rFonts w:ascii="Times New Roman" w:hAnsi="Times New Roman" w:cs="Times New Roman"/>
          <w:color w:val="auto"/>
          <w:sz w:val="24"/>
          <w:szCs w:val="24"/>
        </w:rPr>
        <w:t>Supplementary Materials File 4. Anguilliformes species-level trees based on subset from Teleostei species-level tree from Open Tree (Supplementary Materials File 1)</w:t>
      </w:r>
      <w:r w:rsidR="000C70C0" w:rsidRPr="00657095">
        <w:rPr>
          <w:rFonts w:ascii="Times New Roman" w:hAnsi="Times New Roman" w:cs="Times New Roman"/>
          <w:color w:val="auto"/>
          <w:sz w:val="24"/>
          <w:szCs w:val="24"/>
        </w:rPr>
        <w:t xml:space="preserve"> merged with the final output matrix (Supplementary Materials Matrix 4)</w:t>
      </w:r>
      <w:r w:rsidRPr="00657095">
        <w:rPr>
          <w:rFonts w:ascii="Times New Roman" w:hAnsi="Times New Roman" w:cs="Times New Roman"/>
          <w:color w:val="auto"/>
          <w:sz w:val="24"/>
          <w:szCs w:val="24"/>
        </w:rPr>
        <w:t xml:space="preserve">. File includes 1,000 trees each with randomly resolved polytomies performed using the APE package in R. </w:t>
      </w:r>
    </w:p>
    <w:sectPr w:rsidR="00991BEB" w:rsidRPr="00657095" w:rsidSect="00A17C9F">
      <w:footerReference w:type="even" r:id="rId7"/>
      <w:footerReference w:type="default" r:id="rId8"/>
      <w:type w:val="continuous"/>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88B61B" w14:textId="77777777" w:rsidR="00B6551B" w:rsidRDefault="00B6551B" w:rsidP="001941FF">
      <w:pPr>
        <w:spacing w:after="0"/>
      </w:pPr>
      <w:r>
        <w:separator/>
      </w:r>
    </w:p>
  </w:endnote>
  <w:endnote w:type="continuationSeparator" w:id="0">
    <w:p w14:paraId="74CD48AA" w14:textId="77777777" w:rsidR="00B6551B" w:rsidRDefault="00B6551B" w:rsidP="001941F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374AB" w14:textId="77777777" w:rsidR="00B6551B" w:rsidRDefault="00B6551B" w:rsidP="006B003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CF9CFE" w14:textId="77777777" w:rsidR="00B6551B" w:rsidRDefault="00B6551B" w:rsidP="00F74E8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DF48BD" w14:textId="77777777" w:rsidR="00B6551B" w:rsidRPr="00044530" w:rsidRDefault="00B6551B" w:rsidP="006B0034">
    <w:pPr>
      <w:pStyle w:val="Footer"/>
      <w:framePr w:wrap="around" w:vAnchor="text" w:hAnchor="margin" w:xAlign="right" w:y="1"/>
      <w:rPr>
        <w:rStyle w:val="PageNumber"/>
        <w:rFonts w:ascii="Times New Roman" w:hAnsi="Times New Roman" w:cs="Times New Roman"/>
        <w:sz w:val="28"/>
      </w:rPr>
    </w:pPr>
    <w:r w:rsidRPr="00044530">
      <w:rPr>
        <w:rStyle w:val="PageNumber"/>
        <w:rFonts w:ascii="Times New Roman" w:hAnsi="Times New Roman" w:cs="Times New Roman"/>
        <w:sz w:val="24"/>
      </w:rPr>
      <w:fldChar w:fldCharType="begin"/>
    </w:r>
    <w:r w:rsidRPr="00044530">
      <w:rPr>
        <w:rStyle w:val="PageNumber"/>
        <w:rFonts w:ascii="Times New Roman" w:hAnsi="Times New Roman" w:cs="Times New Roman"/>
        <w:sz w:val="24"/>
      </w:rPr>
      <w:instrText xml:space="preserve">PAGE  </w:instrText>
    </w:r>
    <w:r w:rsidRPr="00044530">
      <w:rPr>
        <w:rStyle w:val="PageNumber"/>
        <w:rFonts w:ascii="Times New Roman" w:hAnsi="Times New Roman" w:cs="Times New Roman"/>
        <w:sz w:val="24"/>
      </w:rPr>
      <w:fldChar w:fldCharType="separate"/>
    </w:r>
    <w:r w:rsidR="004E615D">
      <w:rPr>
        <w:rStyle w:val="PageNumber"/>
        <w:rFonts w:ascii="Times New Roman" w:hAnsi="Times New Roman" w:cs="Times New Roman"/>
        <w:noProof/>
        <w:sz w:val="24"/>
      </w:rPr>
      <w:t>1</w:t>
    </w:r>
    <w:r w:rsidRPr="00044530">
      <w:rPr>
        <w:rStyle w:val="PageNumber"/>
        <w:rFonts w:ascii="Times New Roman" w:hAnsi="Times New Roman" w:cs="Times New Roman"/>
        <w:sz w:val="24"/>
      </w:rPr>
      <w:fldChar w:fldCharType="end"/>
    </w:r>
  </w:p>
  <w:p w14:paraId="7DF66B33" w14:textId="77777777" w:rsidR="00B6551B" w:rsidRDefault="00B6551B" w:rsidP="00F74E8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D4860C" w14:textId="77777777" w:rsidR="00B6551B" w:rsidRDefault="00B6551B" w:rsidP="001941FF">
      <w:pPr>
        <w:spacing w:after="0"/>
      </w:pPr>
      <w:r>
        <w:separator/>
      </w:r>
    </w:p>
  </w:footnote>
  <w:footnote w:type="continuationSeparator" w:id="0">
    <w:p w14:paraId="1C0A3A67" w14:textId="77777777" w:rsidR="00B6551B" w:rsidRDefault="00B6551B" w:rsidP="001941F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Sys Bio&lt;/Style&gt;&lt;LeftDelim&gt;{&lt;/LeftDelim&gt;&lt;RightDelim&gt;}&lt;/RightDelim&gt;&lt;FontName&gt;Times New Roman&lt;/FontName&gt;&lt;FontSize&gt;12&lt;/FontSize&gt;&lt;ReflistTitle&gt;&lt;/ReflistTitle&gt;&lt;StartingRefnum&gt;1&lt;/StartingRefnum&gt;&lt;FirstLineIndent&gt;0&lt;/FirstLineIndent&gt;&lt;HangingIndent&gt;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eazevtzdfsxexlefx585rxt5rzp59xetp5xs&quot;&gt;Fin Loss Paper&lt;record-ids&gt;&lt;item&gt;2&lt;/item&gt;&lt;item&gt;14&lt;/item&gt;&lt;item&gt;16&lt;/item&gt;&lt;item&gt;18&lt;/item&gt;&lt;item&gt;20&lt;/item&gt;&lt;item&gt;21&lt;/item&gt;&lt;item&gt;22&lt;/item&gt;&lt;item&gt;23&lt;/item&gt;&lt;item&gt;24&lt;/item&gt;&lt;item&gt;25&lt;/item&gt;&lt;item&gt;26&lt;/item&gt;&lt;item&gt;27&lt;/item&gt;&lt;item&gt;28&lt;/item&gt;&lt;item&gt;29&lt;/item&gt;&lt;item&gt;30&lt;/item&gt;&lt;item&gt;34&lt;/item&gt;&lt;item&gt;90&lt;/item&gt;&lt;item&gt;91&lt;/item&gt;&lt;item&gt;92&lt;/item&gt;&lt;item&gt;93&lt;/item&gt;&lt;item&gt;94&lt;/item&gt;&lt;item&gt;95&lt;/item&gt;&lt;item&gt;96&lt;/item&gt;&lt;item&gt;97&lt;/item&gt;&lt;item&gt;110&lt;/item&gt;&lt;item&gt;113&lt;/item&gt;&lt;item&gt;115&lt;/item&gt;&lt;item&gt;116&lt;/item&gt;&lt;item&gt;126&lt;/item&gt;&lt;item&gt;127&lt;/item&gt;&lt;item&gt;139&lt;/item&gt;&lt;item&gt;159&lt;/item&gt;&lt;item&gt;169&lt;/item&gt;&lt;item&gt;170&lt;/item&gt;&lt;item&gt;175&lt;/item&gt;&lt;item&gt;187&lt;/item&gt;&lt;item&gt;188&lt;/item&gt;&lt;item&gt;189&lt;/item&gt;&lt;item&gt;190&lt;/item&gt;&lt;item&gt;191&lt;/item&gt;&lt;item&gt;192&lt;/item&gt;&lt;item&gt;193&lt;/item&gt;&lt;item&gt;194&lt;/item&gt;&lt;item&gt;195&lt;/item&gt;&lt;item&gt;196&lt;/item&gt;&lt;item&gt;197&lt;/item&gt;&lt;item&gt;198&lt;/item&gt;&lt;item&gt;199&lt;/item&gt;&lt;item&gt;202&lt;/item&gt;&lt;item&gt;203&lt;/item&gt;&lt;item&gt;204&lt;/item&gt;&lt;item&gt;205&lt;/item&gt;&lt;item&gt;280&lt;/item&gt;&lt;item&gt;281&lt;/item&gt;&lt;item&gt;282&lt;/item&gt;&lt;item&gt;283&lt;/item&gt;&lt;item&gt;285&lt;/item&gt;&lt;item&gt;287&lt;/item&gt;&lt;item&gt;288&lt;/item&gt;&lt;item&gt;289&lt;/item&gt;&lt;item&gt;291&lt;/item&gt;&lt;item&gt;293&lt;/item&gt;&lt;item&gt;294&lt;/item&gt;&lt;item&gt;297&lt;/item&gt;&lt;item&gt;298&lt;/item&gt;&lt;item&gt;299&lt;/item&gt;&lt;item&gt;300&lt;/item&gt;&lt;item&gt;301&lt;/item&gt;&lt;item&gt;302&lt;/item&gt;&lt;item&gt;303&lt;/item&gt;&lt;item&gt;304&lt;/item&gt;&lt;item&gt;305&lt;/item&gt;&lt;item&gt;306&lt;/item&gt;&lt;item&gt;307&lt;/item&gt;&lt;item&gt;308&lt;/item&gt;&lt;item&gt;309&lt;/item&gt;&lt;item&gt;310&lt;/item&gt;&lt;item&gt;311&lt;/item&gt;&lt;item&gt;312&lt;/item&gt;&lt;item&gt;313&lt;/item&gt;&lt;item&gt;314&lt;/item&gt;&lt;item&gt;315&lt;/item&gt;&lt;item&gt;316&lt;/item&gt;&lt;/record-ids&gt;&lt;/item&gt;&lt;/Libraries&gt;"/>
  </w:docVars>
  <w:rsids>
    <w:rsidRoot w:val="001941FF"/>
    <w:rsid w:val="00000D70"/>
    <w:rsid w:val="00002DC1"/>
    <w:rsid w:val="000079C7"/>
    <w:rsid w:val="00014D89"/>
    <w:rsid w:val="00020004"/>
    <w:rsid w:val="00020279"/>
    <w:rsid w:val="0002091E"/>
    <w:rsid w:val="000212DA"/>
    <w:rsid w:val="000214C3"/>
    <w:rsid w:val="0002601A"/>
    <w:rsid w:val="00027059"/>
    <w:rsid w:val="00034752"/>
    <w:rsid w:val="00034CCA"/>
    <w:rsid w:val="00042E87"/>
    <w:rsid w:val="00044188"/>
    <w:rsid w:val="00044530"/>
    <w:rsid w:val="000447E2"/>
    <w:rsid w:val="00044D5B"/>
    <w:rsid w:val="00044F9D"/>
    <w:rsid w:val="000463DD"/>
    <w:rsid w:val="00047280"/>
    <w:rsid w:val="00052590"/>
    <w:rsid w:val="00053495"/>
    <w:rsid w:val="00057BCC"/>
    <w:rsid w:val="00057DC4"/>
    <w:rsid w:val="000600FF"/>
    <w:rsid w:val="000608EC"/>
    <w:rsid w:val="00061255"/>
    <w:rsid w:val="00063CB5"/>
    <w:rsid w:val="00067243"/>
    <w:rsid w:val="00070F7F"/>
    <w:rsid w:val="00074C03"/>
    <w:rsid w:val="00074E2A"/>
    <w:rsid w:val="00077E7D"/>
    <w:rsid w:val="000816AF"/>
    <w:rsid w:val="00082A16"/>
    <w:rsid w:val="0008520C"/>
    <w:rsid w:val="000856FB"/>
    <w:rsid w:val="000859A7"/>
    <w:rsid w:val="0008636E"/>
    <w:rsid w:val="000904BC"/>
    <w:rsid w:val="00091B78"/>
    <w:rsid w:val="000926A7"/>
    <w:rsid w:val="000936FC"/>
    <w:rsid w:val="00094021"/>
    <w:rsid w:val="00094332"/>
    <w:rsid w:val="000A0974"/>
    <w:rsid w:val="000A37BE"/>
    <w:rsid w:val="000A602D"/>
    <w:rsid w:val="000A668A"/>
    <w:rsid w:val="000B06F3"/>
    <w:rsid w:val="000B186E"/>
    <w:rsid w:val="000B3398"/>
    <w:rsid w:val="000B4816"/>
    <w:rsid w:val="000B4C8A"/>
    <w:rsid w:val="000B611F"/>
    <w:rsid w:val="000C2B14"/>
    <w:rsid w:val="000C70C0"/>
    <w:rsid w:val="000C72DB"/>
    <w:rsid w:val="000D322F"/>
    <w:rsid w:val="000D381B"/>
    <w:rsid w:val="000D3F22"/>
    <w:rsid w:val="000D415F"/>
    <w:rsid w:val="000D76BE"/>
    <w:rsid w:val="000E3285"/>
    <w:rsid w:val="000E54DB"/>
    <w:rsid w:val="000F0DE1"/>
    <w:rsid w:val="000F1C19"/>
    <w:rsid w:val="000F243C"/>
    <w:rsid w:val="00101B3F"/>
    <w:rsid w:val="00102664"/>
    <w:rsid w:val="001038A8"/>
    <w:rsid w:val="00105B25"/>
    <w:rsid w:val="0011067F"/>
    <w:rsid w:val="001109C3"/>
    <w:rsid w:val="001116DA"/>
    <w:rsid w:val="00111929"/>
    <w:rsid w:val="00113B52"/>
    <w:rsid w:val="00115048"/>
    <w:rsid w:val="00117B68"/>
    <w:rsid w:val="0012314A"/>
    <w:rsid w:val="0013066C"/>
    <w:rsid w:val="00131B1D"/>
    <w:rsid w:val="001347A1"/>
    <w:rsid w:val="001359B8"/>
    <w:rsid w:val="0014135E"/>
    <w:rsid w:val="00141D5C"/>
    <w:rsid w:val="0015113A"/>
    <w:rsid w:val="00160FC8"/>
    <w:rsid w:val="001614C3"/>
    <w:rsid w:val="001629FF"/>
    <w:rsid w:val="0016499B"/>
    <w:rsid w:val="00167FEB"/>
    <w:rsid w:val="0017127B"/>
    <w:rsid w:val="00175376"/>
    <w:rsid w:val="00177133"/>
    <w:rsid w:val="001869A2"/>
    <w:rsid w:val="00186D99"/>
    <w:rsid w:val="001903A5"/>
    <w:rsid w:val="00190726"/>
    <w:rsid w:val="001927A9"/>
    <w:rsid w:val="00192D8F"/>
    <w:rsid w:val="001941FF"/>
    <w:rsid w:val="00195A04"/>
    <w:rsid w:val="001968D6"/>
    <w:rsid w:val="001A17A5"/>
    <w:rsid w:val="001A1B4D"/>
    <w:rsid w:val="001A4B42"/>
    <w:rsid w:val="001A6878"/>
    <w:rsid w:val="001B12AB"/>
    <w:rsid w:val="001B1A4A"/>
    <w:rsid w:val="001B4F90"/>
    <w:rsid w:val="001B55B0"/>
    <w:rsid w:val="001B5DDC"/>
    <w:rsid w:val="001B797B"/>
    <w:rsid w:val="001B7F7E"/>
    <w:rsid w:val="001C3DC4"/>
    <w:rsid w:val="001C47F0"/>
    <w:rsid w:val="001C53AB"/>
    <w:rsid w:val="001C59FE"/>
    <w:rsid w:val="001D0705"/>
    <w:rsid w:val="001D51CB"/>
    <w:rsid w:val="001E04FB"/>
    <w:rsid w:val="001E455D"/>
    <w:rsid w:val="001E45EA"/>
    <w:rsid w:val="001E475A"/>
    <w:rsid w:val="001E5327"/>
    <w:rsid w:val="001E7B84"/>
    <w:rsid w:val="001F05D4"/>
    <w:rsid w:val="001F52B8"/>
    <w:rsid w:val="001F577A"/>
    <w:rsid w:val="001F66BF"/>
    <w:rsid w:val="001F6C69"/>
    <w:rsid w:val="002034B3"/>
    <w:rsid w:val="002060EC"/>
    <w:rsid w:val="00210992"/>
    <w:rsid w:val="0021358E"/>
    <w:rsid w:val="00216818"/>
    <w:rsid w:val="002168DE"/>
    <w:rsid w:val="00220829"/>
    <w:rsid w:val="00220D06"/>
    <w:rsid w:val="00222617"/>
    <w:rsid w:val="0022651C"/>
    <w:rsid w:val="0022677E"/>
    <w:rsid w:val="002318A8"/>
    <w:rsid w:val="00233188"/>
    <w:rsid w:val="002345E6"/>
    <w:rsid w:val="002352BD"/>
    <w:rsid w:val="00235777"/>
    <w:rsid w:val="00237056"/>
    <w:rsid w:val="00240876"/>
    <w:rsid w:val="002411FC"/>
    <w:rsid w:val="00245026"/>
    <w:rsid w:val="00247307"/>
    <w:rsid w:val="0025062A"/>
    <w:rsid w:val="0025167A"/>
    <w:rsid w:val="00253D63"/>
    <w:rsid w:val="002542C2"/>
    <w:rsid w:val="002543CE"/>
    <w:rsid w:val="002546A9"/>
    <w:rsid w:val="002618FE"/>
    <w:rsid w:val="00261BAA"/>
    <w:rsid w:val="0026317F"/>
    <w:rsid w:val="0026356D"/>
    <w:rsid w:val="0026775F"/>
    <w:rsid w:val="00270CC7"/>
    <w:rsid w:val="00271566"/>
    <w:rsid w:val="002716C6"/>
    <w:rsid w:val="00271ED9"/>
    <w:rsid w:val="00273CEA"/>
    <w:rsid w:val="00275339"/>
    <w:rsid w:val="00275AC5"/>
    <w:rsid w:val="00282885"/>
    <w:rsid w:val="00285838"/>
    <w:rsid w:val="002859B2"/>
    <w:rsid w:val="0028604D"/>
    <w:rsid w:val="00290AA6"/>
    <w:rsid w:val="00291F51"/>
    <w:rsid w:val="00292387"/>
    <w:rsid w:val="00293DE7"/>
    <w:rsid w:val="00294596"/>
    <w:rsid w:val="002945D9"/>
    <w:rsid w:val="00294916"/>
    <w:rsid w:val="002967B8"/>
    <w:rsid w:val="0029689D"/>
    <w:rsid w:val="00296EC1"/>
    <w:rsid w:val="002A30B9"/>
    <w:rsid w:val="002A3A5B"/>
    <w:rsid w:val="002A6EA7"/>
    <w:rsid w:val="002B11D6"/>
    <w:rsid w:val="002B192A"/>
    <w:rsid w:val="002B5530"/>
    <w:rsid w:val="002B5A73"/>
    <w:rsid w:val="002B5C6C"/>
    <w:rsid w:val="002C2FD4"/>
    <w:rsid w:val="002C4EC5"/>
    <w:rsid w:val="002C7E23"/>
    <w:rsid w:val="002D03E0"/>
    <w:rsid w:val="002D0F0B"/>
    <w:rsid w:val="002D6B78"/>
    <w:rsid w:val="002E0632"/>
    <w:rsid w:val="002E281A"/>
    <w:rsid w:val="002F4C48"/>
    <w:rsid w:val="002F5629"/>
    <w:rsid w:val="003001FC"/>
    <w:rsid w:val="00300B95"/>
    <w:rsid w:val="00300E63"/>
    <w:rsid w:val="00301A5A"/>
    <w:rsid w:val="00302F13"/>
    <w:rsid w:val="00303222"/>
    <w:rsid w:val="003065B6"/>
    <w:rsid w:val="003073B5"/>
    <w:rsid w:val="00311622"/>
    <w:rsid w:val="003137C0"/>
    <w:rsid w:val="00314BD8"/>
    <w:rsid w:val="00316BE5"/>
    <w:rsid w:val="003172AC"/>
    <w:rsid w:val="003238AB"/>
    <w:rsid w:val="0033157B"/>
    <w:rsid w:val="00333324"/>
    <w:rsid w:val="0033356B"/>
    <w:rsid w:val="00334E7B"/>
    <w:rsid w:val="00335457"/>
    <w:rsid w:val="003421F5"/>
    <w:rsid w:val="003452D0"/>
    <w:rsid w:val="00353F32"/>
    <w:rsid w:val="00354678"/>
    <w:rsid w:val="00355244"/>
    <w:rsid w:val="00356B47"/>
    <w:rsid w:val="003628CD"/>
    <w:rsid w:val="003732AF"/>
    <w:rsid w:val="00373D40"/>
    <w:rsid w:val="003768C6"/>
    <w:rsid w:val="00377B55"/>
    <w:rsid w:val="003824CE"/>
    <w:rsid w:val="00383294"/>
    <w:rsid w:val="00383504"/>
    <w:rsid w:val="00383FE1"/>
    <w:rsid w:val="0038551F"/>
    <w:rsid w:val="00385FF2"/>
    <w:rsid w:val="003866B3"/>
    <w:rsid w:val="0039074D"/>
    <w:rsid w:val="00391BB5"/>
    <w:rsid w:val="00392BCE"/>
    <w:rsid w:val="003932C2"/>
    <w:rsid w:val="00395536"/>
    <w:rsid w:val="00397448"/>
    <w:rsid w:val="003A04B5"/>
    <w:rsid w:val="003A11A6"/>
    <w:rsid w:val="003A3910"/>
    <w:rsid w:val="003A40CF"/>
    <w:rsid w:val="003A4908"/>
    <w:rsid w:val="003A738A"/>
    <w:rsid w:val="003B1277"/>
    <w:rsid w:val="003B16B8"/>
    <w:rsid w:val="003B3A44"/>
    <w:rsid w:val="003B7235"/>
    <w:rsid w:val="003B74D1"/>
    <w:rsid w:val="003C131E"/>
    <w:rsid w:val="003C1F0A"/>
    <w:rsid w:val="003C32BA"/>
    <w:rsid w:val="003C4561"/>
    <w:rsid w:val="003C5FA4"/>
    <w:rsid w:val="003C7477"/>
    <w:rsid w:val="003D4ECA"/>
    <w:rsid w:val="003D5D3D"/>
    <w:rsid w:val="003D6395"/>
    <w:rsid w:val="003D6CE1"/>
    <w:rsid w:val="003D6F22"/>
    <w:rsid w:val="003E3C8C"/>
    <w:rsid w:val="003E41B4"/>
    <w:rsid w:val="003F1BF9"/>
    <w:rsid w:val="003F2618"/>
    <w:rsid w:val="003F36B7"/>
    <w:rsid w:val="003F668A"/>
    <w:rsid w:val="004015CB"/>
    <w:rsid w:val="004043BE"/>
    <w:rsid w:val="00404F8A"/>
    <w:rsid w:val="00405C10"/>
    <w:rsid w:val="0040635F"/>
    <w:rsid w:val="0041180F"/>
    <w:rsid w:val="00415862"/>
    <w:rsid w:val="00420DCA"/>
    <w:rsid w:val="0042122A"/>
    <w:rsid w:val="004232B1"/>
    <w:rsid w:val="00425853"/>
    <w:rsid w:val="0043717B"/>
    <w:rsid w:val="0044193A"/>
    <w:rsid w:val="00444458"/>
    <w:rsid w:val="00444E7E"/>
    <w:rsid w:val="00450EB2"/>
    <w:rsid w:val="00451DF3"/>
    <w:rsid w:val="00455CDF"/>
    <w:rsid w:val="004578C6"/>
    <w:rsid w:val="00463A66"/>
    <w:rsid w:val="004645AE"/>
    <w:rsid w:val="0046578B"/>
    <w:rsid w:val="004734E0"/>
    <w:rsid w:val="004761C5"/>
    <w:rsid w:val="00481D25"/>
    <w:rsid w:val="0048260B"/>
    <w:rsid w:val="004862C4"/>
    <w:rsid w:val="004869A5"/>
    <w:rsid w:val="00486D25"/>
    <w:rsid w:val="00487DC2"/>
    <w:rsid w:val="004923D2"/>
    <w:rsid w:val="0049288B"/>
    <w:rsid w:val="00492F08"/>
    <w:rsid w:val="004A0C9B"/>
    <w:rsid w:val="004A262D"/>
    <w:rsid w:val="004A3FF9"/>
    <w:rsid w:val="004A5018"/>
    <w:rsid w:val="004A6E7D"/>
    <w:rsid w:val="004B21C1"/>
    <w:rsid w:val="004B26E0"/>
    <w:rsid w:val="004B6767"/>
    <w:rsid w:val="004B7466"/>
    <w:rsid w:val="004B75D2"/>
    <w:rsid w:val="004B7AAC"/>
    <w:rsid w:val="004C0F97"/>
    <w:rsid w:val="004C0F9B"/>
    <w:rsid w:val="004C21E2"/>
    <w:rsid w:val="004C2D5C"/>
    <w:rsid w:val="004C3CD2"/>
    <w:rsid w:val="004D1DBA"/>
    <w:rsid w:val="004D4BB4"/>
    <w:rsid w:val="004D6436"/>
    <w:rsid w:val="004D6EAA"/>
    <w:rsid w:val="004E0746"/>
    <w:rsid w:val="004E0BA4"/>
    <w:rsid w:val="004E615D"/>
    <w:rsid w:val="004F054D"/>
    <w:rsid w:val="004F27E8"/>
    <w:rsid w:val="004F31E0"/>
    <w:rsid w:val="004F3A08"/>
    <w:rsid w:val="004F44AB"/>
    <w:rsid w:val="004F5DA4"/>
    <w:rsid w:val="005007AB"/>
    <w:rsid w:val="005021A8"/>
    <w:rsid w:val="005114F2"/>
    <w:rsid w:val="00511EDB"/>
    <w:rsid w:val="00512B31"/>
    <w:rsid w:val="00513602"/>
    <w:rsid w:val="00520B63"/>
    <w:rsid w:val="005214F0"/>
    <w:rsid w:val="00521705"/>
    <w:rsid w:val="00521A8C"/>
    <w:rsid w:val="0052206D"/>
    <w:rsid w:val="0052784B"/>
    <w:rsid w:val="00530E22"/>
    <w:rsid w:val="00533C93"/>
    <w:rsid w:val="00534C02"/>
    <w:rsid w:val="005365AF"/>
    <w:rsid w:val="005370A9"/>
    <w:rsid w:val="0054148A"/>
    <w:rsid w:val="005414A4"/>
    <w:rsid w:val="00543F68"/>
    <w:rsid w:val="00544003"/>
    <w:rsid w:val="00544486"/>
    <w:rsid w:val="0054513A"/>
    <w:rsid w:val="00545D49"/>
    <w:rsid w:val="00551BC4"/>
    <w:rsid w:val="00554541"/>
    <w:rsid w:val="00556607"/>
    <w:rsid w:val="005566E2"/>
    <w:rsid w:val="00557355"/>
    <w:rsid w:val="00562DE8"/>
    <w:rsid w:val="0056472C"/>
    <w:rsid w:val="00566E0A"/>
    <w:rsid w:val="005670FB"/>
    <w:rsid w:val="0056764C"/>
    <w:rsid w:val="00572E1F"/>
    <w:rsid w:val="00573C10"/>
    <w:rsid w:val="005757BA"/>
    <w:rsid w:val="00582D83"/>
    <w:rsid w:val="00584926"/>
    <w:rsid w:val="00585082"/>
    <w:rsid w:val="00585430"/>
    <w:rsid w:val="00590A66"/>
    <w:rsid w:val="00591AFE"/>
    <w:rsid w:val="00592685"/>
    <w:rsid w:val="00596B56"/>
    <w:rsid w:val="005A01A5"/>
    <w:rsid w:val="005A352A"/>
    <w:rsid w:val="005A47C3"/>
    <w:rsid w:val="005B1FFD"/>
    <w:rsid w:val="005B2200"/>
    <w:rsid w:val="005B3CA8"/>
    <w:rsid w:val="005B71A3"/>
    <w:rsid w:val="005C03E9"/>
    <w:rsid w:val="005C2104"/>
    <w:rsid w:val="005C388A"/>
    <w:rsid w:val="005C413F"/>
    <w:rsid w:val="005C4459"/>
    <w:rsid w:val="005C6952"/>
    <w:rsid w:val="005D4A15"/>
    <w:rsid w:val="005E3122"/>
    <w:rsid w:val="005E426B"/>
    <w:rsid w:val="005E507F"/>
    <w:rsid w:val="005E576B"/>
    <w:rsid w:val="005E6276"/>
    <w:rsid w:val="005F20D8"/>
    <w:rsid w:val="005F22F7"/>
    <w:rsid w:val="005F3244"/>
    <w:rsid w:val="005F4E7B"/>
    <w:rsid w:val="00600519"/>
    <w:rsid w:val="006006B4"/>
    <w:rsid w:val="00601ECD"/>
    <w:rsid w:val="006054A4"/>
    <w:rsid w:val="00611063"/>
    <w:rsid w:val="00611CFB"/>
    <w:rsid w:val="00611F73"/>
    <w:rsid w:val="0061503A"/>
    <w:rsid w:val="0061579F"/>
    <w:rsid w:val="00616435"/>
    <w:rsid w:val="00617602"/>
    <w:rsid w:val="006201B4"/>
    <w:rsid w:val="00620ED5"/>
    <w:rsid w:val="00621149"/>
    <w:rsid w:val="006230EA"/>
    <w:rsid w:val="0062359F"/>
    <w:rsid w:val="00624A02"/>
    <w:rsid w:val="00624A87"/>
    <w:rsid w:val="0062772D"/>
    <w:rsid w:val="00627EFA"/>
    <w:rsid w:val="00630A8D"/>
    <w:rsid w:val="006310D9"/>
    <w:rsid w:val="00634A28"/>
    <w:rsid w:val="006359C8"/>
    <w:rsid w:val="006361F4"/>
    <w:rsid w:val="00640D30"/>
    <w:rsid w:val="00652CBC"/>
    <w:rsid w:val="00656E11"/>
    <w:rsid w:val="00657095"/>
    <w:rsid w:val="00664498"/>
    <w:rsid w:val="006746AE"/>
    <w:rsid w:val="00677718"/>
    <w:rsid w:val="00677B71"/>
    <w:rsid w:val="006825D1"/>
    <w:rsid w:val="00682C42"/>
    <w:rsid w:val="0069165A"/>
    <w:rsid w:val="0069391A"/>
    <w:rsid w:val="006953F8"/>
    <w:rsid w:val="006960F1"/>
    <w:rsid w:val="00696986"/>
    <w:rsid w:val="00696F10"/>
    <w:rsid w:val="006A2E0E"/>
    <w:rsid w:val="006A32CB"/>
    <w:rsid w:val="006A33F3"/>
    <w:rsid w:val="006A4023"/>
    <w:rsid w:val="006A73C4"/>
    <w:rsid w:val="006B0034"/>
    <w:rsid w:val="006B05E0"/>
    <w:rsid w:val="006B6180"/>
    <w:rsid w:val="006B6840"/>
    <w:rsid w:val="006C3E20"/>
    <w:rsid w:val="006C4AAD"/>
    <w:rsid w:val="006C56D9"/>
    <w:rsid w:val="006C7B93"/>
    <w:rsid w:val="006D16B3"/>
    <w:rsid w:val="006D6402"/>
    <w:rsid w:val="006E024F"/>
    <w:rsid w:val="006E306D"/>
    <w:rsid w:val="006E479D"/>
    <w:rsid w:val="006E4EB5"/>
    <w:rsid w:val="006E5B7F"/>
    <w:rsid w:val="006F37D2"/>
    <w:rsid w:val="006F55AD"/>
    <w:rsid w:val="00704DCE"/>
    <w:rsid w:val="007062AA"/>
    <w:rsid w:val="007071B3"/>
    <w:rsid w:val="007076FB"/>
    <w:rsid w:val="00711F86"/>
    <w:rsid w:val="00716449"/>
    <w:rsid w:val="007211CA"/>
    <w:rsid w:val="00722307"/>
    <w:rsid w:val="0072350E"/>
    <w:rsid w:val="00723830"/>
    <w:rsid w:val="00723E55"/>
    <w:rsid w:val="00731478"/>
    <w:rsid w:val="007325B1"/>
    <w:rsid w:val="00735C72"/>
    <w:rsid w:val="00740163"/>
    <w:rsid w:val="00741217"/>
    <w:rsid w:val="00742EB4"/>
    <w:rsid w:val="00744FAB"/>
    <w:rsid w:val="00746D40"/>
    <w:rsid w:val="007474B0"/>
    <w:rsid w:val="00750F35"/>
    <w:rsid w:val="00754157"/>
    <w:rsid w:val="00755203"/>
    <w:rsid w:val="00757B31"/>
    <w:rsid w:val="00764454"/>
    <w:rsid w:val="00765AB7"/>
    <w:rsid w:val="00770870"/>
    <w:rsid w:val="0077100F"/>
    <w:rsid w:val="00771A62"/>
    <w:rsid w:val="0077647A"/>
    <w:rsid w:val="00776663"/>
    <w:rsid w:val="00782853"/>
    <w:rsid w:val="00786DAF"/>
    <w:rsid w:val="00787FF4"/>
    <w:rsid w:val="0079078E"/>
    <w:rsid w:val="0079326F"/>
    <w:rsid w:val="00794780"/>
    <w:rsid w:val="00797080"/>
    <w:rsid w:val="007A5BAD"/>
    <w:rsid w:val="007A69E0"/>
    <w:rsid w:val="007A7979"/>
    <w:rsid w:val="007B048A"/>
    <w:rsid w:val="007B621C"/>
    <w:rsid w:val="007C245B"/>
    <w:rsid w:val="007C695D"/>
    <w:rsid w:val="007C6E77"/>
    <w:rsid w:val="007C769F"/>
    <w:rsid w:val="007D2C8B"/>
    <w:rsid w:val="007D65D4"/>
    <w:rsid w:val="007E40AE"/>
    <w:rsid w:val="007E4328"/>
    <w:rsid w:val="007F09C9"/>
    <w:rsid w:val="007F1275"/>
    <w:rsid w:val="007F514F"/>
    <w:rsid w:val="007F73C9"/>
    <w:rsid w:val="00800577"/>
    <w:rsid w:val="0080246F"/>
    <w:rsid w:val="00803F2D"/>
    <w:rsid w:val="00806397"/>
    <w:rsid w:val="0080640A"/>
    <w:rsid w:val="00807009"/>
    <w:rsid w:val="0080701B"/>
    <w:rsid w:val="008110BC"/>
    <w:rsid w:val="00813EB7"/>
    <w:rsid w:val="00814312"/>
    <w:rsid w:val="00814E51"/>
    <w:rsid w:val="008154CC"/>
    <w:rsid w:val="00817EC3"/>
    <w:rsid w:val="00821461"/>
    <w:rsid w:val="00821820"/>
    <w:rsid w:val="008219FE"/>
    <w:rsid w:val="00823F4F"/>
    <w:rsid w:val="008246C9"/>
    <w:rsid w:val="00825A2A"/>
    <w:rsid w:val="00827B33"/>
    <w:rsid w:val="00831409"/>
    <w:rsid w:val="0083583B"/>
    <w:rsid w:val="00841390"/>
    <w:rsid w:val="00841D3F"/>
    <w:rsid w:val="00844B88"/>
    <w:rsid w:val="0084593E"/>
    <w:rsid w:val="008460B9"/>
    <w:rsid w:val="0084638E"/>
    <w:rsid w:val="008466B3"/>
    <w:rsid w:val="00851875"/>
    <w:rsid w:val="00852D40"/>
    <w:rsid w:val="00854ABB"/>
    <w:rsid w:val="0085691E"/>
    <w:rsid w:val="00861976"/>
    <w:rsid w:val="00861F54"/>
    <w:rsid w:val="008803F4"/>
    <w:rsid w:val="00881DAB"/>
    <w:rsid w:val="008842DB"/>
    <w:rsid w:val="008862E7"/>
    <w:rsid w:val="0089114D"/>
    <w:rsid w:val="00895513"/>
    <w:rsid w:val="00897A93"/>
    <w:rsid w:val="008A1B15"/>
    <w:rsid w:val="008A35EE"/>
    <w:rsid w:val="008A7F21"/>
    <w:rsid w:val="008B1153"/>
    <w:rsid w:val="008B607F"/>
    <w:rsid w:val="008B69EB"/>
    <w:rsid w:val="008B6DA6"/>
    <w:rsid w:val="008C0A79"/>
    <w:rsid w:val="008C0C55"/>
    <w:rsid w:val="008C142A"/>
    <w:rsid w:val="008C1B15"/>
    <w:rsid w:val="008C1D03"/>
    <w:rsid w:val="008C25EE"/>
    <w:rsid w:val="008C6D78"/>
    <w:rsid w:val="008D190F"/>
    <w:rsid w:val="008D1AB6"/>
    <w:rsid w:val="008D2976"/>
    <w:rsid w:val="008D56E9"/>
    <w:rsid w:val="008D7B5B"/>
    <w:rsid w:val="008E32AA"/>
    <w:rsid w:val="008E3DF7"/>
    <w:rsid w:val="008E7235"/>
    <w:rsid w:val="008F11B2"/>
    <w:rsid w:val="008F19A9"/>
    <w:rsid w:val="008F23BF"/>
    <w:rsid w:val="008F3BAB"/>
    <w:rsid w:val="008F65C1"/>
    <w:rsid w:val="009001DD"/>
    <w:rsid w:val="0090256A"/>
    <w:rsid w:val="00902BD8"/>
    <w:rsid w:val="00903C5D"/>
    <w:rsid w:val="00903DDB"/>
    <w:rsid w:val="00903F58"/>
    <w:rsid w:val="00904559"/>
    <w:rsid w:val="00905391"/>
    <w:rsid w:val="00907BF1"/>
    <w:rsid w:val="00907FB0"/>
    <w:rsid w:val="00912C67"/>
    <w:rsid w:val="009133E1"/>
    <w:rsid w:val="0091466B"/>
    <w:rsid w:val="009168B2"/>
    <w:rsid w:val="00920E4A"/>
    <w:rsid w:val="00921E19"/>
    <w:rsid w:val="00922B3C"/>
    <w:rsid w:val="00922DAA"/>
    <w:rsid w:val="00922E92"/>
    <w:rsid w:val="009237B0"/>
    <w:rsid w:val="00923C8E"/>
    <w:rsid w:val="00926BD7"/>
    <w:rsid w:val="009304A3"/>
    <w:rsid w:val="009335B8"/>
    <w:rsid w:val="00936A06"/>
    <w:rsid w:val="00943939"/>
    <w:rsid w:val="00943D35"/>
    <w:rsid w:val="00944016"/>
    <w:rsid w:val="00944358"/>
    <w:rsid w:val="00944397"/>
    <w:rsid w:val="00945AF6"/>
    <w:rsid w:val="00946227"/>
    <w:rsid w:val="00947389"/>
    <w:rsid w:val="00955E7C"/>
    <w:rsid w:val="009575E7"/>
    <w:rsid w:val="00966851"/>
    <w:rsid w:val="00970C3A"/>
    <w:rsid w:val="009816F9"/>
    <w:rsid w:val="009906F7"/>
    <w:rsid w:val="00991BEB"/>
    <w:rsid w:val="009927A9"/>
    <w:rsid w:val="00994631"/>
    <w:rsid w:val="009950AE"/>
    <w:rsid w:val="009A0D36"/>
    <w:rsid w:val="009A127B"/>
    <w:rsid w:val="009A1BFD"/>
    <w:rsid w:val="009A43F2"/>
    <w:rsid w:val="009B282A"/>
    <w:rsid w:val="009B3C71"/>
    <w:rsid w:val="009B3FA3"/>
    <w:rsid w:val="009B55FD"/>
    <w:rsid w:val="009B66E6"/>
    <w:rsid w:val="009B6F7D"/>
    <w:rsid w:val="009B72F1"/>
    <w:rsid w:val="009B7511"/>
    <w:rsid w:val="009B7CFF"/>
    <w:rsid w:val="009C6777"/>
    <w:rsid w:val="009C6931"/>
    <w:rsid w:val="009C74B5"/>
    <w:rsid w:val="009D08D6"/>
    <w:rsid w:val="009D7582"/>
    <w:rsid w:val="009E1A96"/>
    <w:rsid w:val="009F5C67"/>
    <w:rsid w:val="009F7208"/>
    <w:rsid w:val="009F72BA"/>
    <w:rsid w:val="009F7D2F"/>
    <w:rsid w:val="00A019DF"/>
    <w:rsid w:val="00A026FA"/>
    <w:rsid w:val="00A04AC8"/>
    <w:rsid w:val="00A04B1C"/>
    <w:rsid w:val="00A04D2C"/>
    <w:rsid w:val="00A04E60"/>
    <w:rsid w:val="00A06245"/>
    <w:rsid w:val="00A06248"/>
    <w:rsid w:val="00A06C8A"/>
    <w:rsid w:val="00A10AE8"/>
    <w:rsid w:val="00A10F64"/>
    <w:rsid w:val="00A11622"/>
    <w:rsid w:val="00A14DF8"/>
    <w:rsid w:val="00A17C9F"/>
    <w:rsid w:val="00A2276D"/>
    <w:rsid w:val="00A24054"/>
    <w:rsid w:val="00A254C2"/>
    <w:rsid w:val="00A3001C"/>
    <w:rsid w:val="00A327F6"/>
    <w:rsid w:val="00A340C0"/>
    <w:rsid w:val="00A3440E"/>
    <w:rsid w:val="00A36FDE"/>
    <w:rsid w:val="00A41564"/>
    <w:rsid w:val="00A41C88"/>
    <w:rsid w:val="00A42788"/>
    <w:rsid w:val="00A455E4"/>
    <w:rsid w:val="00A459C9"/>
    <w:rsid w:val="00A511BF"/>
    <w:rsid w:val="00A51CE8"/>
    <w:rsid w:val="00A5259E"/>
    <w:rsid w:val="00A53B42"/>
    <w:rsid w:val="00A5578A"/>
    <w:rsid w:val="00A6117F"/>
    <w:rsid w:val="00A61853"/>
    <w:rsid w:val="00A62D20"/>
    <w:rsid w:val="00A63889"/>
    <w:rsid w:val="00A63DCD"/>
    <w:rsid w:val="00A67F4B"/>
    <w:rsid w:val="00A712F5"/>
    <w:rsid w:val="00A75B45"/>
    <w:rsid w:val="00A77450"/>
    <w:rsid w:val="00A832D6"/>
    <w:rsid w:val="00A857EA"/>
    <w:rsid w:val="00A91B19"/>
    <w:rsid w:val="00A92640"/>
    <w:rsid w:val="00A926FA"/>
    <w:rsid w:val="00A959FB"/>
    <w:rsid w:val="00A962EB"/>
    <w:rsid w:val="00AA00B0"/>
    <w:rsid w:val="00AA17FD"/>
    <w:rsid w:val="00AA3B1E"/>
    <w:rsid w:val="00AA3F6C"/>
    <w:rsid w:val="00AA60AC"/>
    <w:rsid w:val="00AA64C8"/>
    <w:rsid w:val="00AA66D8"/>
    <w:rsid w:val="00AB055C"/>
    <w:rsid w:val="00AB1CD1"/>
    <w:rsid w:val="00AB214B"/>
    <w:rsid w:val="00AB3EF6"/>
    <w:rsid w:val="00AB45B3"/>
    <w:rsid w:val="00AB5C11"/>
    <w:rsid w:val="00AB67E9"/>
    <w:rsid w:val="00AB6DA0"/>
    <w:rsid w:val="00AC186B"/>
    <w:rsid w:val="00AC2664"/>
    <w:rsid w:val="00AC4628"/>
    <w:rsid w:val="00AC4835"/>
    <w:rsid w:val="00AC5576"/>
    <w:rsid w:val="00AC7D3C"/>
    <w:rsid w:val="00AD7A58"/>
    <w:rsid w:val="00AE1E28"/>
    <w:rsid w:val="00AE5677"/>
    <w:rsid w:val="00AE6C3D"/>
    <w:rsid w:val="00AF4266"/>
    <w:rsid w:val="00AF4EAB"/>
    <w:rsid w:val="00B02B0E"/>
    <w:rsid w:val="00B05467"/>
    <w:rsid w:val="00B17A77"/>
    <w:rsid w:val="00B22201"/>
    <w:rsid w:val="00B2344B"/>
    <w:rsid w:val="00B256A3"/>
    <w:rsid w:val="00B33A54"/>
    <w:rsid w:val="00B3439C"/>
    <w:rsid w:val="00B3468A"/>
    <w:rsid w:val="00B358EA"/>
    <w:rsid w:val="00B35AF5"/>
    <w:rsid w:val="00B36959"/>
    <w:rsid w:val="00B42E24"/>
    <w:rsid w:val="00B51FBD"/>
    <w:rsid w:val="00B551BD"/>
    <w:rsid w:val="00B563FC"/>
    <w:rsid w:val="00B57386"/>
    <w:rsid w:val="00B63AD1"/>
    <w:rsid w:val="00B64B25"/>
    <w:rsid w:val="00B6551B"/>
    <w:rsid w:val="00B65D22"/>
    <w:rsid w:val="00B71212"/>
    <w:rsid w:val="00B71BBC"/>
    <w:rsid w:val="00B71BEC"/>
    <w:rsid w:val="00B71D4B"/>
    <w:rsid w:val="00B747B2"/>
    <w:rsid w:val="00B7499D"/>
    <w:rsid w:val="00B927E1"/>
    <w:rsid w:val="00BB514B"/>
    <w:rsid w:val="00BB6377"/>
    <w:rsid w:val="00BB6BFE"/>
    <w:rsid w:val="00BC0C73"/>
    <w:rsid w:val="00BC14FD"/>
    <w:rsid w:val="00BC44AC"/>
    <w:rsid w:val="00BD078F"/>
    <w:rsid w:val="00BD2428"/>
    <w:rsid w:val="00BD5AB5"/>
    <w:rsid w:val="00BD5B35"/>
    <w:rsid w:val="00BE3D02"/>
    <w:rsid w:val="00BE421F"/>
    <w:rsid w:val="00BE4E27"/>
    <w:rsid w:val="00BE738E"/>
    <w:rsid w:val="00BE7A81"/>
    <w:rsid w:val="00BF2AB7"/>
    <w:rsid w:val="00C00E08"/>
    <w:rsid w:val="00C0121F"/>
    <w:rsid w:val="00C01BE8"/>
    <w:rsid w:val="00C14545"/>
    <w:rsid w:val="00C16F38"/>
    <w:rsid w:val="00C21161"/>
    <w:rsid w:val="00C2139F"/>
    <w:rsid w:val="00C22C63"/>
    <w:rsid w:val="00C25B36"/>
    <w:rsid w:val="00C25C58"/>
    <w:rsid w:val="00C264C3"/>
    <w:rsid w:val="00C3208F"/>
    <w:rsid w:val="00C323E1"/>
    <w:rsid w:val="00C34A0D"/>
    <w:rsid w:val="00C410B2"/>
    <w:rsid w:val="00C443CC"/>
    <w:rsid w:val="00C4663A"/>
    <w:rsid w:val="00C504C7"/>
    <w:rsid w:val="00C57412"/>
    <w:rsid w:val="00C603DE"/>
    <w:rsid w:val="00C604B8"/>
    <w:rsid w:val="00C60843"/>
    <w:rsid w:val="00C61609"/>
    <w:rsid w:val="00C63B3D"/>
    <w:rsid w:val="00C65B82"/>
    <w:rsid w:val="00C66C4C"/>
    <w:rsid w:val="00C6721E"/>
    <w:rsid w:val="00C70DF7"/>
    <w:rsid w:val="00C71B4A"/>
    <w:rsid w:val="00C72FB2"/>
    <w:rsid w:val="00C74D64"/>
    <w:rsid w:val="00C91D17"/>
    <w:rsid w:val="00CA502D"/>
    <w:rsid w:val="00CA65C2"/>
    <w:rsid w:val="00CA6B15"/>
    <w:rsid w:val="00CA6E36"/>
    <w:rsid w:val="00CB60B7"/>
    <w:rsid w:val="00CB7B12"/>
    <w:rsid w:val="00CB7D8F"/>
    <w:rsid w:val="00CC19D6"/>
    <w:rsid w:val="00CC21AF"/>
    <w:rsid w:val="00CC47D7"/>
    <w:rsid w:val="00CC5F0C"/>
    <w:rsid w:val="00CD0315"/>
    <w:rsid w:val="00CD17BC"/>
    <w:rsid w:val="00CD3736"/>
    <w:rsid w:val="00CE0351"/>
    <w:rsid w:val="00CE190B"/>
    <w:rsid w:val="00CE2F34"/>
    <w:rsid w:val="00CE41B5"/>
    <w:rsid w:val="00CE7284"/>
    <w:rsid w:val="00CE7895"/>
    <w:rsid w:val="00CF0893"/>
    <w:rsid w:val="00CF0E3B"/>
    <w:rsid w:val="00CF17B1"/>
    <w:rsid w:val="00CF6229"/>
    <w:rsid w:val="00D023F1"/>
    <w:rsid w:val="00D07BD4"/>
    <w:rsid w:val="00D14464"/>
    <w:rsid w:val="00D14572"/>
    <w:rsid w:val="00D240A1"/>
    <w:rsid w:val="00D24DE2"/>
    <w:rsid w:val="00D2720E"/>
    <w:rsid w:val="00D30832"/>
    <w:rsid w:val="00D30854"/>
    <w:rsid w:val="00D360AE"/>
    <w:rsid w:val="00D402C5"/>
    <w:rsid w:val="00D41A75"/>
    <w:rsid w:val="00D41BA7"/>
    <w:rsid w:val="00D427AE"/>
    <w:rsid w:val="00D42CA3"/>
    <w:rsid w:val="00D47C53"/>
    <w:rsid w:val="00D51F1C"/>
    <w:rsid w:val="00D52916"/>
    <w:rsid w:val="00D572BC"/>
    <w:rsid w:val="00D57471"/>
    <w:rsid w:val="00D63053"/>
    <w:rsid w:val="00D65BCA"/>
    <w:rsid w:val="00D66553"/>
    <w:rsid w:val="00D66E9C"/>
    <w:rsid w:val="00D723BB"/>
    <w:rsid w:val="00D77D1F"/>
    <w:rsid w:val="00D80305"/>
    <w:rsid w:val="00D812C6"/>
    <w:rsid w:val="00D81A65"/>
    <w:rsid w:val="00D84AF8"/>
    <w:rsid w:val="00D87CFC"/>
    <w:rsid w:val="00D900BE"/>
    <w:rsid w:val="00D93764"/>
    <w:rsid w:val="00DA0783"/>
    <w:rsid w:val="00DA1299"/>
    <w:rsid w:val="00DA5890"/>
    <w:rsid w:val="00DA698A"/>
    <w:rsid w:val="00DB233C"/>
    <w:rsid w:val="00DB44E5"/>
    <w:rsid w:val="00DB4B2F"/>
    <w:rsid w:val="00DB54CB"/>
    <w:rsid w:val="00DB5D1A"/>
    <w:rsid w:val="00DC0408"/>
    <w:rsid w:val="00DC148E"/>
    <w:rsid w:val="00DC3B66"/>
    <w:rsid w:val="00DC4220"/>
    <w:rsid w:val="00DC4ABD"/>
    <w:rsid w:val="00DC699B"/>
    <w:rsid w:val="00DC7A28"/>
    <w:rsid w:val="00DD10D3"/>
    <w:rsid w:val="00DD261E"/>
    <w:rsid w:val="00DD438E"/>
    <w:rsid w:val="00DD665D"/>
    <w:rsid w:val="00DD7734"/>
    <w:rsid w:val="00DE3D6F"/>
    <w:rsid w:val="00DE3E61"/>
    <w:rsid w:val="00DE52AB"/>
    <w:rsid w:val="00DF6D77"/>
    <w:rsid w:val="00E0126E"/>
    <w:rsid w:val="00E041E3"/>
    <w:rsid w:val="00E04315"/>
    <w:rsid w:val="00E05F6B"/>
    <w:rsid w:val="00E110D6"/>
    <w:rsid w:val="00E116BE"/>
    <w:rsid w:val="00E11E5A"/>
    <w:rsid w:val="00E1327C"/>
    <w:rsid w:val="00E14A92"/>
    <w:rsid w:val="00E165EC"/>
    <w:rsid w:val="00E261D1"/>
    <w:rsid w:val="00E27A9E"/>
    <w:rsid w:val="00E30E58"/>
    <w:rsid w:val="00E3126C"/>
    <w:rsid w:val="00E32D82"/>
    <w:rsid w:val="00E3459D"/>
    <w:rsid w:val="00E43384"/>
    <w:rsid w:val="00E518F8"/>
    <w:rsid w:val="00E54DF5"/>
    <w:rsid w:val="00E62338"/>
    <w:rsid w:val="00E63365"/>
    <w:rsid w:val="00E6394D"/>
    <w:rsid w:val="00E64C20"/>
    <w:rsid w:val="00E650A3"/>
    <w:rsid w:val="00E673CE"/>
    <w:rsid w:val="00E6751B"/>
    <w:rsid w:val="00E67B12"/>
    <w:rsid w:val="00E704F3"/>
    <w:rsid w:val="00E70989"/>
    <w:rsid w:val="00E71A31"/>
    <w:rsid w:val="00E7653F"/>
    <w:rsid w:val="00E807A7"/>
    <w:rsid w:val="00E84F67"/>
    <w:rsid w:val="00E90E89"/>
    <w:rsid w:val="00E92645"/>
    <w:rsid w:val="00E9381C"/>
    <w:rsid w:val="00E942EE"/>
    <w:rsid w:val="00E94346"/>
    <w:rsid w:val="00E944FB"/>
    <w:rsid w:val="00E94F87"/>
    <w:rsid w:val="00E962A3"/>
    <w:rsid w:val="00E971C1"/>
    <w:rsid w:val="00E97F11"/>
    <w:rsid w:val="00EA07A9"/>
    <w:rsid w:val="00EA0A5C"/>
    <w:rsid w:val="00EA569A"/>
    <w:rsid w:val="00EB1201"/>
    <w:rsid w:val="00EB1E65"/>
    <w:rsid w:val="00EB3F5C"/>
    <w:rsid w:val="00EB6995"/>
    <w:rsid w:val="00EB7D68"/>
    <w:rsid w:val="00EC0562"/>
    <w:rsid w:val="00EC248E"/>
    <w:rsid w:val="00EC567D"/>
    <w:rsid w:val="00EC5B75"/>
    <w:rsid w:val="00EC61E6"/>
    <w:rsid w:val="00EC6EFD"/>
    <w:rsid w:val="00EC7E58"/>
    <w:rsid w:val="00ED1584"/>
    <w:rsid w:val="00ED20A0"/>
    <w:rsid w:val="00ED412D"/>
    <w:rsid w:val="00ED413A"/>
    <w:rsid w:val="00ED42CD"/>
    <w:rsid w:val="00EE40FC"/>
    <w:rsid w:val="00EE4226"/>
    <w:rsid w:val="00EE5DA0"/>
    <w:rsid w:val="00EE6DDE"/>
    <w:rsid w:val="00EE7CC0"/>
    <w:rsid w:val="00F008CB"/>
    <w:rsid w:val="00F013C2"/>
    <w:rsid w:val="00F05DFC"/>
    <w:rsid w:val="00F06CD6"/>
    <w:rsid w:val="00F06EC8"/>
    <w:rsid w:val="00F11CF8"/>
    <w:rsid w:val="00F11E41"/>
    <w:rsid w:val="00F13074"/>
    <w:rsid w:val="00F1495E"/>
    <w:rsid w:val="00F14EF2"/>
    <w:rsid w:val="00F153C4"/>
    <w:rsid w:val="00F20C11"/>
    <w:rsid w:val="00F34EF3"/>
    <w:rsid w:val="00F36C14"/>
    <w:rsid w:val="00F4001D"/>
    <w:rsid w:val="00F427D9"/>
    <w:rsid w:val="00F43ABA"/>
    <w:rsid w:val="00F45FC1"/>
    <w:rsid w:val="00F4730E"/>
    <w:rsid w:val="00F6051E"/>
    <w:rsid w:val="00F61267"/>
    <w:rsid w:val="00F61547"/>
    <w:rsid w:val="00F640E0"/>
    <w:rsid w:val="00F663E2"/>
    <w:rsid w:val="00F718A8"/>
    <w:rsid w:val="00F72C64"/>
    <w:rsid w:val="00F74E86"/>
    <w:rsid w:val="00F7728A"/>
    <w:rsid w:val="00F80CCB"/>
    <w:rsid w:val="00F850AE"/>
    <w:rsid w:val="00F85DEC"/>
    <w:rsid w:val="00F90173"/>
    <w:rsid w:val="00FA1C41"/>
    <w:rsid w:val="00FA20EE"/>
    <w:rsid w:val="00FA2352"/>
    <w:rsid w:val="00FA3009"/>
    <w:rsid w:val="00FA4DB6"/>
    <w:rsid w:val="00FC3A69"/>
    <w:rsid w:val="00FC5340"/>
    <w:rsid w:val="00FC7771"/>
    <w:rsid w:val="00FD1501"/>
    <w:rsid w:val="00FD1CFE"/>
    <w:rsid w:val="00FD23CD"/>
    <w:rsid w:val="00FD3F0D"/>
    <w:rsid w:val="00FD47ED"/>
    <w:rsid w:val="00FD6F0B"/>
    <w:rsid w:val="00FE0C19"/>
    <w:rsid w:val="00FE30C3"/>
    <w:rsid w:val="00FE32BB"/>
    <w:rsid w:val="00FE6B8A"/>
    <w:rsid w:val="00FE72D8"/>
    <w:rsid w:val="00FF3490"/>
    <w:rsid w:val="00FF522E"/>
    <w:rsid w:val="00FF52B3"/>
    <w:rsid w:val="00FF76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16FD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FF"/>
    <w:pPr>
      <w:spacing w:after="220"/>
      <w:ind w:left="440" w:hanging="440"/>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41FF"/>
    <w:pPr>
      <w:spacing w:after="220"/>
      <w:ind w:left="440" w:hanging="440"/>
    </w:pPr>
    <w:rPr>
      <w:rFonts w:ascii="Arial" w:eastAsia="Arial" w:hAnsi="Arial" w:cs="Arial"/>
      <w:color w:val="000000"/>
      <w:sz w:val="22"/>
      <w:szCs w:val="22"/>
    </w:rPr>
  </w:style>
  <w:style w:type="character" w:styleId="Hyperlink">
    <w:name w:val="Hyperlink"/>
    <w:basedOn w:val="DefaultParagraphFont"/>
    <w:uiPriority w:val="99"/>
    <w:unhideWhenUsed/>
    <w:rsid w:val="001941FF"/>
    <w:rPr>
      <w:color w:val="0000FF" w:themeColor="hyperlink"/>
      <w:u w:val="single"/>
    </w:rPr>
  </w:style>
  <w:style w:type="character" w:styleId="LineNumber">
    <w:name w:val="line number"/>
    <w:basedOn w:val="DefaultParagraphFont"/>
    <w:uiPriority w:val="99"/>
    <w:semiHidden/>
    <w:unhideWhenUsed/>
    <w:rsid w:val="001941FF"/>
  </w:style>
  <w:style w:type="paragraph" w:customStyle="1" w:styleId="EndNoteBibliography">
    <w:name w:val="EndNote Bibliography"/>
    <w:basedOn w:val="Normal"/>
    <w:rsid w:val="001941FF"/>
    <w:pPr>
      <w:spacing w:line="480" w:lineRule="auto"/>
    </w:pPr>
    <w:rPr>
      <w:rFonts w:ascii="Times New Roman" w:hAnsi="Times New Roman" w:cs="Times New Roman"/>
      <w:sz w:val="24"/>
    </w:rPr>
  </w:style>
  <w:style w:type="paragraph" w:styleId="Footer">
    <w:name w:val="footer"/>
    <w:basedOn w:val="Normal"/>
    <w:link w:val="FooterChar"/>
    <w:uiPriority w:val="99"/>
    <w:unhideWhenUsed/>
    <w:rsid w:val="001941FF"/>
    <w:pPr>
      <w:tabs>
        <w:tab w:val="center" w:pos="4320"/>
        <w:tab w:val="right" w:pos="8640"/>
      </w:tabs>
      <w:spacing w:after="0"/>
    </w:pPr>
  </w:style>
  <w:style w:type="character" w:customStyle="1" w:styleId="FooterChar">
    <w:name w:val="Footer Char"/>
    <w:basedOn w:val="DefaultParagraphFont"/>
    <w:link w:val="Footer"/>
    <w:uiPriority w:val="99"/>
    <w:rsid w:val="001941FF"/>
    <w:rPr>
      <w:rFonts w:ascii="Arial" w:eastAsia="Arial" w:hAnsi="Arial" w:cs="Arial"/>
      <w:color w:val="000000"/>
      <w:sz w:val="22"/>
      <w:szCs w:val="22"/>
    </w:rPr>
  </w:style>
  <w:style w:type="character" w:styleId="PageNumber">
    <w:name w:val="page number"/>
    <w:basedOn w:val="DefaultParagraphFont"/>
    <w:uiPriority w:val="99"/>
    <w:semiHidden/>
    <w:unhideWhenUsed/>
    <w:rsid w:val="001941FF"/>
  </w:style>
  <w:style w:type="paragraph" w:customStyle="1" w:styleId="EndNoteBibliographyTitle">
    <w:name w:val="EndNote Bibliography Title"/>
    <w:basedOn w:val="Normal"/>
    <w:rsid w:val="008B1153"/>
    <w:pPr>
      <w:spacing w:after="0"/>
      <w:jc w:val="center"/>
    </w:pPr>
    <w:rPr>
      <w:rFonts w:ascii="Times New Roman" w:hAnsi="Times New Roman" w:cs="Times New Roman"/>
      <w:sz w:val="24"/>
    </w:rPr>
  </w:style>
  <w:style w:type="paragraph" w:styleId="BalloonText">
    <w:name w:val="Balloon Text"/>
    <w:basedOn w:val="Normal"/>
    <w:link w:val="BalloonTextChar"/>
    <w:uiPriority w:val="99"/>
    <w:semiHidden/>
    <w:unhideWhenUsed/>
    <w:rsid w:val="00BD242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2428"/>
    <w:rPr>
      <w:rFonts w:ascii="Lucida Grande" w:eastAsia="Arial" w:hAnsi="Lucida Grande" w:cs="Lucida Grande"/>
      <w:color w:val="000000"/>
      <w:sz w:val="18"/>
      <w:szCs w:val="18"/>
    </w:rPr>
  </w:style>
  <w:style w:type="character" w:styleId="CommentReference">
    <w:name w:val="annotation reference"/>
    <w:basedOn w:val="DefaultParagraphFont"/>
    <w:uiPriority w:val="99"/>
    <w:semiHidden/>
    <w:unhideWhenUsed/>
    <w:rsid w:val="004B26E0"/>
    <w:rPr>
      <w:sz w:val="18"/>
      <w:szCs w:val="18"/>
    </w:rPr>
  </w:style>
  <w:style w:type="paragraph" w:styleId="CommentText">
    <w:name w:val="annotation text"/>
    <w:basedOn w:val="Normal"/>
    <w:link w:val="CommentTextChar"/>
    <w:uiPriority w:val="99"/>
    <w:semiHidden/>
    <w:unhideWhenUsed/>
    <w:rsid w:val="004B26E0"/>
    <w:rPr>
      <w:sz w:val="24"/>
      <w:szCs w:val="24"/>
    </w:rPr>
  </w:style>
  <w:style w:type="character" w:customStyle="1" w:styleId="CommentTextChar">
    <w:name w:val="Comment Text Char"/>
    <w:basedOn w:val="DefaultParagraphFont"/>
    <w:link w:val="CommentText"/>
    <w:uiPriority w:val="99"/>
    <w:semiHidden/>
    <w:rsid w:val="004B26E0"/>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4B26E0"/>
    <w:rPr>
      <w:b/>
      <w:bCs/>
      <w:sz w:val="20"/>
      <w:szCs w:val="20"/>
    </w:rPr>
  </w:style>
  <w:style w:type="character" w:customStyle="1" w:styleId="CommentSubjectChar">
    <w:name w:val="Comment Subject Char"/>
    <w:basedOn w:val="CommentTextChar"/>
    <w:link w:val="CommentSubject"/>
    <w:uiPriority w:val="99"/>
    <w:semiHidden/>
    <w:rsid w:val="004B26E0"/>
    <w:rPr>
      <w:rFonts w:ascii="Arial" w:eastAsia="Arial" w:hAnsi="Arial" w:cs="Arial"/>
      <w:b/>
      <w:bCs/>
      <w:color w:val="000000"/>
      <w:sz w:val="20"/>
      <w:szCs w:val="20"/>
    </w:rPr>
  </w:style>
  <w:style w:type="paragraph" w:styleId="Revision">
    <w:name w:val="Revision"/>
    <w:hidden/>
    <w:uiPriority w:val="99"/>
    <w:semiHidden/>
    <w:rsid w:val="00813EB7"/>
    <w:rPr>
      <w:rFonts w:ascii="Arial" w:eastAsia="Arial" w:hAnsi="Arial" w:cs="Arial"/>
      <w:color w:val="000000"/>
      <w:sz w:val="22"/>
      <w:szCs w:val="22"/>
    </w:rPr>
  </w:style>
  <w:style w:type="paragraph" w:styleId="Header">
    <w:name w:val="header"/>
    <w:basedOn w:val="Normal"/>
    <w:link w:val="HeaderChar"/>
    <w:uiPriority w:val="99"/>
    <w:unhideWhenUsed/>
    <w:rsid w:val="00044530"/>
    <w:pPr>
      <w:tabs>
        <w:tab w:val="center" w:pos="4320"/>
        <w:tab w:val="right" w:pos="8640"/>
      </w:tabs>
      <w:spacing w:after="0"/>
    </w:pPr>
  </w:style>
  <w:style w:type="character" w:customStyle="1" w:styleId="HeaderChar">
    <w:name w:val="Header Char"/>
    <w:basedOn w:val="DefaultParagraphFont"/>
    <w:link w:val="Header"/>
    <w:uiPriority w:val="99"/>
    <w:rsid w:val="00044530"/>
    <w:rPr>
      <w:rFonts w:ascii="Arial" w:eastAsia="Arial" w:hAnsi="Arial" w:cs="Arial"/>
      <w:color w:val="000000"/>
      <w:sz w:val="22"/>
      <w:szCs w:val="22"/>
    </w:rPr>
  </w:style>
  <w:style w:type="character" w:styleId="FollowedHyperlink">
    <w:name w:val="FollowedHyperlink"/>
    <w:basedOn w:val="DefaultParagraphFont"/>
    <w:uiPriority w:val="99"/>
    <w:semiHidden/>
    <w:unhideWhenUsed/>
    <w:rsid w:val="00596B56"/>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41FF"/>
    <w:pPr>
      <w:spacing w:after="220"/>
      <w:ind w:left="440" w:hanging="440"/>
    </w:pPr>
    <w:rPr>
      <w:rFonts w:ascii="Arial" w:eastAsia="Arial" w:hAnsi="Arial" w:cs="Arial"/>
      <w:color w:val="00000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1941FF"/>
    <w:pPr>
      <w:spacing w:after="220"/>
      <w:ind w:left="440" w:hanging="440"/>
    </w:pPr>
    <w:rPr>
      <w:rFonts w:ascii="Arial" w:eastAsia="Arial" w:hAnsi="Arial" w:cs="Arial"/>
      <w:color w:val="000000"/>
      <w:sz w:val="22"/>
      <w:szCs w:val="22"/>
    </w:rPr>
  </w:style>
  <w:style w:type="character" w:styleId="Hyperlink">
    <w:name w:val="Hyperlink"/>
    <w:basedOn w:val="DefaultParagraphFont"/>
    <w:uiPriority w:val="99"/>
    <w:unhideWhenUsed/>
    <w:rsid w:val="001941FF"/>
    <w:rPr>
      <w:color w:val="0000FF" w:themeColor="hyperlink"/>
      <w:u w:val="single"/>
    </w:rPr>
  </w:style>
  <w:style w:type="character" w:styleId="LineNumber">
    <w:name w:val="line number"/>
    <w:basedOn w:val="DefaultParagraphFont"/>
    <w:uiPriority w:val="99"/>
    <w:semiHidden/>
    <w:unhideWhenUsed/>
    <w:rsid w:val="001941FF"/>
  </w:style>
  <w:style w:type="paragraph" w:customStyle="1" w:styleId="EndNoteBibliography">
    <w:name w:val="EndNote Bibliography"/>
    <w:basedOn w:val="Normal"/>
    <w:rsid w:val="001941FF"/>
    <w:pPr>
      <w:spacing w:line="480" w:lineRule="auto"/>
    </w:pPr>
    <w:rPr>
      <w:rFonts w:ascii="Times New Roman" w:hAnsi="Times New Roman" w:cs="Times New Roman"/>
      <w:sz w:val="24"/>
    </w:rPr>
  </w:style>
  <w:style w:type="paragraph" w:styleId="Footer">
    <w:name w:val="footer"/>
    <w:basedOn w:val="Normal"/>
    <w:link w:val="FooterChar"/>
    <w:uiPriority w:val="99"/>
    <w:unhideWhenUsed/>
    <w:rsid w:val="001941FF"/>
    <w:pPr>
      <w:tabs>
        <w:tab w:val="center" w:pos="4320"/>
        <w:tab w:val="right" w:pos="8640"/>
      </w:tabs>
      <w:spacing w:after="0"/>
    </w:pPr>
  </w:style>
  <w:style w:type="character" w:customStyle="1" w:styleId="FooterChar">
    <w:name w:val="Footer Char"/>
    <w:basedOn w:val="DefaultParagraphFont"/>
    <w:link w:val="Footer"/>
    <w:uiPriority w:val="99"/>
    <w:rsid w:val="001941FF"/>
    <w:rPr>
      <w:rFonts w:ascii="Arial" w:eastAsia="Arial" w:hAnsi="Arial" w:cs="Arial"/>
      <w:color w:val="000000"/>
      <w:sz w:val="22"/>
      <w:szCs w:val="22"/>
    </w:rPr>
  </w:style>
  <w:style w:type="character" w:styleId="PageNumber">
    <w:name w:val="page number"/>
    <w:basedOn w:val="DefaultParagraphFont"/>
    <w:uiPriority w:val="99"/>
    <w:semiHidden/>
    <w:unhideWhenUsed/>
    <w:rsid w:val="001941FF"/>
  </w:style>
  <w:style w:type="paragraph" w:customStyle="1" w:styleId="EndNoteBibliographyTitle">
    <w:name w:val="EndNote Bibliography Title"/>
    <w:basedOn w:val="Normal"/>
    <w:rsid w:val="008B1153"/>
    <w:pPr>
      <w:spacing w:after="0"/>
      <w:jc w:val="center"/>
    </w:pPr>
    <w:rPr>
      <w:rFonts w:ascii="Times New Roman" w:hAnsi="Times New Roman" w:cs="Times New Roman"/>
      <w:sz w:val="24"/>
    </w:rPr>
  </w:style>
  <w:style w:type="paragraph" w:styleId="BalloonText">
    <w:name w:val="Balloon Text"/>
    <w:basedOn w:val="Normal"/>
    <w:link w:val="BalloonTextChar"/>
    <w:uiPriority w:val="99"/>
    <w:semiHidden/>
    <w:unhideWhenUsed/>
    <w:rsid w:val="00BD242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D2428"/>
    <w:rPr>
      <w:rFonts w:ascii="Lucida Grande" w:eastAsia="Arial" w:hAnsi="Lucida Grande" w:cs="Lucida Grande"/>
      <w:color w:val="000000"/>
      <w:sz w:val="18"/>
      <w:szCs w:val="18"/>
    </w:rPr>
  </w:style>
  <w:style w:type="character" w:styleId="CommentReference">
    <w:name w:val="annotation reference"/>
    <w:basedOn w:val="DefaultParagraphFont"/>
    <w:uiPriority w:val="99"/>
    <w:semiHidden/>
    <w:unhideWhenUsed/>
    <w:rsid w:val="004B26E0"/>
    <w:rPr>
      <w:sz w:val="18"/>
      <w:szCs w:val="18"/>
    </w:rPr>
  </w:style>
  <w:style w:type="paragraph" w:styleId="CommentText">
    <w:name w:val="annotation text"/>
    <w:basedOn w:val="Normal"/>
    <w:link w:val="CommentTextChar"/>
    <w:uiPriority w:val="99"/>
    <w:semiHidden/>
    <w:unhideWhenUsed/>
    <w:rsid w:val="004B26E0"/>
    <w:rPr>
      <w:sz w:val="24"/>
      <w:szCs w:val="24"/>
    </w:rPr>
  </w:style>
  <w:style w:type="character" w:customStyle="1" w:styleId="CommentTextChar">
    <w:name w:val="Comment Text Char"/>
    <w:basedOn w:val="DefaultParagraphFont"/>
    <w:link w:val="CommentText"/>
    <w:uiPriority w:val="99"/>
    <w:semiHidden/>
    <w:rsid w:val="004B26E0"/>
    <w:rPr>
      <w:rFonts w:ascii="Arial" w:eastAsia="Arial" w:hAnsi="Arial" w:cs="Arial"/>
      <w:color w:val="000000"/>
    </w:rPr>
  </w:style>
  <w:style w:type="paragraph" w:styleId="CommentSubject">
    <w:name w:val="annotation subject"/>
    <w:basedOn w:val="CommentText"/>
    <w:next w:val="CommentText"/>
    <w:link w:val="CommentSubjectChar"/>
    <w:uiPriority w:val="99"/>
    <w:semiHidden/>
    <w:unhideWhenUsed/>
    <w:rsid w:val="004B26E0"/>
    <w:rPr>
      <w:b/>
      <w:bCs/>
      <w:sz w:val="20"/>
      <w:szCs w:val="20"/>
    </w:rPr>
  </w:style>
  <w:style w:type="character" w:customStyle="1" w:styleId="CommentSubjectChar">
    <w:name w:val="Comment Subject Char"/>
    <w:basedOn w:val="CommentTextChar"/>
    <w:link w:val="CommentSubject"/>
    <w:uiPriority w:val="99"/>
    <w:semiHidden/>
    <w:rsid w:val="004B26E0"/>
    <w:rPr>
      <w:rFonts w:ascii="Arial" w:eastAsia="Arial" w:hAnsi="Arial" w:cs="Arial"/>
      <w:b/>
      <w:bCs/>
      <w:color w:val="000000"/>
      <w:sz w:val="20"/>
      <w:szCs w:val="20"/>
    </w:rPr>
  </w:style>
  <w:style w:type="paragraph" w:styleId="Revision">
    <w:name w:val="Revision"/>
    <w:hidden/>
    <w:uiPriority w:val="99"/>
    <w:semiHidden/>
    <w:rsid w:val="00813EB7"/>
    <w:rPr>
      <w:rFonts w:ascii="Arial" w:eastAsia="Arial" w:hAnsi="Arial" w:cs="Arial"/>
      <w:color w:val="000000"/>
      <w:sz w:val="22"/>
      <w:szCs w:val="22"/>
    </w:rPr>
  </w:style>
  <w:style w:type="paragraph" w:styleId="Header">
    <w:name w:val="header"/>
    <w:basedOn w:val="Normal"/>
    <w:link w:val="HeaderChar"/>
    <w:uiPriority w:val="99"/>
    <w:unhideWhenUsed/>
    <w:rsid w:val="00044530"/>
    <w:pPr>
      <w:tabs>
        <w:tab w:val="center" w:pos="4320"/>
        <w:tab w:val="right" w:pos="8640"/>
      </w:tabs>
      <w:spacing w:after="0"/>
    </w:pPr>
  </w:style>
  <w:style w:type="character" w:customStyle="1" w:styleId="HeaderChar">
    <w:name w:val="Header Char"/>
    <w:basedOn w:val="DefaultParagraphFont"/>
    <w:link w:val="Header"/>
    <w:uiPriority w:val="99"/>
    <w:rsid w:val="00044530"/>
    <w:rPr>
      <w:rFonts w:ascii="Arial" w:eastAsia="Arial" w:hAnsi="Arial" w:cs="Arial"/>
      <w:color w:val="000000"/>
      <w:sz w:val="22"/>
      <w:szCs w:val="22"/>
    </w:rPr>
  </w:style>
  <w:style w:type="character" w:styleId="FollowedHyperlink">
    <w:name w:val="FollowedHyperlink"/>
    <w:basedOn w:val="DefaultParagraphFont"/>
    <w:uiPriority w:val="99"/>
    <w:semiHidden/>
    <w:unhideWhenUsed/>
    <w:rsid w:val="00596B5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674668">
      <w:bodyDiv w:val="1"/>
      <w:marLeft w:val="0"/>
      <w:marRight w:val="0"/>
      <w:marTop w:val="0"/>
      <w:marBottom w:val="0"/>
      <w:divBdr>
        <w:top w:val="none" w:sz="0" w:space="0" w:color="auto"/>
        <w:left w:val="none" w:sz="0" w:space="0" w:color="auto"/>
        <w:bottom w:val="none" w:sz="0" w:space="0" w:color="auto"/>
        <w:right w:val="none" w:sz="0" w:space="0" w:color="auto"/>
      </w:divBdr>
    </w:div>
    <w:div w:id="1031303215">
      <w:bodyDiv w:val="1"/>
      <w:marLeft w:val="0"/>
      <w:marRight w:val="0"/>
      <w:marTop w:val="0"/>
      <w:marBottom w:val="0"/>
      <w:divBdr>
        <w:top w:val="none" w:sz="0" w:space="0" w:color="auto"/>
        <w:left w:val="none" w:sz="0" w:space="0" w:color="auto"/>
        <w:bottom w:val="none" w:sz="0" w:space="0" w:color="auto"/>
        <w:right w:val="none" w:sz="0" w:space="0" w:color="auto"/>
      </w:divBdr>
    </w:div>
    <w:div w:id="1334604346">
      <w:bodyDiv w:val="1"/>
      <w:marLeft w:val="0"/>
      <w:marRight w:val="0"/>
      <w:marTop w:val="0"/>
      <w:marBottom w:val="0"/>
      <w:divBdr>
        <w:top w:val="none" w:sz="0" w:space="0" w:color="auto"/>
        <w:left w:val="none" w:sz="0" w:space="0" w:color="auto"/>
        <w:bottom w:val="none" w:sz="0" w:space="0" w:color="auto"/>
        <w:right w:val="none" w:sz="0" w:space="0" w:color="auto"/>
      </w:divBdr>
    </w:div>
    <w:div w:id="15580113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47</Pages>
  <Words>31207</Words>
  <Characters>177886</Characters>
  <Application>Microsoft Macintosh Word</Application>
  <DocSecurity>0</DocSecurity>
  <Lines>1482</Lines>
  <Paragraphs>417</Paragraphs>
  <ScaleCrop>false</ScaleCrop>
  <Company/>
  <LinksUpToDate>false</LinksUpToDate>
  <CharactersWithSpaces>208676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JACKSON</dc:creator>
  <cp:keywords/>
  <dc:description/>
  <cp:lastModifiedBy>Mabee Paula</cp:lastModifiedBy>
  <cp:revision>12</cp:revision>
  <cp:lastPrinted>2017-07-28T16:10:00Z</cp:lastPrinted>
  <dcterms:created xsi:type="dcterms:W3CDTF">2017-07-28T23:28:00Z</dcterms:created>
  <dcterms:modified xsi:type="dcterms:W3CDTF">2017-08-11T16:34:00Z</dcterms:modified>
</cp:coreProperties>
</file>